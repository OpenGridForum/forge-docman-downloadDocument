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A51" w:rsidRPr="00305098" w:rsidRDefault="00967A51" w:rsidP="00967A51">
      <w:pPr>
        <w:jc w:val="center"/>
        <w:rPr>
          <w:b/>
          <w:sz w:val="20"/>
        </w:rPr>
      </w:pPr>
      <w:bookmarkStart w:id="0" w:name="_Ref114137750"/>
      <w:bookmarkEnd w:id="0"/>
    </w:p>
    <w:p w:rsidR="00967A51" w:rsidRPr="00305098" w:rsidRDefault="00967A51" w:rsidP="00967A51">
      <w:pPr>
        <w:jc w:val="center"/>
        <w:rPr>
          <w:sz w:val="20"/>
        </w:rPr>
      </w:pPr>
      <w:r w:rsidRPr="00305098">
        <w:rPr>
          <w:b/>
          <w:sz w:val="20"/>
        </w:rPr>
        <w:t>Activity Instance Description Specification</w:t>
      </w:r>
      <w:r w:rsidRPr="00305098">
        <w:rPr>
          <w:b/>
          <w:sz w:val="20"/>
        </w:rPr>
        <w:br/>
        <w:t>Version 1.0</w:t>
      </w:r>
    </w:p>
    <w:p w:rsidR="00967A51" w:rsidRPr="00305098" w:rsidRDefault="00967A51">
      <w:pPr>
        <w:rPr>
          <w:sz w:val="20"/>
        </w:rPr>
      </w:pPr>
    </w:p>
    <w:p w:rsidR="00967A51" w:rsidRPr="00305098" w:rsidRDefault="00967A51">
      <w:pPr>
        <w:rPr>
          <w:sz w:val="20"/>
          <w:u w:val="single"/>
        </w:rPr>
      </w:pPr>
      <w:r w:rsidRPr="00305098">
        <w:rPr>
          <w:sz w:val="20"/>
          <w:u w:val="single"/>
        </w:rPr>
        <w:t>Status of This Document</w:t>
      </w:r>
    </w:p>
    <w:p w:rsidR="00967A51" w:rsidRPr="00305098" w:rsidRDefault="00967A51">
      <w:pPr>
        <w:rPr>
          <w:sz w:val="20"/>
        </w:rPr>
      </w:pPr>
    </w:p>
    <w:p w:rsidR="00967A51" w:rsidRPr="00305098" w:rsidRDefault="00967A51">
      <w:pPr>
        <w:rPr>
          <w:sz w:val="20"/>
        </w:rPr>
      </w:pPr>
      <w:r w:rsidRPr="00305098">
        <w:rPr>
          <w:sz w:val="20"/>
        </w:rPr>
        <w:t>This document provides information to the Grid community regarding the specification of the Activity Instance Description. Distribution is unlimited.</w:t>
      </w:r>
    </w:p>
    <w:p w:rsidR="00967A51" w:rsidRPr="00305098" w:rsidRDefault="00967A51">
      <w:pPr>
        <w:rPr>
          <w:sz w:val="20"/>
        </w:rPr>
      </w:pPr>
    </w:p>
    <w:p w:rsidR="00967A51" w:rsidRPr="00305098" w:rsidRDefault="00967A51">
      <w:pPr>
        <w:rPr>
          <w:sz w:val="20"/>
          <w:u w:val="single"/>
        </w:rPr>
      </w:pPr>
      <w:r w:rsidRPr="00305098">
        <w:rPr>
          <w:sz w:val="20"/>
          <w:u w:val="single"/>
        </w:rPr>
        <w:t>Copyright Notice</w:t>
      </w:r>
    </w:p>
    <w:p w:rsidR="00967A51" w:rsidRPr="00305098" w:rsidRDefault="00967A51">
      <w:pPr>
        <w:rPr>
          <w:sz w:val="20"/>
        </w:rPr>
      </w:pPr>
    </w:p>
    <w:p w:rsidR="00967A51" w:rsidRPr="00305098" w:rsidRDefault="00967A51">
      <w:pPr>
        <w:rPr>
          <w:sz w:val="20"/>
        </w:rPr>
      </w:pPr>
      <w:r w:rsidRPr="00305098">
        <w:rPr>
          <w:sz w:val="20"/>
        </w:rPr>
        <w:t>Copyright © Open Grid Forum (2009, 2010). All Rights Reserved.</w:t>
      </w:r>
    </w:p>
    <w:p w:rsidR="00967A51" w:rsidRPr="00305098" w:rsidRDefault="00967A51">
      <w:pPr>
        <w:rPr>
          <w:sz w:val="20"/>
        </w:rPr>
      </w:pPr>
    </w:p>
    <w:p w:rsidR="00967A51" w:rsidRPr="00305098" w:rsidRDefault="00967A51">
      <w:pPr>
        <w:pStyle w:val="berschrift1"/>
        <w:numPr>
          <w:ilvl w:val="0"/>
          <w:numId w:val="0"/>
        </w:numPr>
        <w:rPr>
          <w:b w:val="0"/>
          <w:sz w:val="20"/>
          <w:u w:val="single"/>
        </w:rPr>
      </w:pPr>
      <w:bookmarkStart w:id="1" w:name="_Ref525097868"/>
      <w:bookmarkStart w:id="2" w:name="_Toc105118887"/>
      <w:bookmarkStart w:id="3" w:name="_Toc135995873"/>
      <w:bookmarkStart w:id="4" w:name="_Toc142648517"/>
      <w:r w:rsidRPr="00305098">
        <w:rPr>
          <w:b w:val="0"/>
          <w:sz w:val="20"/>
          <w:u w:val="single"/>
        </w:rPr>
        <w:t>Abstract</w:t>
      </w:r>
      <w:bookmarkEnd w:id="1"/>
      <w:bookmarkEnd w:id="2"/>
      <w:bookmarkEnd w:id="3"/>
      <w:bookmarkEnd w:id="4"/>
    </w:p>
    <w:p w:rsidR="00967A51" w:rsidRPr="00305098" w:rsidRDefault="00967A51">
      <w:pPr>
        <w:pStyle w:val="nobreak"/>
        <w:rPr>
          <w:sz w:val="20"/>
        </w:rPr>
      </w:pPr>
      <w:r w:rsidRPr="00305098">
        <w:rPr>
          <w:sz w:val="20"/>
        </w:rPr>
        <w:t xml:space="preserve">The purpose of this document is to specify the syntax and semantics of the proposed Activity Instance Description. An </w:t>
      </w:r>
      <w:r w:rsidRPr="00305098">
        <w:rPr>
          <w:i/>
          <w:sz w:val="20"/>
        </w:rPr>
        <w:t>activity</w:t>
      </w:r>
      <w:r w:rsidRPr="00305098">
        <w:rPr>
          <w:sz w:val="20"/>
        </w:rPr>
        <w:t>, in this context, is a unit of work to be executed on a distributed system. It can be a job, a task, a data processing operation, a data access operation, an application execution, a program execution or a Web Service invocation. The Activity Instance Description captures the information related to this unit of work. Systems built based on this specification can provide a holistic view on an activity, for example for monitoring, auditing or checkpointing purposes. The specification pursues two different but complementary objectives: (i) it specifies a generic and extensible framework to capture the information related to an activity and (ii) it specializes this generic framework using a number of Open Grid Forum specifications.</w:t>
      </w:r>
    </w:p>
    <w:p w:rsidR="00967A51" w:rsidRPr="00305098" w:rsidRDefault="00967A51">
      <w:pPr>
        <w:rPr>
          <w:sz w:val="20"/>
        </w:rPr>
        <w:sectPr w:rsidR="00967A51" w:rsidRPr="00305098">
          <w:headerReference w:type="default" r:id="rId7"/>
          <w:footerReference w:type="default" r:id="rId8"/>
          <w:headerReference w:type="first" r:id="rId9"/>
          <w:pgSz w:w="12240" w:h="15840"/>
          <w:pgMar w:top="1440" w:right="1800" w:bottom="1440" w:left="1800" w:gutter="0"/>
          <w:noEndnote/>
          <w:titlePg/>
        </w:sectPr>
      </w:pPr>
    </w:p>
    <w:p w:rsidR="00967A51" w:rsidRPr="00305098" w:rsidRDefault="00967A51">
      <w:pPr>
        <w:pStyle w:val="Verzeichnis1"/>
        <w:tabs>
          <w:tab w:val="right" w:leader="dot" w:pos="8630"/>
        </w:tabs>
        <w:rPr>
          <w:sz w:val="20"/>
          <w:u w:val="single"/>
        </w:rPr>
      </w:pPr>
      <w:bookmarkStart w:id="5" w:name="_Toc105118888"/>
      <w:r w:rsidRPr="00305098">
        <w:rPr>
          <w:sz w:val="20"/>
          <w:u w:val="single"/>
        </w:rPr>
        <w:t>Contents</w:t>
      </w:r>
    </w:p>
    <w:p w:rsidR="00967A51" w:rsidRPr="00305098" w:rsidRDefault="00967A51" w:rsidP="00967A51">
      <w:pPr>
        <w:rPr>
          <w:sz w:val="20"/>
        </w:rPr>
      </w:pPr>
    </w:p>
    <w:p w:rsidR="00773AFB" w:rsidRPr="00773AFB" w:rsidRDefault="00DC76A3">
      <w:pPr>
        <w:pStyle w:val="Verzeichnis1"/>
        <w:numPr>
          <w:ins w:id="6" w:author="Ph W" w:date="2010-08-05T17:26:00Z"/>
        </w:numPr>
        <w:tabs>
          <w:tab w:val="right" w:leader="dot" w:pos="8630"/>
        </w:tabs>
        <w:rPr>
          <w:ins w:id="7" w:author="Ph W" w:date="2010-08-05T17:26:00Z"/>
          <w:rFonts w:asciiTheme="minorHAnsi" w:eastAsiaTheme="minorEastAsia" w:hAnsiTheme="minorHAnsi" w:cstheme="minorBidi"/>
          <w:noProof/>
          <w:sz w:val="20"/>
          <w:lang w:val="de-DE" w:eastAsia="de-DE"/>
          <w:rPrChange w:id="8" w:author="Ph W" w:date="2010-08-05T17:30:00Z">
            <w:rPr>
              <w:ins w:id="9" w:author="Ph W" w:date="2010-08-05T17:26:00Z"/>
              <w:rFonts w:asciiTheme="minorHAnsi" w:eastAsiaTheme="minorEastAsia" w:hAnsiTheme="minorHAnsi" w:cstheme="minorBidi"/>
              <w:noProof/>
              <w:lang w:val="de-DE" w:eastAsia="de-DE"/>
            </w:rPr>
          </w:rPrChange>
        </w:rPr>
      </w:pPr>
      <w:r w:rsidRPr="00773AFB">
        <w:rPr>
          <w:b/>
          <w:sz w:val="20"/>
        </w:rPr>
        <w:fldChar w:fldCharType="begin"/>
      </w:r>
      <w:r w:rsidR="00967A51" w:rsidRPr="00773AFB">
        <w:rPr>
          <w:b/>
          <w:sz w:val="20"/>
        </w:rPr>
        <w:instrText xml:space="preserve"> TOC \o "1-2" </w:instrText>
      </w:r>
      <w:r w:rsidRPr="00773AFB">
        <w:rPr>
          <w:b/>
          <w:sz w:val="20"/>
        </w:rPr>
        <w:fldChar w:fldCharType="separate"/>
      </w:r>
      <w:ins w:id="10" w:author="Ph W" w:date="2010-08-05T17:26:00Z">
        <w:r w:rsidR="00773AFB" w:rsidRPr="00773AFB">
          <w:rPr>
            <w:noProof/>
            <w:sz w:val="20"/>
            <w:u w:val="single"/>
            <w:rPrChange w:id="11" w:author="Ph W" w:date="2010-08-05T17:30:00Z">
              <w:rPr>
                <w:noProof/>
                <w:u w:val="single"/>
              </w:rPr>
            </w:rPrChange>
          </w:rPr>
          <w:t>Abstract</w:t>
        </w:r>
        <w:r w:rsidR="00773AFB" w:rsidRPr="00773AFB">
          <w:rPr>
            <w:noProof/>
            <w:sz w:val="20"/>
            <w:rPrChange w:id="12" w:author="Ph W" w:date="2010-08-05T17:30:00Z">
              <w:rPr>
                <w:noProof/>
              </w:rPr>
            </w:rPrChange>
          </w:rPr>
          <w:tab/>
        </w:r>
        <w:r w:rsidR="00773AFB" w:rsidRPr="00773AFB">
          <w:rPr>
            <w:noProof/>
            <w:sz w:val="20"/>
            <w:rPrChange w:id="13" w:author="Ph W" w:date="2010-08-05T17:30:00Z">
              <w:rPr>
                <w:noProof/>
              </w:rPr>
            </w:rPrChange>
          </w:rPr>
          <w:fldChar w:fldCharType="begin"/>
        </w:r>
        <w:r w:rsidR="00773AFB" w:rsidRPr="00773AFB">
          <w:rPr>
            <w:noProof/>
            <w:sz w:val="20"/>
            <w:rPrChange w:id="14" w:author="Ph W" w:date="2010-08-05T17:30:00Z">
              <w:rPr>
                <w:noProof/>
              </w:rPr>
            </w:rPrChange>
          </w:rPr>
          <w:instrText xml:space="preserve"> PAGEREF _Toc142648517 \h </w:instrText>
        </w:r>
      </w:ins>
      <w:r w:rsidR="00773AFB" w:rsidRPr="00773AFB">
        <w:rPr>
          <w:noProof/>
          <w:sz w:val="20"/>
          <w:rPrChange w:id="15" w:author="Ph W" w:date="2010-08-05T17:30:00Z">
            <w:rPr>
              <w:noProof/>
            </w:rPr>
          </w:rPrChange>
        </w:rPr>
      </w:r>
      <w:r w:rsidR="00773AFB" w:rsidRPr="00773AFB">
        <w:rPr>
          <w:noProof/>
          <w:sz w:val="20"/>
          <w:rPrChange w:id="16" w:author="Ph W" w:date="2010-08-05T17:30:00Z">
            <w:rPr>
              <w:noProof/>
            </w:rPr>
          </w:rPrChange>
        </w:rPr>
        <w:fldChar w:fldCharType="separate"/>
      </w:r>
      <w:ins w:id="17" w:author="Ph W" w:date="2010-08-05T17:26:00Z">
        <w:r w:rsidR="00773AFB" w:rsidRPr="00773AFB">
          <w:rPr>
            <w:noProof/>
            <w:sz w:val="20"/>
            <w:rPrChange w:id="18" w:author="Ph W" w:date="2010-08-05T17:30:00Z">
              <w:rPr>
                <w:noProof/>
              </w:rPr>
            </w:rPrChange>
          </w:rPr>
          <w:t>1</w:t>
        </w:r>
        <w:r w:rsidR="00773AFB" w:rsidRPr="00773AFB">
          <w:rPr>
            <w:noProof/>
            <w:sz w:val="20"/>
            <w:rPrChange w:id="19" w:author="Ph W" w:date="2010-08-05T17:30:00Z">
              <w:rPr>
                <w:noProof/>
              </w:rPr>
            </w:rPrChange>
          </w:rPr>
          <w:fldChar w:fldCharType="end"/>
        </w:r>
      </w:ins>
    </w:p>
    <w:p w:rsidR="00773AFB" w:rsidRPr="00773AFB" w:rsidRDefault="00773AFB">
      <w:pPr>
        <w:pStyle w:val="Verzeichnis1"/>
        <w:numPr>
          <w:ins w:id="20" w:author="Ph W" w:date="2010-08-05T17:26:00Z"/>
        </w:numPr>
        <w:tabs>
          <w:tab w:val="left" w:pos="440"/>
          <w:tab w:val="right" w:leader="dot" w:pos="8630"/>
        </w:tabs>
        <w:rPr>
          <w:ins w:id="21" w:author="Ph W" w:date="2010-08-05T17:26:00Z"/>
          <w:rFonts w:asciiTheme="minorHAnsi" w:eastAsiaTheme="minorEastAsia" w:hAnsiTheme="minorHAnsi" w:cstheme="minorBidi"/>
          <w:noProof/>
          <w:sz w:val="20"/>
          <w:lang w:val="de-DE" w:eastAsia="de-DE"/>
          <w:rPrChange w:id="22" w:author="Ph W" w:date="2010-08-05T17:30:00Z">
            <w:rPr>
              <w:ins w:id="23" w:author="Ph W" w:date="2010-08-05T17:26:00Z"/>
              <w:rFonts w:asciiTheme="minorHAnsi" w:eastAsiaTheme="minorEastAsia" w:hAnsiTheme="minorHAnsi" w:cstheme="minorBidi"/>
              <w:noProof/>
              <w:lang w:val="de-DE" w:eastAsia="de-DE"/>
            </w:rPr>
          </w:rPrChange>
        </w:rPr>
      </w:pPr>
      <w:ins w:id="24" w:author="Ph W" w:date="2010-08-05T17:26:00Z">
        <w:r w:rsidRPr="00773AFB">
          <w:rPr>
            <w:noProof/>
            <w:sz w:val="20"/>
            <w:rPrChange w:id="25" w:author="Ph W" w:date="2010-08-05T17:30:00Z">
              <w:rPr>
                <w:noProof/>
              </w:rPr>
            </w:rPrChange>
          </w:rPr>
          <w:t>1.</w:t>
        </w:r>
        <w:r w:rsidRPr="00773AFB">
          <w:rPr>
            <w:rFonts w:asciiTheme="minorHAnsi" w:eastAsiaTheme="minorEastAsia" w:hAnsiTheme="minorHAnsi" w:cstheme="minorBidi"/>
            <w:noProof/>
            <w:sz w:val="20"/>
            <w:lang w:val="de-DE" w:eastAsia="de-DE"/>
            <w:rPrChange w:id="26" w:author="Ph W" w:date="2010-08-05T17:30:00Z">
              <w:rPr>
                <w:rFonts w:asciiTheme="minorHAnsi" w:eastAsiaTheme="minorEastAsia" w:hAnsiTheme="minorHAnsi" w:cstheme="minorBidi"/>
                <w:noProof/>
                <w:lang w:val="de-DE" w:eastAsia="de-DE"/>
              </w:rPr>
            </w:rPrChange>
          </w:rPr>
          <w:tab/>
        </w:r>
        <w:r w:rsidRPr="00773AFB">
          <w:rPr>
            <w:noProof/>
            <w:sz w:val="20"/>
            <w:rPrChange w:id="27" w:author="Ph W" w:date="2010-08-05T17:30:00Z">
              <w:rPr>
                <w:noProof/>
              </w:rPr>
            </w:rPrChange>
          </w:rPr>
          <w:t>Introduction</w:t>
        </w:r>
        <w:r w:rsidRPr="00773AFB">
          <w:rPr>
            <w:noProof/>
            <w:sz w:val="20"/>
            <w:rPrChange w:id="28" w:author="Ph W" w:date="2010-08-05T17:30:00Z">
              <w:rPr>
                <w:noProof/>
              </w:rPr>
            </w:rPrChange>
          </w:rPr>
          <w:tab/>
        </w:r>
        <w:r w:rsidRPr="00773AFB">
          <w:rPr>
            <w:noProof/>
            <w:sz w:val="20"/>
            <w:rPrChange w:id="29" w:author="Ph W" w:date="2010-08-05T17:30:00Z">
              <w:rPr>
                <w:noProof/>
              </w:rPr>
            </w:rPrChange>
          </w:rPr>
          <w:fldChar w:fldCharType="begin"/>
        </w:r>
        <w:r w:rsidRPr="00773AFB">
          <w:rPr>
            <w:noProof/>
            <w:sz w:val="20"/>
            <w:rPrChange w:id="30" w:author="Ph W" w:date="2010-08-05T17:30:00Z">
              <w:rPr>
                <w:noProof/>
              </w:rPr>
            </w:rPrChange>
          </w:rPr>
          <w:instrText xml:space="preserve"> PAGEREF _Toc142648518 \h </w:instrText>
        </w:r>
      </w:ins>
      <w:r w:rsidRPr="00773AFB">
        <w:rPr>
          <w:noProof/>
          <w:sz w:val="20"/>
          <w:rPrChange w:id="31" w:author="Ph W" w:date="2010-08-05T17:30:00Z">
            <w:rPr>
              <w:noProof/>
            </w:rPr>
          </w:rPrChange>
        </w:rPr>
      </w:r>
      <w:r w:rsidRPr="00773AFB">
        <w:rPr>
          <w:noProof/>
          <w:sz w:val="20"/>
          <w:rPrChange w:id="32" w:author="Ph W" w:date="2010-08-05T17:30:00Z">
            <w:rPr>
              <w:noProof/>
            </w:rPr>
          </w:rPrChange>
        </w:rPr>
        <w:fldChar w:fldCharType="separate"/>
      </w:r>
      <w:ins w:id="33" w:author="Ph W" w:date="2010-08-05T17:26:00Z">
        <w:r w:rsidRPr="00773AFB">
          <w:rPr>
            <w:noProof/>
            <w:sz w:val="20"/>
            <w:rPrChange w:id="34" w:author="Ph W" w:date="2010-08-05T17:30:00Z">
              <w:rPr>
                <w:noProof/>
              </w:rPr>
            </w:rPrChange>
          </w:rPr>
          <w:t>3</w:t>
        </w:r>
        <w:r w:rsidRPr="00773AFB">
          <w:rPr>
            <w:noProof/>
            <w:sz w:val="20"/>
            <w:rPrChange w:id="35" w:author="Ph W" w:date="2010-08-05T17:30:00Z">
              <w:rPr>
                <w:noProof/>
              </w:rPr>
            </w:rPrChange>
          </w:rPr>
          <w:fldChar w:fldCharType="end"/>
        </w:r>
      </w:ins>
    </w:p>
    <w:p w:rsidR="00773AFB" w:rsidRPr="00773AFB" w:rsidRDefault="00773AFB">
      <w:pPr>
        <w:pStyle w:val="Verzeichnis2"/>
        <w:numPr>
          <w:ins w:id="36" w:author="Ph W" w:date="2010-08-05T17:26:00Z"/>
        </w:numPr>
        <w:tabs>
          <w:tab w:val="left" w:pos="774"/>
          <w:tab w:val="right" w:leader="dot" w:pos="8630"/>
        </w:tabs>
        <w:rPr>
          <w:ins w:id="37" w:author="Ph W" w:date="2010-08-05T17:26:00Z"/>
          <w:rFonts w:asciiTheme="minorHAnsi" w:eastAsiaTheme="minorEastAsia" w:hAnsiTheme="minorHAnsi" w:cstheme="minorBidi"/>
          <w:noProof/>
          <w:sz w:val="20"/>
          <w:lang w:val="de-DE" w:eastAsia="de-DE"/>
          <w:rPrChange w:id="38" w:author="Ph W" w:date="2010-08-05T17:30:00Z">
            <w:rPr>
              <w:ins w:id="39" w:author="Ph W" w:date="2010-08-05T17:26:00Z"/>
              <w:rFonts w:asciiTheme="minorHAnsi" w:eastAsiaTheme="minorEastAsia" w:hAnsiTheme="minorHAnsi" w:cstheme="minorBidi"/>
              <w:noProof/>
              <w:lang w:val="de-DE" w:eastAsia="de-DE"/>
            </w:rPr>
          </w:rPrChange>
        </w:rPr>
      </w:pPr>
      <w:ins w:id="40" w:author="Ph W" w:date="2010-08-05T17:26:00Z">
        <w:r w:rsidRPr="00773AFB">
          <w:rPr>
            <w:noProof/>
            <w:sz w:val="20"/>
            <w:rPrChange w:id="41" w:author="Ph W" w:date="2010-08-05T17:30:00Z">
              <w:rPr>
                <w:noProof/>
              </w:rPr>
            </w:rPrChange>
          </w:rPr>
          <w:t>1.1</w:t>
        </w:r>
        <w:r w:rsidRPr="00773AFB">
          <w:rPr>
            <w:rFonts w:asciiTheme="minorHAnsi" w:eastAsiaTheme="minorEastAsia" w:hAnsiTheme="minorHAnsi" w:cstheme="minorBidi"/>
            <w:noProof/>
            <w:sz w:val="20"/>
            <w:lang w:val="de-DE" w:eastAsia="de-DE"/>
            <w:rPrChange w:id="42" w:author="Ph W" w:date="2010-08-05T17:30:00Z">
              <w:rPr>
                <w:rFonts w:asciiTheme="minorHAnsi" w:eastAsiaTheme="minorEastAsia" w:hAnsiTheme="minorHAnsi" w:cstheme="minorBidi"/>
                <w:noProof/>
                <w:lang w:val="de-DE" w:eastAsia="de-DE"/>
              </w:rPr>
            </w:rPrChange>
          </w:rPr>
          <w:tab/>
        </w:r>
        <w:r w:rsidRPr="00773AFB">
          <w:rPr>
            <w:noProof/>
            <w:sz w:val="20"/>
            <w:rPrChange w:id="43" w:author="Ph W" w:date="2010-08-05T17:30:00Z">
              <w:rPr>
                <w:noProof/>
              </w:rPr>
            </w:rPrChange>
          </w:rPr>
          <w:t>Motivation</w:t>
        </w:r>
        <w:r w:rsidRPr="00773AFB">
          <w:rPr>
            <w:noProof/>
            <w:sz w:val="20"/>
            <w:rPrChange w:id="44" w:author="Ph W" w:date="2010-08-05T17:30:00Z">
              <w:rPr>
                <w:noProof/>
              </w:rPr>
            </w:rPrChange>
          </w:rPr>
          <w:tab/>
        </w:r>
        <w:r w:rsidRPr="00773AFB">
          <w:rPr>
            <w:noProof/>
            <w:sz w:val="20"/>
            <w:rPrChange w:id="45" w:author="Ph W" w:date="2010-08-05T17:30:00Z">
              <w:rPr>
                <w:noProof/>
              </w:rPr>
            </w:rPrChange>
          </w:rPr>
          <w:fldChar w:fldCharType="begin"/>
        </w:r>
        <w:r w:rsidRPr="00773AFB">
          <w:rPr>
            <w:noProof/>
            <w:sz w:val="20"/>
            <w:rPrChange w:id="46" w:author="Ph W" w:date="2010-08-05T17:30:00Z">
              <w:rPr>
                <w:noProof/>
              </w:rPr>
            </w:rPrChange>
          </w:rPr>
          <w:instrText xml:space="preserve"> PAGEREF _Toc142648519 \h </w:instrText>
        </w:r>
      </w:ins>
      <w:r w:rsidRPr="00773AFB">
        <w:rPr>
          <w:noProof/>
          <w:sz w:val="20"/>
          <w:rPrChange w:id="47" w:author="Ph W" w:date="2010-08-05T17:30:00Z">
            <w:rPr>
              <w:noProof/>
            </w:rPr>
          </w:rPrChange>
        </w:rPr>
      </w:r>
      <w:r w:rsidRPr="00773AFB">
        <w:rPr>
          <w:noProof/>
          <w:sz w:val="20"/>
          <w:rPrChange w:id="48" w:author="Ph W" w:date="2010-08-05T17:30:00Z">
            <w:rPr>
              <w:noProof/>
            </w:rPr>
          </w:rPrChange>
        </w:rPr>
        <w:fldChar w:fldCharType="separate"/>
      </w:r>
      <w:ins w:id="49" w:author="Ph W" w:date="2010-08-05T17:26:00Z">
        <w:r w:rsidRPr="00773AFB">
          <w:rPr>
            <w:noProof/>
            <w:sz w:val="20"/>
            <w:rPrChange w:id="50" w:author="Ph W" w:date="2010-08-05T17:30:00Z">
              <w:rPr>
                <w:noProof/>
              </w:rPr>
            </w:rPrChange>
          </w:rPr>
          <w:t>3</w:t>
        </w:r>
        <w:r w:rsidRPr="00773AFB">
          <w:rPr>
            <w:noProof/>
            <w:sz w:val="20"/>
            <w:rPrChange w:id="51" w:author="Ph W" w:date="2010-08-05T17:30:00Z">
              <w:rPr>
                <w:noProof/>
              </w:rPr>
            </w:rPrChange>
          </w:rPr>
          <w:fldChar w:fldCharType="end"/>
        </w:r>
      </w:ins>
    </w:p>
    <w:p w:rsidR="00773AFB" w:rsidRPr="00773AFB" w:rsidRDefault="00773AFB">
      <w:pPr>
        <w:pStyle w:val="Verzeichnis2"/>
        <w:numPr>
          <w:ins w:id="52" w:author="Ph W" w:date="2010-08-05T17:26:00Z"/>
        </w:numPr>
        <w:tabs>
          <w:tab w:val="left" w:pos="774"/>
          <w:tab w:val="right" w:leader="dot" w:pos="8630"/>
        </w:tabs>
        <w:rPr>
          <w:ins w:id="53" w:author="Ph W" w:date="2010-08-05T17:26:00Z"/>
          <w:rFonts w:asciiTheme="minorHAnsi" w:eastAsiaTheme="minorEastAsia" w:hAnsiTheme="minorHAnsi" w:cstheme="minorBidi"/>
          <w:noProof/>
          <w:sz w:val="20"/>
          <w:lang w:val="de-DE" w:eastAsia="de-DE"/>
          <w:rPrChange w:id="54" w:author="Ph W" w:date="2010-08-05T17:30:00Z">
            <w:rPr>
              <w:ins w:id="55" w:author="Ph W" w:date="2010-08-05T17:26:00Z"/>
              <w:rFonts w:asciiTheme="minorHAnsi" w:eastAsiaTheme="minorEastAsia" w:hAnsiTheme="minorHAnsi" w:cstheme="minorBidi"/>
              <w:noProof/>
              <w:lang w:val="de-DE" w:eastAsia="de-DE"/>
            </w:rPr>
          </w:rPrChange>
        </w:rPr>
      </w:pPr>
      <w:ins w:id="56" w:author="Ph W" w:date="2010-08-05T17:26:00Z">
        <w:r w:rsidRPr="00773AFB">
          <w:rPr>
            <w:noProof/>
            <w:sz w:val="20"/>
            <w:rPrChange w:id="57" w:author="Ph W" w:date="2010-08-05T17:30:00Z">
              <w:rPr>
                <w:noProof/>
              </w:rPr>
            </w:rPrChange>
          </w:rPr>
          <w:t>1.2</w:t>
        </w:r>
        <w:r w:rsidRPr="00773AFB">
          <w:rPr>
            <w:rFonts w:asciiTheme="minorHAnsi" w:eastAsiaTheme="minorEastAsia" w:hAnsiTheme="minorHAnsi" w:cstheme="minorBidi"/>
            <w:noProof/>
            <w:sz w:val="20"/>
            <w:lang w:val="de-DE" w:eastAsia="de-DE"/>
            <w:rPrChange w:id="58" w:author="Ph W" w:date="2010-08-05T17:30:00Z">
              <w:rPr>
                <w:rFonts w:asciiTheme="minorHAnsi" w:eastAsiaTheme="minorEastAsia" w:hAnsiTheme="minorHAnsi" w:cstheme="minorBidi"/>
                <w:noProof/>
                <w:lang w:val="de-DE" w:eastAsia="de-DE"/>
              </w:rPr>
            </w:rPrChange>
          </w:rPr>
          <w:tab/>
        </w:r>
        <w:r w:rsidRPr="00773AFB">
          <w:rPr>
            <w:noProof/>
            <w:sz w:val="20"/>
            <w:rPrChange w:id="59" w:author="Ph W" w:date="2010-08-05T17:30:00Z">
              <w:rPr>
                <w:noProof/>
              </w:rPr>
            </w:rPrChange>
          </w:rPr>
          <w:t>Definition of the Term Activity within the Scope of this Document</w:t>
        </w:r>
        <w:r w:rsidRPr="00773AFB">
          <w:rPr>
            <w:noProof/>
            <w:sz w:val="20"/>
            <w:rPrChange w:id="60" w:author="Ph W" w:date="2010-08-05T17:30:00Z">
              <w:rPr>
                <w:noProof/>
              </w:rPr>
            </w:rPrChange>
          </w:rPr>
          <w:tab/>
        </w:r>
        <w:r w:rsidRPr="00773AFB">
          <w:rPr>
            <w:noProof/>
            <w:sz w:val="20"/>
            <w:rPrChange w:id="61" w:author="Ph W" w:date="2010-08-05T17:30:00Z">
              <w:rPr>
                <w:noProof/>
              </w:rPr>
            </w:rPrChange>
          </w:rPr>
          <w:fldChar w:fldCharType="begin"/>
        </w:r>
        <w:r w:rsidRPr="00773AFB">
          <w:rPr>
            <w:noProof/>
            <w:sz w:val="20"/>
            <w:rPrChange w:id="62" w:author="Ph W" w:date="2010-08-05T17:30:00Z">
              <w:rPr>
                <w:noProof/>
              </w:rPr>
            </w:rPrChange>
          </w:rPr>
          <w:instrText xml:space="preserve"> PAGEREF _Toc142648520 \h </w:instrText>
        </w:r>
      </w:ins>
      <w:r w:rsidRPr="00773AFB">
        <w:rPr>
          <w:noProof/>
          <w:sz w:val="20"/>
          <w:rPrChange w:id="63" w:author="Ph W" w:date="2010-08-05T17:30:00Z">
            <w:rPr>
              <w:noProof/>
            </w:rPr>
          </w:rPrChange>
        </w:rPr>
      </w:r>
      <w:r w:rsidRPr="00773AFB">
        <w:rPr>
          <w:noProof/>
          <w:sz w:val="20"/>
          <w:rPrChange w:id="64" w:author="Ph W" w:date="2010-08-05T17:30:00Z">
            <w:rPr>
              <w:noProof/>
            </w:rPr>
          </w:rPrChange>
        </w:rPr>
        <w:fldChar w:fldCharType="separate"/>
      </w:r>
      <w:ins w:id="65" w:author="Ph W" w:date="2010-08-05T17:26:00Z">
        <w:r w:rsidRPr="00773AFB">
          <w:rPr>
            <w:noProof/>
            <w:sz w:val="20"/>
            <w:rPrChange w:id="66" w:author="Ph W" w:date="2010-08-05T17:30:00Z">
              <w:rPr>
                <w:noProof/>
              </w:rPr>
            </w:rPrChange>
          </w:rPr>
          <w:t>4</w:t>
        </w:r>
        <w:r w:rsidRPr="00773AFB">
          <w:rPr>
            <w:noProof/>
            <w:sz w:val="20"/>
            <w:rPrChange w:id="67" w:author="Ph W" w:date="2010-08-05T17:30:00Z">
              <w:rPr>
                <w:noProof/>
              </w:rPr>
            </w:rPrChange>
          </w:rPr>
          <w:fldChar w:fldCharType="end"/>
        </w:r>
      </w:ins>
    </w:p>
    <w:p w:rsidR="00773AFB" w:rsidRPr="00773AFB" w:rsidRDefault="00773AFB">
      <w:pPr>
        <w:pStyle w:val="Verzeichnis2"/>
        <w:numPr>
          <w:ins w:id="68" w:author="Ph W" w:date="2010-08-05T17:26:00Z"/>
        </w:numPr>
        <w:tabs>
          <w:tab w:val="left" w:pos="774"/>
          <w:tab w:val="right" w:leader="dot" w:pos="8630"/>
        </w:tabs>
        <w:rPr>
          <w:ins w:id="69" w:author="Ph W" w:date="2010-08-05T17:26:00Z"/>
          <w:rFonts w:asciiTheme="minorHAnsi" w:eastAsiaTheme="minorEastAsia" w:hAnsiTheme="minorHAnsi" w:cstheme="minorBidi"/>
          <w:noProof/>
          <w:sz w:val="20"/>
          <w:lang w:val="de-DE" w:eastAsia="de-DE"/>
          <w:rPrChange w:id="70" w:author="Ph W" w:date="2010-08-05T17:30:00Z">
            <w:rPr>
              <w:ins w:id="71" w:author="Ph W" w:date="2010-08-05T17:26:00Z"/>
              <w:rFonts w:asciiTheme="minorHAnsi" w:eastAsiaTheme="minorEastAsia" w:hAnsiTheme="minorHAnsi" w:cstheme="minorBidi"/>
              <w:noProof/>
              <w:lang w:val="de-DE" w:eastAsia="de-DE"/>
            </w:rPr>
          </w:rPrChange>
        </w:rPr>
      </w:pPr>
      <w:ins w:id="72" w:author="Ph W" w:date="2010-08-05T17:26:00Z">
        <w:r w:rsidRPr="00773AFB">
          <w:rPr>
            <w:noProof/>
            <w:sz w:val="20"/>
            <w:rPrChange w:id="73" w:author="Ph W" w:date="2010-08-05T17:30:00Z">
              <w:rPr>
                <w:noProof/>
              </w:rPr>
            </w:rPrChange>
          </w:rPr>
          <w:t>1.3</w:t>
        </w:r>
        <w:r w:rsidRPr="00773AFB">
          <w:rPr>
            <w:rFonts w:asciiTheme="minorHAnsi" w:eastAsiaTheme="minorEastAsia" w:hAnsiTheme="minorHAnsi" w:cstheme="minorBidi"/>
            <w:noProof/>
            <w:sz w:val="20"/>
            <w:lang w:val="de-DE" w:eastAsia="de-DE"/>
            <w:rPrChange w:id="74" w:author="Ph W" w:date="2010-08-05T17:30:00Z">
              <w:rPr>
                <w:rFonts w:asciiTheme="minorHAnsi" w:eastAsiaTheme="minorEastAsia" w:hAnsiTheme="minorHAnsi" w:cstheme="minorBidi"/>
                <w:noProof/>
                <w:lang w:val="de-DE" w:eastAsia="de-DE"/>
              </w:rPr>
            </w:rPrChange>
          </w:rPr>
          <w:tab/>
        </w:r>
        <w:r w:rsidRPr="00773AFB">
          <w:rPr>
            <w:noProof/>
            <w:sz w:val="20"/>
            <w:rPrChange w:id="75" w:author="Ph W" w:date="2010-08-05T17:30:00Z">
              <w:rPr>
                <w:noProof/>
              </w:rPr>
            </w:rPrChange>
          </w:rPr>
          <w:t>Information potentially captured by an Activity</w:t>
        </w:r>
        <w:r w:rsidRPr="00773AFB">
          <w:rPr>
            <w:noProof/>
            <w:sz w:val="20"/>
            <w:rPrChange w:id="76" w:author="Ph W" w:date="2010-08-05T17:30:00Z">
              <w:rPr>
                <w:noProof/>
              </w:rPr>
            </w:rPrChange>
          </w:rPr>
          <w:tab/>
        </w:r>
        <w:r w:rsidRPr="00773AFB">
          <w:rPr>
            <w:noProof/>
            <w:sz w:val="20"/>
            <w:rPrChange w:id="77" w:author="Ph W" w:date="2010-08-05T17:30:00Z">
              <w:rPr>
                <w:noProof/>
              </w:rPr>
            </w:rPrChange>
          </w:rPr>
          <w:fldChar w:fldCharType="begin"/>
        </w:r>
        <w:r w:rsidRPr="00773AFB">
          <w:rPr>
            <w:noProof/>
            <w:sz w:val="20"/>
            <w:rPrChange w:id="78" w:author="Ph W" w:date="2010-08-05T17:30:00Z">
              <w:rPr>
                <w:noProof/>
              </w:rPr>
            </w:rPrChange>
          </w:rPr>
          <w:instrText xml:space="preserve"> PAGEREF _Toc142648521 \h </w:instrText>
        </w:r>
      </w:ins>
      <w:r w:rsidRPr="00773AFB">
        <w:rPr>
          <w:noProof/>
          <w:sz w:val="20"/>
          <w:rPrChange w:id="79" w:author="Ph W" w:date="2010-08-05T17:30:00Z">
            <w:rPr>
              <w:noProof/>
            </w:rPr>
          </w:rPrChange>
        </w:rPr>
      </w:r>
      <w:r w:rsidRPr="00773AFB">
        <w:rPr>
          <w:noProof/>
          <w:sz w:val="20"/>
          <w:rPrChange w:id="80" w:author="Ph W" w:date="2010-08-05T17:30:00Z">
            <w:rPr>
              <w:noProof/>
            </w:rPr>
          </w:rPrChange>
        </w:rPr>
        <w:fldChar w:fldCharType="separate"/>
      </w:r>
      <w:ins w:id="81" w:author="Ph W" w:date="2010-08-05T17:26:00Z">
        <w:r w:rsidRPr="00773AFB">
          <w:rPr>
            <w:noProof/>
            <w:sz w:val="20"/>
            <w:rPrChange w:id="82" w:author="Ph W" w:date="2010-08-05T17:30:00Z">
              <w:rPr>
                <w:noProof/>
              </w:rPr>
            </w:rPrChange>
          </w:rPr>
          <w:t>4</w:t>
        </w:r>
        <w:r w:rsidRPr="00773AFB">
          <w:rPr>
            <w:noProof/>
            <w:sz w:val="20"/>
            <w:rPrChange w:id="83" w:author="Ph W" w:date="2010-08-05T17:30:00Z">
              <w:rPr>
                <w:noProof/>
              </w:rPr>
            </w:rPrChange>
          </w:rPr>
          <w:fldChar w:fldCharType="end"/>
        </w:r>
      </w:ins>
    </w:p>
    <w:p w:rsidR="00773AFB" w:rsidRPr="00773AFB" w:rsidRDefault="00773AFB">
      <w:pPr>
        <w:pStyle w:val="Verzeichnis2"/>
        <w:numPr>
          <w:ins w:id="84" w:author="Ph W" w:date="2010-08-05T17:26:00Z"/>
        </w:numPr>
        <w:tabs>
          <w:tab w:val="left" w:pos="774"/>
          <w:tab w:val="right" w:leader="dot" w:pos="8630"/>
        </w:tabs>
        <w:rPr>
          <w:ins w:id="85" w:author="Ph W" w:date="2010-08-05T17:26:00Z"/>
          <w:rFonts w:asciiTheme="minorHAnsi" w:eastAsiaTheme="minorEastAsia" w:hAnsiTheme="minorHAnsi" w:cstheme="minorBidi"/>
          <w:noProof/>
          <w:sz w:val="20"/>
          <w:lang w:val="de-DE" w:eastAsia="de-DE"/>
          <w:rPrChange w:id="86" w:author="Ph W" w:date="2010-08-05T17:30:00Z">
            <w:rPr>
              <w:ins w:id="87" w:author="Ph W" w:date="2010-08-05T17:26:00Z"/>
              <w:rFonts w:asciiTheme="minorHAnsi" w:eastAsiaTheme="minorEastAsia" w:hAnsiTheme="minorHAnsi" w:cstheme="minorBidi"/>
              <w:noProof/>
              <w:lang w:val="de-DE" w:eastAsia="de-DE"/>
            </w:rPr>
          </w:rPrChange>
        </w:rPr>
      </w:pPr>
      <w:ins w:id="88" w:author="Ph W" w:date="2010-08-05T17:26:00Z">
        <w:r w:rsidRPr="00773AFB">
          <w:rPr>
            <w:noProof/>
            <w:sz w:val="20"/>
            <w:rPrChange w:id="89" w:author="Ph W" w:date="2010-08-05T17:30:00Z">
              <w:rPr>
                <w:noProof/>
              </w:rPr>
            </w:rPrChange>
          </w:rPr>
          <w:t>1.4</w:t>
        </w:r>
        <w:r w:rsidRPr="00773AFB">
          <w:rPr>
            <w:rFonts w:asciiTheme="minorHAnsi" w:eastAsiaTheme="minorEastAsia" w:hAnsiTheme="minorHAnsi" w:cstheme="minorBidi"/>
            <w:noProof/>
            <w:sz w:val="20"/>
            <w:lang w:val="de-DE" w:eastAsia="de-DE"/>
            <w:rPrChange w:id="90" w:author="Ph W" w:date="2010-08-05T17:30:00Z">
              <w:rPr>
                <w:rFonts w:asciiTheme="minorHAnsi" w:eastAsiaTheme="minorEastAsia" w:hAnsiTheme="minorHAnsi" w:cstheme="minorBidi"/>
                <w:noProof/>
                <w:lang w:val="de-DE" w:eastAsia="de-DE"/>
              </w:rPr>
            </w:rPrChange>
          </w:rPr>
          <w:tab/>
        </w:r>
        <w:r w:rsidRPr="00773AFB">
          <w:rPr>
            <w:noProof/>
            <w:sz w:val="20"/>
            <w:rPrChange w:id="91" w:author="Ph W" w:date="2010-08-05T17:30:00Z">
              <w:rPr>
                <w:noProof/>
              </w:rPr>
            </w:rPrChange>
          </w:rPr>
          <w:t>Motivating Use Case – Delegating Activities between Schedulers</w:t>
        </w:r>
        <w:r w:rsidRPr="00773AFB">
          <w:rPr>
            <w:noProof/>
            <w:sz w:val="20"/>
            <w:rPrChange w:id="92" w:author="Ph W" w:date="2010-08-05T17:30:00Z">
              <w:rPr>
                <w:noProof/>
              </w:rPr>
            </w:rPrChange>
          </w:rPr>
          <w:tab/>
        </w:r>
        <w:r w:rsidRPr="00773AFB">
          <w:rPr>
            <w:noProof/>
            <w:sz w:val="20"/>
            <w:rPrChange w:id="93" w:author="Ph W" w:date="2010-08-05T17:30:00Z">
              <w:rPr>
                <w:noProof/>
              </w:rPr>
            </w:rPrChange>
          </w:rPr>
          <w:fldChar w:fldCharType="begin"/>
        </w:r>
        <w:r w:rsidRPr="00773AFB">
          <w:rPr>
            <w:noProof/>
            <w:sz w:val="20"/>
            <w:rPrChange w:id="94" w:author="Ph W" w:date="2010-08-05T17:30:00Z">
              <w:rPr>
                <w:noProof/>
              </w:rPr>
            </w:rPrChange>
          </w:rPr>
          <w:instrText xml:space="preserve"> PAGEREF _Toc142648522 \h </w:instrText>
        </w:r>
      </w:ins>
      <w:r w:rsidRPr="00773AFB">
        <w:rPr>
          <w:noProof/>
          <w:sz w:val="20"/>
          <w:rPrChange w:id="95" w:author="Ph W" w:date="2010-08-05T17:30:00Z">
            <w:rPr>
              <w:noProof/>
            </w:rPr>
          </w:rPrChange>
        </w:rPr>
      </w:r>
      <w:r w:rsidRPr="00773AFB">
        <w:rPr>
          <w:noProof/>
          <w:sz w:val="20"/>
          <w:rPrChange w:id="96" w:author="Ph W" w:date="2010-08-05T17:30:00Z">
            <w:rPr>
              <w:noProof/>
            </w:rPr>
          </w:rPrChange>
        </w:rPr>
        <w:fldChar w:fldCharType="separate"/>
      </w:r>
      <w:ins w:id="97" w:author="Ph W" w:date="2010-08-05T17:26:00Z">
        <w:r w:rsidRPr="00773AFB">
          <w:rPr>
            <w:noProof/>
            <w:sz w:val="20"/>
            <w:rPrChange w:id="98" w:author="Ph W" w:date="2010-08-05T17:30:00Z">
              <w:rPr>
                <w:noProof/>
              </w:rPr>
            </w:rPrChange>
          </w:rPr>
          <w:t>4</w:t>
        </w:r>
        <w:r w:rsidRPr="00773AFB">
          <w:rPr>
            <w:noProof/>
            <w:sz w:val="20"/>
            <w:rPrChange w:id="99" w:author="Ph W" w:date="2010-08-05T17:30:00Z">
              <w:rPr>
                <w:noProof/>
              </w:rPr>
            </w:rPrChange>
          </w:rPr>
          <w:fldChar w:fldCharType="end"/>
        </w:r>
      </w:ins>
    </w:p>
    <w:p w:rsidR="00773AFB" w:rsidRPr="00773AFB" w:rsidRDefault="00773AFB">
      <w:pPr>
        <w:pStyle w:val="Verzeichnis2"/>
        <w:numPr>
          <w:ins w:id="100" w:author="Ph W" w:date="2010-08-05T17:26:00Z"/>
        </w:numPr>
        <w:tabs>
          <w:tab w:val="left" w:pos="774"/>
          <w:tab w:val="right" w:leader="dot" w:pos="8630"/>
        </w:tabs>
        <w:rPr>
          <w:ins w:id="101" w:author="Ph W" w:date="2010-08-05T17:26:00Z"/>
          <w:rFonts w:asciiTheme="minorHAnsi" w:eastAsiaTheme="minorEastAsia" w:hAnsiTheme="minorHAnsi" w:cstheme="minorBidi"/>
          <w:noProof/>
          <w:sz w:val="20"/>
          <w:lang w:val="de-DE" w:eastAsia="de-DE"/>
          <w:rPrChange w:id="102" w:author="Ph W" w:date="2010-08-05T17:30:00Z">
            <w:rPr>
              <w:ins w:id="103" w:author="Ph W" w:date="2010-08-05T17:26:00Z"/>
              <w:rFonts w:asciiTheme="minorHAnsi" w:eastAsiaTheme="minorEastAsia" w:hAnsiTheme="minorHAnsi" w:cstheme="minorBidi"/>
              <w:noProof/>
              <w:lang w:val="de-DE" w:eastAsia="de-DE"/>
            </w:rPr>
          </w:rPrChange>
        </w:rPr>
      </w:pPr>
      <w:ins w:id="104" w:author="Ph W" w:date="2010-08-05T17:26:00Z">
        <w:r w:rsidRPr="00773AFB">
          <w:rPr>
            <w:noProof/>
            <w:sz w:val="20"/>
            <w:rPrChange w:id="105" w:author="Ph W" w:date="2010-08-05T17:30:00Z">
              <w:rPr>
                <w:noProof/>
              </w:rPr>
            </w:rPrChange>
          </w:rPr>
          <w:t>1.5</w:t>
        </w:r>
        <w:r w:rsidRPr="00773AFB">
          <w:rPr>
            <w:rFonts w:asciiTheme="minorHAnsi" w:eastAsiaTheme="minorEastAsia" w:hAnsiTheme="minorHAnsi" w:cstheme="minorBidi"/>
            <w:noProof/>
            <w:sz w:val="20"/>
            <w:lang w:val="de-DE" w:eastAsia="de-DE"/>
            <w:rPrChange w:id="106" w:author="Ph W" w:date="2010-08-05T17:30:00Z">
              <w:rPr>
                <w:rFonts w:asciiTheme="minorHAnsi" w:eastAsiaTheme="minorEastAsia" w:hAnsiTheme="minorHAnsi" w:cstheme="minorBidi"/>
                <w:noProof/>
                <w:lang w:val="de-DE" w:eastAsia="de-DE"/>
              </w:rPr>
            </w:rPrChange>
          </w:rPr>
          <w:tab/>
        </w:r>
        <w:r w:rsidRPr="00773AFB">
          <w:rPr>
            <w:noProof/>
            <w:sz w:val="20"/>
            <w:rPrChange w:id="107" w:author="Ph W" w:date="2010-08-05T17:30:00Z">
              <w:rPr>
                <w:noProof/>
              </w:rPr>
            </w:rPrChange>
          </w:rPr>
          <w:t>Notational Conventions</w:t>
        </w:r>
        <w:r w:rsidRPr="00773AFB">
          <w:rPr>
            <w:noProof/>
            <w:sz w:val="20"/>
            <w:rPrChange w:id="108" w:author="Ph W" w:date="2010-08-05T17:30:00Z">
              <w:rPr>
                <w:noProof/>
              </w:rPr>
            </w:rPrChange>
          </w:rPr>
          <w:tab/>
        </w:r>
        <w:r w:rsidRPr="00773AFB">
          <w:rPr>
            <w:noProof/>
            <w:sz w:val="20"/>
            <w:rPrChange w:id="109" w:author="Ph W" w:date="2010-08-05T17:30:00Z">
              <w:rPr>
                <w:noProof/>
              </w:rPr>
            </w:rPrChange>
          </w:rPr>
          <w:fldChar w:fldCharType="begin"/>
        </w:r>
        <w:r w:rsidRPr="00773AFB">
          <w:rPr>
            <w:noProof/>
            <w:sz w:val="20"/>
            <w:rPrChange w:id="110" w:author="Ph W" w:date="2010-08-05T17:30:00Z">
              <w:rPr>
                <w:noProof/>
              </w:rPr>
            </w:rPrChange>
          </w:rPr>
          <w:instrText xml:space="preserve"> PAGEREF _Toc142648523 \h </w:instrText>
        </w:r>
      </w:ins>
      <w:r w:rsidRPr="00773AFB">
        <w:rPr>
          <w:noProof/>
          <w:sz w:val="20"/>
          <w:rPrChange w:id="111" w:author="Ph W" w:date="2010-08-05T17:30:00Z">
            <w:rPr>
              <w:noProof/>
            </w:rPr>
          </w:rPrChange>
        </w:rPr>
      </w:r>
      <w:r w:rsidRPr="00773AFB">
        <w:rPr>
          <w:noProof/>
          <w:sz w:val="20"/>
          <w:rPrChange w:id="112" w:author="Ph W" w:date="2010-08-05T17:30:00Z">
            <w:rPr>
              <w:noProof/>
            </w:rPr>
          </w:rPrChange>
        </w:rPr>
        <w:fldChar w:fldCharType="separate"/>
      </w:r>
      <w:ins w:id="113" w:author="Ph W" w:date="2010-08-05T17:26:00Z">
        <w:r w:rsidRPr="00773AFB">
          <w:rPr>
            <w:noProof/>
            <w:sz w:val="20"/>
            <w:rPrChange w:id="114" w:author="Ph W" w:date="2010-08-05T17:30:00Z">
              <w:rPr>
                <w:noProof/>
              </w:rPr>
            </w:rPrChange>
          </w:rPr>
          <w:t>6</w:t>
        </w:r>
        <w:r w:rsidRPr="00773AFB">
          <w:rPr>
            <w:noProof/>
            <w:sz w:val="20"/>
            <w:rPrChange w:id="115" w:author="Ph W" w:date="2010-08-05T17:30:00Z">
              <w:rPr>
                <w:noProof/>
              </w:rPr>
            </w:rPrChange>
          </w:rPr>
          <w:fldChar w:fldCharType="end"/>
        </w:r>
      </w:ins>
    </w:p>
    <w:p w:rsidR="00773AFB" w:rsidRPr="00773AFB" w:rsidRDefault="00773AFB">
      <w:pPr>
        <w:pStyle w:val="Verzeichnis2"/>
        <w:numPr>
          <w:ins w:id="116" w:author="Ph W" w:date="2010-08-05T17:26:00Z"/>
        </w:numPr>
        <w:tabs>
          <w:tab w:val="left" w:pos="774"/>
          <w:tab w:val="right" w:leader="dot" w:pos="8630"/>
        </w:tabs>
        <w:rPr>
          <w:ins w:id="117" w:author="Ph W" w:date="2010-08-05T17:26:00Z"/>
          <w:rFonts w:asciiTheme="minorHAnsi" w:eastAsiaTheme="minorEastAsia" w:hAnsiTheme="minorHAnsi" w:cstheme="minorBidi"/>
          <w:noProof/>
          <w:sz w:val="20"/>
          <w:lang w:val="de-DE" w:eastAsia="de-DE"/>
          <w:rPrChange w:id="118" w:author="Ph W" w:date="2010-08-05T17:30:00Z">
            <w:rPr>
              <w:ins w:id="119" w:author="Ph W" w:date="2010-08-05T17:26:00Z"/>
              <w:rFonts w:asciiTheme="minorHAnsi" w:eastAsiaTheme="minorEastAsia" w:hAnsiTheme="minorHAnsi" w:cstheme="minorBidi"/>
              <w:noProof/>
              <w:lang w:val="de-DE" w:eastAsia="de-DE"/>
            </w:rPr>
          </w:rPrChange>
        </w:rPr>
      </w:pPr>
      <w:ins w:id="120" w:author="Ph W" w:date="2010-08-05T17:26:00Z">
        <w:r w:rsidRPr="00773AFB">
          <w:rPr>
            <w:noProof/>
            <w:sz w:val="20"/>
            <w:rPrChange w:id="121" w:author="Ph W" w:date="2010-08-05T17:30:00Z">
              <w:rPr>
                <w:noProof/>
              </w:rPr>
            </w:rPrChange>
          </w:rPr>
          <w:t>1.6</w:t>
        </w:r>
        <w:r w:rsidRPr="00773AFB">
          <w:rPr>
            <w:rFonts w:asciiTheme="minorHAnsi" w:eastAsiaTheme="minorEastAsia" w:hAnsiTheme="minorHAnsi" w:cstheme="minorBidi"/>
            <w:noProof/>
            <w:sz w:val="20"/>
            <w:lang w:val="de-DE" w:eastAsia="de-DE"/>
            <w:rPrChange w:id="122" w:author="Ph W" w:date="2010-08-05T17:30:00Z">
              <w:rPr>
                <w:rFonts w:asciiTheme="minorHAnsi" w:eastAsiaTheme="minorEastAsia" w:hAnsiTheme="minorHAnsi" w:cstheme="minorBidi"/>
                <w:noProof/>
                <w:lang w:val="de-DE" w:eastAsia="de-DE"/>
              </w:rPr>
            </w:rPrChange>
          </w:rPr>
          <w:tab/>
        </w:r>
        <w:r w:rsidRPr="00773AFB">
          <w:rPr>
            <w:noProof/>
            <w:sz w:val="20"/>
            <w:rPrChange w:id="123" w:author="Ph W" w:date="2010-08-05T17:30:00Z">
              <w:rPr>
                <w:noProof/>
              </w:rPr>
            </w:rPrChange>
          </w:rPr>
          <w:t>Namespaces</w:t>
        </w:r>
        <w:r w:rsidRPr="00773AFB">
          <w:rPr>
            <w:noProof/>
            <w:sz w:val="20"/>
            <w:rPrChange w:id="124" w:author="Ph W" w:date="2010-08-05T17:30:00Z">
              <w:rPr>
                <w:noProof/>
              </w:rPr>
            </w:rPrChange>
          </w:rPr>
          <w:tab/>
        </w:r>
        <w:r w:rsidRPr="00773AFB">
          <w:rPr>
            <w:noProof/>
            <w:sz w:val="20"/>
            <w:rPrChange w:id="125" w:author="Ph W" w:date="2010-08-05T17:30:00Z">
              <w:rPr>
                <w:noProof/>
              </w:rPr>
            </w:rPrChange>
          </w:rPr>
          <w:fldChar w:fldCharType="begin"/>
        </w:r>
        <w:r w:rsidRPr="00773AFB">
          <w:rPr>
            <w:noProof/>
            <w:sz w:val="20"/>
            <w:rPrChange w:id="126" w:author="Ph W" w:date="2010-08-05T17:30:00Z">
              <w:rPr>
                <w:noProof/>
              </w:rPr>
            </w:rPrChange>
          </w:rPr>
          <w:instrText xml:space="preserve"> PAGEREF _Toc142648524 \h </w:instrText>
        </w:r>
      </w:ins>
      <w:r w:rsidRPr="00773AFB">
        <w:rPr>
          <w:noProof/>
          <w:sz w:val="20"/>
          <w:rPrChange w:id="127" w:author="Ph W" w:date="2010-08-05T17:30:00Z">
            <w:rPr>
              <w:noProof/>
            </w:rPr>
          </w:rPrChange>
        </w:rPr>
      </w:r>
      <w:r w:rsidRPr="00773AFB">
        <w:rPr>
          <w:noProof/>
          <w:sz w:val="20"/>
          <w:rPrChange w:id="128" w:author="Ph W" w:date="2010-08-05T17:30:00Z">
            <w:rPr>
              <w:noProof/>
            </w:rPr>
          </w:rPrChange>
        </w:rPr>
        <w:fldChar w:fldCharType="separate"/>
      </w:r>
      <w:ins w:id="129" w:author="Ph W" w:date="2010-08-05T17:26:00Z">
        <w:r w:rsidRPr="00773AFB">
          <w:rPr>
            <w:noProof/>
            <w:sz w:val="20"/>
            <w:rPrChange w:id="130" w:author="Ph W" w:date="2010-08-05T17:30:00Z">
              <w:rPr>
                <w:noProof/>
              </w:rPr>
            </w:rPrChange>
          </w:rPr>
          <w:t>7</w:t>
        </w:r>
        <w:r w:rsidRPr="00773AFB">
          <w:rPr>
            <w:noProof/>
            <w:sz w:val="20"/>
            <w:rPrChange w:id="131" w:author="Ph W" w:date="2010-08-05T17:30:00Z">
              <w:rPr>
                <w:noProof/>
              </w:rPr>
            </w:rPrChange>
          </w:rPr>
          <w:fldChar w:fldCharType="end"/>
        </w:r>
      </w:ins>
    </w:p>
    <w:p w:rsidR="00773AFB" w:rsidRPr="00773AFB" w:rsidRDefault="00773AFB">
      <w:pPr>
        <w:pStyle w:val="Verzeichnis1"/>
        <w:numPr>
          <w:ins w:id="132" w:author="Ph W" w:date="2010-08-05T17:26:00Z"/>
        </w:numPr>
        <w:tabs>
          <w:tab w:val="left" w:pos="440"/>
          <w:tab w:val="right" w:leader="dot" w:pos="8630"/>
        </w:tabs>
        <w:rPr>
          <w:ins w:id="133" w:author="Ph W" w:date="2010-08-05T17:26:00Z"/>
          <w:rFonts w:asciiTheme="minorHAnsi" w:eastAsiaTheme="minorEastAsia" w:hAnsiTheme="minorHAnsi" w:cstheme="minorBidi"/>
          <w:noProof/>
          <w:sz w:val="20"/>
          <w:lang w:val="de-DE" w:eastAsia="de-DE"/>
          <w:rPrChange w:id="134" w:author="Ph W" w:date="2010-08-05T17:30:00Z">
            <w:rPr>
              <w:ins w:id="135" w:author="Ph W" w:date="2010-08-05T17:26:00Z"/>
              <w:rFonts w:asciiTheme="minorHAnsi" w:eastAsiaTheme="minorEastAsia" w:hAnsiTheme="minorHAnsi" w:cstheme="minorBidi"/>
              <w:noProof/>
              <w:lang w:val="de-DE" w:eastAsia="de-DE"/>
            </w:rPr>
          </w:rPrChange>
        </w:rPr>
      </w:pPr>
      <w:ins w:id="136" w:author="Ph W" w:date="2010-08-05T17:26:00Z">
        <w:r w:rsidRPr="00773AFB">
          <w:rPr>
            <w:noProof/>
            <w:sz w:val="20"/>
            <w:rPrChange w:id="137" w:author="Ph W" w:date="2010-08-05T17:30:00Z">
              <w:rPr>
                <w:noProof/>
              </w:rPr>
            </w:rPrChange>
          </w:rPr>
          <w:t>2.</w:t>
        </w:r>
        <w:r w:rsidRPr="00773AFB">
          <w:rPr>
            <w:rFonts w:asciiTheme="minorHAnsi" w:eastAsiaTheme="minorEastAsia" w:hAnsiTheme="minorHAnsi" w:cstheme="minorBidi"/>
            <w:noProof/>
            <w:sz w:val="20"/>
            <w:lang w:val="de-DE" w:eastAsia="de-DE"/>
            <w:rPrChange w:id="138" w:author="Ph W" w:date="2010-08-05T17:30:00Z">
              <w:rPr>
                <w:rFonts w:asciiTheme="minorHAnsi" w:eastAsiaTheme="minorEastAsia" w:hAnsiTheme="minorHAnsi" w:cstheme="minorBidi"/>
                <w:noProof/>
                <w:lang w:val="de-DE" w:eastAsia="de-DE"/>
              </w:rPr>
            </w:rPrChange>
          </w:rPr>
          <w:tab/>
        </w:r>
        <w:r w:rsidRPr="00773AFB">
          <w:rPr>
            <w:noProof/>
            <w:sz w:val="20"/>
            <w:rPrChange w:id="139" w:author="Ph W" w:date="2010-08-05T17:30:00Z">
              <w:rPr>
                <w:noProof/>
              </w:rPr>
            </w:rPrChange>
          </w:rPr>
          <w:t>Scope of the Specification</w:t>
        </w:r>
        <w:r w:rsidRPr="00773AFB">
          <w:rPr>
            <w:noProof/>
            <w:sz w:val="20"/>
            <w:rPrChange w:id="140" w:author="Ph W" w:date="2010-08-05T17:30:00Z">
              <w:rPr>
                <w:noProof/>
              </w:rPr>
            </w:rPrChange>
          </w:rPr>
          <w:tab/>
        </w:r>
        <w:r w:rsidRPr="00773AFB">
          <w:rPr>
            <w:noProof/>
            <w:sz w:val="20"/>
            <w:rPrChange w:id="141" w:author="Ph W" w:date="2010-08-05T17:30:00Z">
              <w:rPr>
                <w:noProof/>
              </w:rPr>
            </w:rPrChange>
          </w:rPr>
          <w:fldChar w:fldCharType="begin"/>
        </w:r>
        <w:r w:rsidRPr="00773AFB">
          <w:rPr>
            <w:noProof/>
            <w:sz w:val="20"/>
            <w:rPrChange w:id="142" w:author="Ph W" w:date="2010-08-05T17:30:00Z">
              <w:rPr>
                <w:noProof/>
              </w:rPr>
            </w:rPrChange>
          </w:rPr>
          <w:instrText xml:space="preserve"> PAGEREF _Toc142648525 \h </w:instrText>
        </w:r>
      </w:ins>
      <w:r w:rsidRPr="00773AFB">
        <w:rPr>
          <w:noProof/>
          <w:sz w:val="20"/>
          <w:rPrChange w:id="143" w:author="Ph W" w:date="2010-08-05T17:30:00Z">
            <w:rPr>
              <w:noProof/>
            </w:rPr>
          </w:rPrChange>
        </w:rPr>
      </w:r>
      <w:r w:rsidRPr="00773AFB">
        <w:rPr>
          <w:noProof/>
          <w:sz w:val="20"/>
          <w:rPrChange w:id="144" w:author="Ph W" w:date="2010-08-05T17:30:00Z">
            <w:rPr>
              <w:noProof/>
            </w:rPr>
          </w:rPrChange>
        </w:rPr>
        <w:fldChar w:fldCharType="separate"/>
      </w:r>
      <w:ins w:id="145" w:author="Ph W" w:date="2010-08-05T17:26:00Z">
        <w:r w:rsidRPr="00773AFB">
          <w:rPr>
            <w:noProof/>
            <w:sz w:val="20"/>
            <w:rPrChange w:id="146" w:author="Ph W" w:date="2010-08-05T17:30:00Z">
              <w:rPr>
                <w:noProof/>
              </w:rPr>
            </w:rPrChange>
          </w:rPr>
          <w:t>7</w:t>
        </w:r>
        <w:r w:rsidRPr="00773AFB">
          <w:rPr>
            <w:noProof/>
            <w:sz w:val="20"/>
            <w:rPrChange w:id="147" w:author="Ph W" w:date="2010-08-05T17:30:00Z">
              <w:rPr>
                <w:noProof/>
              </w:rPr>
            </w:rPrChange>
          </w:rPr>
          <w:fldChar w:fldCharType="end"/>
        </w:r>
      </w:ins>
    </w:p>
    <w:p w:rsidR="00773AFB" w:rsidRPr="00773AFB" w:rsidRDefault="00773AFB">
      <w:pPr>
        <w:pStyle w:val="Verzeichnis2"/>
        <w:numPr>
          <w:ins w:id="148" w:author="Ph W" w:date="2010-08-05T17:26:00Z"/>
        </w:numPr>
        <w:tabs>
          <w:tab w:val="left" w:pos="774"/>
          <w:tab w:val="right" w:leader="dot" w:pos="8630"/>
        </w:tabs>
        <w:rPr>
          <w:ins w:id="149" w:author="Ph W" w:date="2010-08-05T17:26:00Z"/>
          <w:rFonts w:asciiTheme="minorHAnsi" w:eastAsiaTheme="minorEastAsia" w:hAnsiTheme="minorHAnsi" w:cstheme="minorBidi"/>
          <w:noProof/>
          <w:sz w:val="20"/>
          <w:lang w:val="de-DE" w:eastAsia="de-DE"/>
          <w:rPrChange w:id="150" w:author="Ph W" w:date="2010-08-05T17:30:00Z">
            <w:rPr>
              <w:ins w:id="151" w:author="Ph W" w:date="2010-08-05T17:26:00Z"/>
              <w:rFonts w:asciiTheme="minorHAnsi" w:eastAsiaTheme="minorEastAsia" w:hAnsiTheme="minorHAnsi" w:cstheme="minorBidi"/>
              <w:noProof/>
              <w:lang w:val="de-DE" w:eastAsia="de-DE"/>
            </w:rPr>
          </w:rPrChange>
        </w:rPr>
      </w:pPr>
      <w:ins w:id="152" w:author="Ph W" w:date="2010-08-05T17:26:00Z">
        <w:r w:rsidRPr="00773AFB">
          <w:rPr>
            <w:noProof/>
            <w:sz w:val="20"/>
            <w:lang w:eastAsia="ja-JP"/>
            <w:rPrChange w:id="153" w:author="Ph W" w:date="2010-08-05T17:30:00Z">
              <w:rPr>
                <w:noProof/>
                <w:lang w:eastAsia="ja-JP"/>
              </w:rPr>
            </w:rPrChange>
          </w:rPr>
          <w:t>2.1</w:t>
        </w:r>
        <w:r w:rsidRPr="00773AFB">
          <w:rPr>
            <w:rFonts w:asciiTheme="minorHAnsi" w:eastAsiaTheme="minorEastAsia" w:hAnsiTheme="minorHAnsi" w:cstheme="minorBidi"/>
            <w:noProof/>
            <w:sz w:val="20"/>
            <w:lang w:val="de-DE" w:eastAsia="de-DE"/>
            <w:rPrChange w:id="154" w:author="Ph W" w:date="2010-08-05T17:30:00Z">
              <w:rPr>
                <w:rFonts w:asciiTheme="minorHAnsi" w:eastAsiaTheme="minorEastAsia" w:hAnsiTheme="minorHAnsi" w:cstheme="minorBidi"/>
                <w:noProof/>
                <w:lang w:val="de-DE" w:eastAsia="de-DE"/>
              </w:rPr>
            </w:rPrChange>
          </w:rPr>
          <w:tab/>
        </w:r>
        <w:r w:rsidRPr="00773AFB">
          <w:rPr>
            <w:noProof/>
            <w:sz w:val="20"/>
            <w:rPrChange w:id="155" w:author="Ph W" w:date="2010-08-05T17:30:00Z">
              <w:rPr>
                <w:noProof/>
              </w:rPr>
            </w:rPrChange>
          </w:rPr>
          <w:t>On Basic Execution Service</w:t>
        </w:r>
        <w:r w:rsidRPr="00773AFB">
          <w:rPr>
            <w:noProof/>
            <w:sz w:val="20"/>
            <w:rPrChange w:id="156" w:author="Ph W" w:date="2010-08-05T17:30:00Z">
              <w:rPr>
                <w:noProof/>
              </w:rPr>
            </w:rPrChange>
          </w:rPr>
          <w:tab/>
        </w:r>
        <w:r w:rsidRPr="00773AFB">
          <w:rPr>
            <w:noProof/>
            <w:sz w:val="20"/>
            <w:rPrChange w:id="157" w:author="Ph W" w:date="2010-08-05T17:30:00Z">
              <w:rPr>
                <w:noProof/>
              </w:rPr>
            </w:rPrChange>
          </w:rPr>
          <w:fldChar w:fldCharType="begin"/>
        </w:r>
        <w:r w:rsidRPr="00773AFB">
          <w:rPr>
            <w:noProof/>
            <w:sz w:val="20"/>
            <w:rPrChange w:id="158" w:author="Ph W" w:date="2010-08-05T17:30:00Z">
              <w:rPr>
                <w:noProof/>
              </w:rPr>
            </w:rPrChange>
          </w:rPr>
          <w:instrText xml:space="preserve"> PAGEREF _Toc142648526 \h </w:instrText>
        </w:r>
      </w:ins>
      <w:r w:rsidRPr="00773AFB">
        <w:rPr>
          <w:noProof/>
          <w:sz w:val="20"/>
          <w:rPrChange w:id="159" w:author="Ph W" w:date="2010-08-05T17:30:00Z">
            <w:rPr>
              <w:noProof/>
            </w:rPr>
          </w:rPrChange>
        </w:rPr>
      </w:r>
      <w:r w:rsidRPr="00773AFB">
        <w:rPr>
          <w:noProof/>
          <w:sz w:val="20"/>
          <w:rPrChange w:id="160" w:author="Ph W" w:date="2010-08-05T17:30:00Z">
            <w:rPr>
              <w:noProof/>
            </w:rPr>
          </w:rPrChange>
        </w:rPr>
        <w:fldChar w:fldCharType="separate"/>
      </w:r>
      <w:ins w:id="161" w:author="Ph W" w:date="2010-08-05T17:26:00Z">
        <w:r w:rsidRPr="00773AFB">
          <w:rPr>
            <w:noProof/>
            <w:sz w:val="20"/>
            <w:rPrChange w:id="162" w:author="Ph W" w:date="2010-08-05T17:30:00Z">
              <w:rPr>
                <w:noProof/>
              </w:rPr>
            </w:rPrChange>
          </w:rPr>
          <w:t>7</w:t>
        </w:r>
        <w:r w:rsidRPr="00773AFB">
          <w:rPr>
            <w:noProof/>
            <w:sz w:val="20"/>
            <w:rPrChange w:id="163" w:author="Ph W" w:date="2010-08-05T17:30:00Z">
              <w:rPr>
                <w:noProof/>
              </w:rPr>
            </w:rPrChange>
          </w:rPr>
          <w:fldChar w:fldCharType="end"/>
        </w:r>
      </w:ins>
    </w:p>
    <w:p w:rsidR="00773AFB" w:rsidRPr="00773AFB" w:rsidRDefault="00773AFB">
      <w:pPr>
        <w:pStyle w:val="Verzeichnis2"/>
        <w:numPr>
          <w:ins w:id="164" w:author="Ph W" w:date="2010-08-05T17:26:00Z"/>
        </w:numPr>
        <w:tabs>
          <w:tab w:val="left" w:pos="774"/>
          <w:tab w:val="right" w:leader="dot" w:pos="8630"/>
        </w:tabs>
        <w:rPr>
          <w:ins w:id="165" w:author="Ph W" w:date="2010-08-05T17:26:00Z"/>
          <w:rFonts w:asciiTheme="minorHAnsi" w:eastAsiaTheme="minorEastAsia" w:hAnsiTheme="minorHAnsi" w:cstheme="minorBidi"/>
          <w:noProof/>
          <w:sz w:val="20"/>
          <w:lang w:val="de-DE" w:eastAsia="de-DE"/>
          <w:rPrChange w:id="166" w:author="Ph W" w:date="2010-08-05T17:30:00Z">
            <w:rPr>
              <w:ins w:id="167" w:author="Ph W" w:date="2010-08-05T17:26:00Z"/>
              <w:rFonts w:asciiTheme="minorHAnsi" w:eastAsiaTheme="minorEastAsia" w:hAnsiTheme="minorHAnsi" w:cstheme="minorBidi"/>
              <w:noProof/>
              <w:lang w:val="de-DE" w:eastAsia="de-DE"/>
            </w:rPr>
          </w:rPrChange>
        </w:rPr>
      </w:pPr>
      <w:ins w:id="168" w:author="Ph W" w:date="2010-08-05T17:26:00Z">
        <w:r w:rsidRPr="00773AFB">
          <w:rPr>
            <w:noProof/>
            <w:sz w:val="20"/>
            <w:lang w:eastAsia="ja-JP"/>
            <w:rPrChange w:id="169" w:author="Ph W" w:date="2010-08-05T17:30:00Z">
              <w:rPr>
                <w:noProof/>
                <w:lang w:eastAsia="ja-JP"/>
              </w:rPr>
            </w:rPrChange>
          </w:rPr>
          <w:t>2.2</w:t>
        </w:r>
        <w:r w:rsidRPr="00773AFB">
          <w:rPr>
            <w:rFonts w:asciiTheme="minorHAnsi" w:eastAsiaTheme="minorEastAsia" w:hAnsiTheme="minorHAnsi" w:cstheme="minorBidi"/>
            <w:noProof/>
            <w:sz w:val="20"/>
            <w:lang w:val="de-DE" w:eastAsia="de-DE"/>
            <w:rPrChange w:id="170" w:author="Ph W" w:date="2010-08-05T17:30:00Z">
              <w:rPr>
                <w:rFonts w:asciiTheme="minorHAnsi" w:eastAsiaTheme="minorEastAsia" w:hAnsiTheme="minorHAnsi" w:cstheme="minorBidi"/>
                <w:noProof/>
                <w:lang w:val="de-DE" w:eastAsia="de-DE"/>
              </w:rPr>
            </w:rPrChange>
          </w:rPr>
          <w:tab/>
        </w:r>
        <w:r w:rsidRPr="00773AFB">
          <w:rPr>
            <w:noProof/>
            <w:sz w:val="20"/>
            <w:rPrChange w:id="171" w:author="Ph W" w:date="2010-08-05T17:30:00Z">
              <w:rPr>
                <w:noProof/>
              </w:rPr>
            </w:rPrChange>
          </w:rPr>
          <w:t>On Job Submission Description Language</w:t>
        </w:r>
        <w:r w:rsidRPr="00773AFB">
          <w:rPr>
            <w:noProof/>
            <w:sz w:val="20"/>
            <w:rPrChange w:id="172" w:author="Ph W" w:date="2010-08-05T17:30:00Z">
              <w:rPr>
                <w:noProof/>
              </w:rPr>
            </w:rPrChange>
          </w:rPr>
          <w:tab/>
        </w:r>
        <w:r w:rsidRPr="00773AFB">
          <w:rPr>
            <w:noProof/>
            <w:sz w:val="20"/>
            <w:rPrChange w:id="173" w:author="Ph W" w:date="2010-08-05T17:30:00Z">
              <w:rPr>
                <w:noProof/>
              </w:rPr>
            </w:rPrChange>
          </w:rPr>
          <w:fldChar w:fldCharType="begin"/>
        </w:r>
        <w:r w:rsidRPr="00773AFB">
          <w:rPr>
            <w:noProof/>
            <w:sz w:val="20"/>
            <w:rPrChange w:id="174" w:author="Ph W" w:date="2010-08-05T17:30:00Z">
              <w:rPr>
                <w:noProof/>
              </w:rPr>
            </w:rPrChange>
          </w:rPr>
          <w:instrText xml:space="preserve"> PAGEREF _Toc142648527 \h </w:instrText>
        </w:r>
      </w:ins>
      <w:r w:rsidRPr="00773AFB">
        <w:rPr>
          <w:noProof/>
          <w:sz w:val="20"/>
          <w:rPrChange w:id="175" w:author="Ph W" w:date="2010-08-05T17:30:00Z">
            <w:rPr>
              <w:noProof/>
            </w:rPr>
          </w:rPrChange>
        </w:rPr>
      </w:r>
      <w:r w:rsidRPr="00773AFB">
        <w:rPr>
          <w:noProof/>
          <w:sz w:val="20"/>
          <w:rPrChange w:id="176" w:author="Ph W" w:date="2010-08-05T17:30:00Z">
            <w:rPr>
              <w:noProof/>
            </w:rPr>
          </w:rPrChange>
        </w:rPr>
        <w:fldChar w:fldCharType="separate"/>
      </w:r>
      <w:ins w:id="177" w:author="Ph W" w:date="2010-08-05T17:26:00Z">
        <w:r w:rsidRPr="00773AFB">
          <w:rPr>
            <w:noProof/>
            <w:sz w:val="20"/>
            <w:rPrChange w:id="178" w:author="Ph W" w:date="2010-08-05T17:30:00Z">
              <w:rPr>
                <w:noProof/>
              </w:rPr>
            </w:rPrChange>
          </w:rPr>
          <w:t>7</w:t>
        </w:r>
        <w:r w:rsidRPr="00773AFB">
          <w:rPr>
            <w:noProof/>
            <w:sz w:val="20"/>
            <w:rPrChange w:id="179" w:author="Ph W" w:date="2010-08-05T17:30:00Z">
              <w:rPr>
                <w:noProof/>
              </w:rPr>
            </w:rPrChange>
          </w:rPr>
          <w:fldChar w:fldCharType="end"/>
        </w:r>
      </w:ins>
    </w:p>
    <w:p w:rsidR="00773AFB" w:rsidRPr="00773AFB" w:rsidRDefault="00773AFB">
      <w:pPr>
        <w:pStyle w:val="Verzeichnis2"/>
        <w:numPr>
          <w:ins w:id="180" w:author="Ph W" w:date="2010-08-05T17:26:00Z"/>
        </w:numPr>
        <w:tabs>
          <w:tab w:val="left" w:pos="774"/>
          <w:tab w:val="right" w:leader="dot" w:pos="8630"/>
        </w:tabs>
        <w:rPr>
          <w:ins w:id="181" w:author="Ph W" w:date="2010-08-05T17:26:00Z"/>
          <w:rFonts w:asciiTheme="minorHAnsi" w:eastAsiaTheme="minorEastAsia" w:hAnsiTheme="minorHAnsi" w:cstheme="minorBidi"/>
          <w:noProof/>
          <w:sz w:val="20"/>
          <w:lang w:val="de-DE" w:eastAsia="de-DE"/>
          <w:rPrChange w:id="182" w:author="Ph W" w:date="2010-08-05T17:30:00Z">
            <w:rPr>
              <w:ins w:id="183" w:author="Ph W" w:date="2010-08-05T17:26:00Z"/>
              <w:rFonts w:asciiTheme="minorHAnsi" w:eastAsiaTheme="minorEastAsia" w:hAnsiTheme="minorHAnsi" w:cstheme="minorBidi"/>
              <w:noProof/>
              <w:lang w:val="de-DE" w:eastAsia="de-DE"/>
            </w:rPr>
          </w:rPrChange>
        </w:rPr>
      </w:pPr>
      <w:ins w:id="184" w:author="Ph W" w:date="2010-08-05T17:26:00Z">
        <w:r w:rsidRPr="00773AFB">
          <w:rPr>
            <w:noProof/>
            <w:sz w:val="20"/>
            <w:rPrChange w:id="185" w:author="Ph W" w:date="2010-08-05T17:30:00Z">
              <w:rPr>
                <w:noProof/>
              </w:rPr>
            </w:rPrChange>
          </w:rPr>
          <w:t>2.3</w:t>
        </w:r>
        <w:r w:rsidRPr="00773AFB">
          <w:rPr>
            <w:rFonts w:asciiTheme="minorHAnsi" w:eastAsiaTheme="minorEastAsia" w:hAnsiTheme="minorHAnsi" w:cstheme="minorBidi"/>
            <w:noProof/>
            <w:sz w:val="20"/>
            <w:lang w:val="de-DE" w:eastAsia="de-DE"/>
            <w:rPrChange w:id="186" w:author="Ph W" w:date="2010-08-05T17:30:00Z">
              <w:rPr>
                <w:rFonts w:asciiTheme="minorHAnsi" w:eastAsiaTheme="minorEastAsia" w:hAnsiTheme="minorHAnsi" w:cstheme="minorBidi"/>
                <w:noProof/>
                <w:lang w:val="de-DE" w:eastAsia="de-DE"/>
              </w:rPr>
            </w:rPrChange>
          </w:rPr>
          <w:tab/>
        </w:r>
        <w:r w:rsidRPr="00773AFB">
          <w:rPr>
            <w:noProof/>
            <w:sz w:val="20"/>
            <w:rPrChange w:id="187" w:author="Ph W" w:date="2010-08-05T17:30:00Z">
              <w:rPr>
                <w:noProof/>
              </w:rPr>
            </w:rPrChange>
          </w:rPr>
          <w:t>On Usage Records</w:t>
        </w:r>
        <w:r w:rsidRPr="00773AFB">
          <w:rPr>
            <w:noProof/>
            <w:sz w:val="20"/>
            <w:rPrChange w:id="188" w:author="Ph W" w:date="2010-08-05T17:30:00Z">
              <w:rPr>
                <w:noProof/>
              </w:rPr>
            </w:rPrChange>
          </w:rPr>
          <w:tab/>
        </w:r>
        <w:r w:rsidRPr="00773AFB">
          <w:rPr>
            <w:noProof/>
            <w:sz w:val="20"/>
            <w:rPrChange w:id="189" w:author="Ph W" w:date="2010-08-05T17:30:00Z">
              <w:rPr>
                <w:noProof/>
              </w:rPr>
            </w:rPrChange>
          </w:rPr>
          <w:fldChar w:fldCharType="begin"/>
        </w:r>
        <w:r w:rsidRPr="00773AFB">
          <w:rPr>
            <w:noProof/>
            <w:sz w:val="20"/>
            <w:rPrChange w:id="190" w:author="Ph W" w:date="2010-08-05T17:30:00Z">
              <w:rPr>
                <w:noProof/>
              </w:rPr>
            </w:rPrChange>
          </w:rPr>
          <w:instrText xml:space="preserve"> PAGEREF _Toc142648528 \h </w:instrText>
        </w:r>
      </w:ins>
      <w:r w:rsidRPr="00773AFB">
        <w:rPr>
          <w:noProof/>
          <w:sz w:val="20"/>
          <w:rPrChange w:id="191" w:author="Ph W" w:date="2010-08-05T17:30:00Z">
            <w:rPr>
              <w:noProof/>
            </w:rPr>
          </w:rPrChange>
        </w:rPr>
      </w:r>
      <w:r w:rsidRPr="00773AFB">
        <w:rPr>
          <w:noProof/>
          <w:sz w:val="20"/>
          <w:rPrChange w:id="192" w:author="Ph W" w:date="2010-08-05T17:30:00Z">
            <w:rPr>
              <w:noProof/>
            </w:rPr>
          </w:rPrChange>
        </w:rPr>
        <w:fldChar w:fldCharType="separate"/>
      </w:r>
      <w:ins w:id="193" w:author="Ph W" w:date="2010-08-05T17:26:00Z">
        <w:r w:rsidRPr="00773AFB">
          <w:rPr>
            <w:noProof/>
            <w:sz w:val="20"/>
            <w:rPrChange w:id="194" w:author="Ph W" w:date="2010-08-05T17:30:00Z">
              <w:rPr>
                <w:noProof/>
              </w:rPr>
            </w:rPrChange>
          </w:rPr>
          <w:t>8</w:t>
        </w:r>
        <w:r w:rsidRPr="00773AFB">
          <w:rPr>
            <w:noProof/>
            <w:sz w:val="20"/>
            <w:rPrChange w:id="195" w:author="Ph W" w:date="2010-08-05T17:30:00Z">
              <w:rPr>
                <w:noProof/>
              </w:rPr>
            </w:rPrChange>
          </w:rPr>
          <w:fldChar w:fldCharType="end"/>
        </w:r>
      </w:ins>
    </w:p>
    <w:p w:rsidR="00773AFB" w:rsidRPr="00773AFB" w:rsidRDefault="00773AFB">
      <w:pPr>
        <w:pStyle w:val="Verzeichnis1"/>
        <w:numPr>
          <w:ins w:id="196" w:author="Ph W" w:date="2010-08-05T17:26:00Z"/>
        </w:numPr>
        <w:tabs>
          <w:tab w:val="left" w:pos="440"/>
          <w:tab w:val="right" w:leader="dot" w:pos="8630"/>
        </w:tabs>
        <w:rPr>
          <w:ins w:id="197" w:author="Ph W" w:date="2010-08-05T17:26:00Z"/>
          <w:rFonts w:asciiTheme="minorHAnsi" w:eastAsiaTheme="minorEastAsia" w:hAnsiTheme="minorHAnsi" w:cstheme="minorBidi"/>
          <w:noProof/>
          <w:sz w:val="20"/>
          <w:lang w:val="de-DE" w:eastAsia="de-DE"/>
          <w:rPrChange w:id="198" w:author="Ph W" w:date="2010-08-05T17:30:00Z">
            <w:rPr>
              <w:ins w:id="199" w:author="Ph W" w:date="2010-08-05T17:26:00Z"/>
              <w:rFonts w:asciiTheme="minorHAnsi" w:eastAsiaTheme="minorEastAsia" w:hAnsiTheme="minorHAnsi" w:cstheme="minorBidi"/>
              <w:noProof/>
              <w:lang w:val="de-DE" w:eastAsia="de-DE"/>
            </w:rPr>
          </w:rPrChange>
        </w:rPr>
      </w:pPr>
      <w:ins w:id="200" w:author="Ph W" w:date="2010-08-05T17:26:00Z">
        <w:r w:rsidRPr="00773AFB">
          <w:rPr>
            <w:noProof/>
            <w:sz w:val="20"/>
            <w:rPrChange w:id="201" w:author="Ph W" w:date="2010-08-05T17:30:00Z">
              <w:rPr>
                <w:noProof/>
              </w:rPr>
            </w:rPrChange>
          </w:rPr>
          <w:t>3.</w:t>
        </w:r>
        <w:r w:rsidRPr="00773AFB">
          <w:rPr>
            <w:rFonts w:asciiTheme="minorHAnsi" w:eastAsiaTheme="minorEastAsia" w:hAnsiTheme="minorHAnsi" w:cstheme="minorBidi"/>
            <w:noProof/>
            <w:sz w:val="20"/>
            <w:lang w:val="de-DE" w:eastAsia="de-DE"/>
            <w:rPrChange w:id="202" w:author="Ph W" w:date="2010-08-05T17:30:00Z">
              <w:rPr>
                <w:rFonts w:asciiTheme="minorHAnsi" w:eastAsiaTheme="minorEastAsia" w:hAnsiTheme="minorHAnsi" w:cstheme="minorBidi"/>
                <w:noProof/>
                <w:lang w:val="de-DE" w:eastAsia="de-DE"/>
              </w:rPr>
            </w:rPrChange>
          </w:rPr>
          <w:tab/>
        </w:r>
        <w:r w:rsidRPr="00773AFB">
          <w:rPr>
            <w:noProof/>
            <w:sz w:val="20"/>
            <w:rPrChange w:id="203" w:author="Ph W" w:date="2010-08-05T17:30:00Z">
              <w:rPr>
                <w:noProof/>
              </w:rPr>
            </w:rPrChange>
          </w:rPr>
          <w:t>Activity Instance Description Structure</w:t>
        </w:r>
        <w:r w:rsidRPr="00773AFB">
          <w:rPr>
            <w:noProof/>
            <w:sz w:val="20"/>
            <w:rPrChange w:id="204" w:author="Ph W" w:date="2010-08-05T17:30:00Z">
              <w:rPr>
                <w:noProof/>
              </w:rPr>
            </w:rPrChange>
          </w:rPr>
          <w:tab/>
        </w:r>
        <w:r w:rsidRPr="00773AFB">
          <w:rPr>
            <w:noProof/>
            <w:sz w:val="20"/>
            <w:rPrChange w:id="205" w:author="Ph W" w:date="2010-08-05T17:30:00Z">
              <w:rPr>
                <w:noProof/>
              </w:rPr>
            </w:rPrChange>
          </w:rPr>
          <w:fldChar w:fldCharType="begin"/>
        </w:r>
        <w:r w:rsidRPr="00773AFB">
          <w:rPr>
            <w:noProof/>
            <w:sz w:val="20"/>
            <w:rPrChange w:id="206" w:author="Ph W" w:date="2010-08-05T17:30:00Z">
              <w:rPr>
                <w:noProof/>
              </w:rPr>
            </w:rPrChange>
          </w:rPr>
          <w:instrText xml:space="preserve"> PAGEREF _Toc142648529 \h </w:instrText>
        </w:r>
      </w:ins>
      <w:r w:rsidRPr="00773AFB">
        <w:rPr>
          <w:noProof/>
          <w:sz w:val="20"/>
          <w:rPrChange w:id="207" w:author="Ph W" w:date="2010-08-05T17:30:00Z">
            <w:rPr>
              <w:noProof/>
            </w:rPr>
          </w:rPrChange>
        </w:rPr>
      </w:r>
      <w:r w:rsidRPr="00773AFB">
        <w:rPr>
          <w:noProof/>
          <w:sz w:val="20"/>
          <w:rPrChange w:id="208" w:author="Ph W" w:date="2010-08-05T17:30:00Z">
            <w:rPr>
              <w:noProof/>
            </w:rPr>
          </w:rPrChange>
        </w:rPr>
        <w:fldChar w:fldCharType="separate"/>
      </w:r>
      <w:ins w:id="209" w:author="Ph W" w:date="2010-08-05T17:26:00Z">
        <w:r w:rsidRPr="00773AFB">
          <w:rPr>
            <w:noProof/>
            <w:sz w:val="20"/>
            <w:rPrChange w:id="210" w:author="Ph W" w:date="2010-08-05T17:30:00Z">
              <w:rPr>
                <w:noProof/>
              </w:rPr>
            </w:rPrChange>
          </w:rPr>
          <w:t>8</w:t>
        </w:r>
        <w:r w:rsidRPr="00773AFB">
          <w:rPr>
            <w:noProof/>
            <w:sz w:val="20"/>
            <w:rPrChange w:id="211" w:author="Ph W" w:date="2010-08-05T17:30:00Z">
              <w:rPr>
                <w:noProof/>
              </w:rPr>
            </w:rPrChange>
          </w:rPr>
          <w:fldChar w:fldCharType="end"/>
        </w:r>
      </w:ins>
    </w:p>
    <w:p w:rsidR="00773AFB" w:rsidRPr="00773AFB" w:rsidRDefault="00773AFB">
      <w:pPr>
        <w:pStyle w:val="Verzeichnis1"/>
        <w:numPr>
          <w:ins w:id="212" w:author="Ph W" w:date="2010-08-05T17:26:00Z"/>
        </w:numPr>
        <w:tabs>
          <w:tab w:val="left" w:pos="440"/>
          <w:tab w:val="right" w:leader="dot" w:pos="8630"/>
        </w:tabs>
        <w:rPr>
          <w:ins w:id="213" w:author="Ph W" w:date="2010-08-05T17:26:00Z"/>
          <w:rFonts w:asciiTheme="minorHAnsi" w:eastAsiaTheme="minorEastAsia" w:hAnsiTheme="minorHAnsi" w:cstheme="minorBidi"/>
          <w:noProof/>
          <w:sz w:val="20"/>
          <w:lang w:val="de-DE" w:eastAsia="de-DE"/>
          <w:rPrChange w:id="214" w:author="Ph W" w:date="2010-08-05T17:30:00Z">
            <w:rPr>
              <w:ins w:id="215" w:author="Ph W" w:date="2010-08-05T17:26:00Z"/>
              <w:rFonts w:asciiTheme="minorHAnsi" w:eastAsiaTheme="minorEastAsia" w:hAnsiTheme="minorHAnsi" w:cstheme="minorBidi"/>
              <w:noProof/>
              <w:lang w:val="de-DE" w:eastAsia="de-DE"/>
            </w:rPr>
          </w:rPrChange>
        </w:rPr>
      </w:pPr>
      <w:ins w:id="216" w:author="Ph W" w:date="2010-08-05T17:26:00Z">
        <w:r w:rsidRPr="00773AFB">
          <w:rPr>
            <w:noProof/>
            <w:sz w:val="20"/>
            <w:rPrChange w:id="217" w:author="Ph W" w:date="2010-08-05T17:30:00Z">
              <w:rPr>
                <w:noProof/>
              </w:rPr>
            </w:rPrChange>
          </w:rPr>
          <w:t>4.</w:t>
        </w:r>
        <w:r w:rsidRPr="00773AFB">
          <w:rPr>
            <w:rFonts w:asciiTheme="minorHAnsi" w:eastAsiaTheme="minorEastAsia" w:hAnsiTheme="minorHAnsi" w:cstheme="minorBidi"/>
            <w:noProof/>
            <w:sz w:val="20"/>
            <w:lang w:val="de-DE" w:eastAsia="de-DE"/>
            <w:rPrChange w:id="218" w:author="Ph W" w:date="2010-08-05T17:30:00Z">
              <w:rPr>
                <w:rFonts w:asciiTheme="minorHAnsi" w:eastAsiaTheme="minorEastAsia" w:hAnsiTheme="minorHAnsi" w:cstheme="minorBidi"/>
                <w:noProof/>
                <w:lang w:val="de-DE" w:eastAsia="de-DE"/>
              </w:rPr>
            </w:rPrChange>
          </w:rPr>
          <w:tab/>
        </w:r>
        <w:r w:rsidRPr="00773AFB">
          <w:rPr>
            <w:noProof/>
            <w:sz w:val="20"/>
            <w:rPrChange w:id="219" w:author="Ph W" w:date="2010-08-05T17:30:00Z">
              <w:rPr>
                <w:noProof/>
              </w:rPr>
            </w:rPrChange>
          </w:rPr>
          <w:t>The Abstract Activity Instance Element Set</w:t>
        </w:r>
        <w:r w:rsidRPr="00773AFB">
          <w:rPr>
            <w:noProof/>
            <w:sz w:val="20"/>
            <w:rPrChange w:id="220" w:author="Ph W" w:date="2010-08-05T17:30:00Z">
              <w:rPr>
                <w:noProof/>
              </w:rPr>
            </w:rPrChange>
          </w:rPr>
          <w:tab/>
        </w:r>
        <w:r w:rsidRPr="00773AFB">
          <w:rPr>
            <w:noProof/>
            <w:sz w:val="20"/>
            <w:rPrChange w:id="221" w:author="Ph W" w:date="2010-08-05T17:30:00Z">
              <w:rPr>
                <w:noProof/>
              </w:rPr>
            </w:rPrChange>
          </w:rPr>
          <w:fldChar w:fldCharType="begin"/>
        </w:r>
        <w:r w:rsidRPr="00773AFB">
          <w:rPr>
            <w:noProof/>
            <w:sz w:val="20"/>
            <w:rPrChange w:id="222" w:author="Ph W" w:date="2010-08-05T17:30:00Z">
              <w:rPr>
                <w:noProof/>
              </w:rPr>
            </w:rPrChange>
          </w:rPr>
          <w:instrText xml:space="preserve"> PAGEREF _Toc142648530 \h </w:instrText>
        </w:r>
      </w:ins>
      <w:r w:rsidRPr="00773AFB">
        <w:rPr>
          <w:noProof/>
          <w:sz w:val="20"/>
          <w:rPrChange w:id="223" w:author="Ph W" w:date="2010-08-05T17:30:00Z">
            <w:rPr>
              <w:noProof/>
            </w:rPr>
          </w:rPrChange>
        </w:rPr>
      </w:r>
      <w:r w:rsidRPr="00773AFB">
        <w:rPr>
          <w:noProof/>
          <w:sz w:val="20"/>
          <w:rPrChange w:id="224" w:author="Ph W" w:date="2010-08-05T17:30:00Z">
            <w:rPr>
              <w:noProof/>
            </w:rPr>
          </w:rPrChange>
        </w:rPr>
        <w:fldChar w:fldCharType="separate"/>
      </w:r>
      <w:ins w:id="225" w:author="Ph W" w:date="2010-08-05T17:26:00Z">
        <w:r w:rsidRPr="00773AFB">
          <w:rPr>
            <w:noProof/>
            <w:sz w:val="20"/>
            <w:rPrChange w:id="226" w:author="Ph W" w:date="2010-08-05T17:30:00Z">
              <w:rPr>
                <w:noProof/>
              </w:rPr>
            </w:rPrChange>
          </w:rPr>
          <w:t>9</w:t>
        </w:r>
        <w:r w:rsidRPr="00773AFB">
          <w:rPr>
            <w:noProof/>
            <w:sz w:val="20"/>
            <w:rPrChange w:id="227" w:author="Ph W" w:date="2010-08-05T17:30:00Z">
              <w:rPr>
                <w:noProof/>
              </w:rPr>
            </w:rPrChange>
          </w:rPr>
          <w:fldChar w:fldCharType="end"/>
        </w:r>
      </w:ins>
    </w:p>
    <w:p w:rsidR="00773AFB" w:rsidRPr="00773AFB" w:rsidRDefault="00773AFB">
      <w:pPr>
        <w:pStyle w:val="Verzeichnis2"/>
        <w:numPr>
          <w:ins w:id="228" w:author="Ph W" w:date="2010-08-05T17:26:00Z"/>
        </w:numPr>
        <w:tabs>
          <w:tab w:val="left" w:pos="774"/>
          <w:tab w:val="right" w:leader="dot" w:pos="8630"/>
        </w:tabs>
        <w:rPr>
          <w:ins w:id="229" w:author="Ph W" w:date="2010-08-05T17:26:00Z"/>
          <w:rFonts w:asciiTheme="minorHAnsi" w:eastAsiaTheme="minorEastAsia" w:hAnsiTheme="minorHAnsi" w:cstheme="minorBidi"/>
          <w:noProof/>
          <w:sz w:val="20"/>
          <w:lang w:val="de-DE" w:eastAsia="de-DE"/>
          <w:rPrChange w:id="230" w:author="Ph W" w:date="2010-08-05T17:30:00Z">
            <w:rPr>
              <w:ins w:id="231" w:author="Ph W" w:date="2010-08-05T17:26:00Z"/>
              <w:rFonts w:asciiTheme="minorHAnsi" w:eastAsiaTheme="minorEastAsia" w:hAnsiTheme="minorHAnsi" w:cstheme="minorBidi"/>
              <w:noProof/>
              <w:lang w:val="de-DE" w:eastAsia="de-DE"/>
            </w:rPr>
          </w:rPrChange>
        </w:rPr>
      </w:pPr>
      <w:ins w:id="232" w:author="Ph W" w:date="2010-08-05T17:26:00Z">
        <w:r w:rsidRPr="00773AFB">
          <w:rPr>
            <w:noProof/>
            <w:sz w:val="20"/>
            <w:rPrChange w:id="233" w:author="Ph W" w:date="2010-08-05T17:30:00Z">
              <w:rPr>
                <w:noProof/>
              </w:rPr>
            </w:rPrChange>
          </w:rPr>
          <w:t>4.1</w:t>
        </w:r>
        <w:r w:rsidRPr="00773AFB">
          <w:rPr>
            <w:rFonts w:asciiTheme="minorHAnsi" w:eastAsiaTheme="minorEastAsia" w:hAnsiTheme="minorHAnsi" w:cstheme="minorBidi"/>
            <w:noProof/>
            <w:sz w:val="20"/>
            <w:lang w:val="de-DE" w:eastAsia="de-DE"/>
            <w:rPrChange w:id="234" w:author="Ph W" w:date="2010-08-05T17:30:00Z">
              <w:rPr>
                <w:rFonts w:asciiTheme="minorHAnsi" w:eastAsiaTheme="minorEastAsia" w:hAnsiTheme="minorHAnsi" w:cstheme="minorBidi"/>
                <w:noProof/>
                <w:lang w:val="de-DE" w:eastAsia="de-DE"/>
              </w:rPr>
            </w:rPrChange>
          </w:rPr>
          <w:tab/>
        </w:r>
        <w:r w:rsidRPr="00773AFB">
          <w:rPr>
            <w:noProof/>
            <w:sz w:val="20"/>
            <w:rPrChange w:id="235" w:author="Ph W" w:date="2010-08-05T17:30:00Z">
              <w:rPr>
                <w:noProof/>
              </w:rPr>
            </w:rPrChange>
          </w:rPr>
          <w:t>The ActivityDocument Element</w:t>
        </w:r>
        <w:r w:rsidRPr="00773AFB">
          <w:rPr>
            <w:noProof/>
            <w:sz w:val="20"/>
            <w:rPrChange w:id="236" w:author="Ph W" w:date="2010-08-05T17:30:00Z">
              <w:rPr>
                <w:noProof/>
              </w:rPr>
            </w:rPrChange>
          </w:rPr>
          <w:tab/>
        </w:r>
        <w:r w:rsidRPr="00773AFB">
          <w:rPr>
            <w:noProof/>
            <w:sz w:val="20"/>
            <w:rPrChange w:id="237" w:author="Ph W" w:date="2010-08-05T17:30:00Z">
              <w:rPr>
                <w:noProof/>
              </w:rPr>
            </w:rPrChange>
          </w:rPr>
          <w:fldChar w:fldCharType="begin"/>
        </w:r>
        <w:r w:rsidRPr="00773AFB">
          <w:rPr>
            <w:noProof/>
            <w:sz w:val="20"/>
            <w:rPrChange w:id="238" w:author="Ph W" w:date="2010-08-05T17:30:00Z">
              <w:rPr>
                <w:noProof/>
              </w:rPr>
            </w:rPrChange>
          </w:rPr>
          <w:instrText xml:space="preserve"> PAGEREF _Toc142648531 \h </w:instrText>
        </w:r>
      </w:ins>
      <w:r w:rsidRPr="00773AFB">
        <w:rPr>
          <w:noProof/>
          <w:sz w:val="20"/>
          <w:rPrChange w:id="239" w:author="Ph W" w:date="2010-08-05T17:30:00Z">
            <w:rPr>
              <w:noProof/>
            </w:rPr>
          </w:rPrChange>
        </w:rPr>
      </w:r>
      <w:r w:rsidRPr="00773AFB">
        <w:rPr>
          <w:noProof/>
          <w:sz w:val="20"/>
          <w:rPrChange w:id="240" w:author="Ph W" w:date="2010-08-05T17:30:00Z">
            <w:rPr>
              <w:noProof/>
            </w:rPr>
          </w:rPrChange>
        </w:rPr>
        <w:fldChar w:fldCharType="separate"/>
      </w:r>
      <w:ins w:id="241" w:author="Ph W" w:date="2010-08-05T17:26:00Z">
        <w:r w:rsidRPr="00773AFB">
          <w:rPr>
            <w:noProof/>
            <w:sz w:val="20"/>
            <w:rPrChange w:id="242" w:author="Ph W" w:date="2010-08-05T17:30:00Z">
              <w:rPr>
                <w:noProof/>
              </w:rPr>
            </w:rPrChange>
          </w:rPr>
          <w:t>9</w:t>
        </w:r>
        <w:r w:rsidRPr="00773AFB">
          <w:rPr>
            <w:noProof/>
            <w:sz w:val="20"/>
            <w:rPrChange w:id="243" w:author="Ph W" w:date="2010-08-05T17:30:00Z">
              <w:rPr>
                <w:noProof/>
              </w:rPr>
            </w:rPrChange>
          </w:rPr>
          <w:fldChar w:fldCharType="end"/>
        </w:r>
      </w:ins>
    </w:p>
    <w:p w:rsidR="00773AFB" w:rsidRPr="00773AFB" w:rsidRDefault="00773AFB">
      <w:pPr>
        <w:pStyle w:val="Verzeichnis2"/>
        <w:numPr>
          <w:ins w:id="244" w:author="Ph W" w:date="2010-08-05T17:26:00Z"/>
        </w:numPr>
        <w:tabs>
          <w:tab w:val="left" w:pos="774"/>
          <w:tab w:val="right" w:leader="dot" w:pos="8630"/>
        </w:tabs>
        <w:rPr>
          <w:ins w:id="245" w:author="Ph W" w:date="2010-08-05T17:26:00Z"/>
          <w:rFonts w:asciiTheme="minorHAnsi" w:eastAsiaTheme="minorEastAsia" w:hAnsiTheme="minorHAnsi" w:cstheme="minorBidi"/>
          <w:noProof/>
          <w:sz w:val="20"/>
          <w:lang w:val="de-DE" w:eastAsia="de-DE"/>
          <w:rPrChange w:id="246" w:author="Ph W" w:date="2010-08-05T17:30:00Z">
            <w:rPr>
              <w:ins w:id="247" w:author="Ph W" w:date="2010-08-05T17:26:00Z"/>
              <w:rFonts w:asciiTheme="minorHAnsi" w:eastAsiaTheme="minorEastAsia" w:hAnsiTheme="minorHAnsi" w:cstheme="minorBidi"/>
              <w:noProof/>
              <w:lang w:val="de-DE" w:eastAsia="de-DE"/>
            </w:rPr>
          </w:rPrChange>
        </w:rPr>
      </w:pPr>
      <w:ins w:id="248" w:author="Ph W" w:date="2010-08-05T17:26:00Z">
        <w:r w:rsidRPr="00773AFB">
          <w:rPr>
            <w:noProof/>
            <w:sz w:val="20"/>
            <w:rPrChange w:id="249" w:author="Ph W" w:date="2010-08-05T17:30:00Z">
              <w:rPr>
                <w:noProof/>
              </w:rPr>
            </w:rPrChange>
          </w:rPr>
          <w:t>4.2</w:t>
        </w:r>
        <w:r w:rsidRPr="00773AFB">
          <w:rPr>
            <w:rFonts w:asciiTheme="minorHAnsi" w:eastAsiaTheme="minorEastAsia" w:hAnsiTheme="minorHAnsi" w:cstheme="minorBidi"/>
            <w:noProof/>
            <w:sz w:val="20"/>
            <w:lang w:val="de-DE" w:eastAsia="de-DE"/>
            <w:rPrChange w:id="250" w:author="Ph W" w:date="2010-08-05T17:30:00Z">
              <w:rPr>
                <w:rFonts w:asciiTheme="minorHAnsi" w:eastAsiaTheme="minorEastAsia" w:hAnsiTheme="minorHAnsi" w:cstheme="minorBidi"/>
                <w:noProof/>
                <w:lang w:val="de-DE" w:eastAsia="de-DE"/>
              </w:rPr>
            </w:rPrChange>
          </w:rPr>
          <w:tab/>
        </w:r>
        <w:r w:rsidRPr="00773AFB">
          <w:rPr>
            <w:noProof/>
            <w:sz w:val="20"/>
            <w:rPrChange w:id="251" w:author="Ph W" w:date="2010-08-05T17:30:00Z">
              <w:rPr>
                <w:noProof/>
              </w:rPr>
            </w:rPrChange>
          </w:rPr>
          <w:t>The ActivityDescription Element</w:t>
        </w:r>
        <w:r w:rsidRPr="00773AFB">
          <w:rPr>
            <w:noProof/>
            <w:sz w:val="20"/>
            <w:rPrChange w:id="252" w:author="Ph W" w:date="2010-08-05T17:30:00Z">
              <w:rPr>
                <w:noProof/>
              </w:rPr>
            </w:rPrChange>
          </w:rPr>
          <w:tab/>
        </w:r>
        <w:r w:rsidRPr="00773AFB">
          <w:rPr>
            <w:noProof/>
            <w:sz w:val="20"/>
            <w:rPrChange w:id="253" w:author="Ph W" w:date="2010-08-05T17:30:00Z">
              <w:rPr>
                <w:noProof/>
              </w:rPr>
            </w:rPrChange>
          </w:rPr>
          <w:fldChar w:fldCharType="begin"/>
        </w:r>
        <w:r w:rsidRPr="00773AFB">
          <w:rPr>
            <w:noProof/>
            <w:sz w:val="20"/>
            <w:rPrChange w:id="254" w:author="Ph W" w:date="2010-08-05T17:30:00Z">
              <w:rPr>
                <w:noProof/>
              </w:rPr>
            </w:rPrChange>
          </w:rPr>
          <w:instrText xml:space="preserve"> PAGEREF _Toc142648532 \h </w:instrText>
        </w:r>
      </w:ins>
      <w:r w:rsidRPr="00773AFB">
        <w:rPr>
          <w:noProof/>
          <w:sz w:val="20"/>
          <w:rPrChange w:id="255" w:author="Ph W" w:date="2010-08-05T17:30:00Z">
            <w:rPr>
              <w:noProof/>
            </w:rPr>
          </w:rPrChange>
        </w:rPr>
      </w:r>
      <w:r w:rsidRPr="00773AFB">
        <w:rPr>
          <w:noProof/>
          <w:sz w:val="20"/>
          <w:rPrChange w:id="256" w:author="Ph W" w:date="2010-08-05T17:30:00Z">
            <w:rPr>
              <w:noProof/>
            </w:rPr>
          </w:rPrChange>
        </w:rPr>
        <w:fldChar w:fldCharType="separate"/>
      </w:r>
      <w:ins w:id="257" w:author="Ph W" w:date="2010-08-05T17:26:00Z">
        <w:r w:rsidRPr="00773AFB">
          <w:rPr>
            <w:noProof/>
            <w:sz w:val="20"/>
            <w:rPrChange w:id="258" w:author="Ph W" w:date="2010-08-05T17:30:00Z">
              <w:rPr>
                <w:noProof/>
              </w:rPr>
            </w:rPrChange>
          </w:rPr>
          <w:t>10</w:t>
        </w:r>
        <w:r w:rsidRPr="00773AFB">
          <w:rPr>
            <w:noProof/>
            <w:sz w:val="20"/>
            <w:rPrChange w:id="259" w:author="Ph W" w:date="2010-08-05T17:30:00Z">
              <w:rPr>
                <w:noProof/>
              </w:rPr>
            </w:rPrChange>
          </w:rPr>
          <w:fldChar w:fldCharType="end"/>
        </w:r>
      </w:ins>
    </w:p>
    <w:p w:rsidR="00773AFB" w:rsidRPr="00773AFB" w:rsidRDefault="00773AFB">
      <w:pPr>
        <w:pStyle w:val="Verzeichnis2"/>
        <w:numPr>
          <w:ins w:id="260" w:author="Ph W" w:date="2010-08-05T17:26:00Z"/>
        </w:numPr>
        <w:tabs>
          <w:tab w:val="left" w:pos="774"/>
          <w:tab w:val="right" w:leader="dot" w:pos="8630"/>
        </w:tabs>
        <w:rPr>
          <w:ins w:id="261" w:author="Ph W" w:date="2010-08-05T17:26:00Z"/>
          <w:rFonts w:asciiTheme="minorHAnsi" w:eastAsiaTheme="minorEastAsia" w:hAnsiTheme="minorHAnsi" w:cstheme="minorBidi"/>
          <w:noProof/>
          <w:sz w:val="20"/>
          <w:lang w:val="de-DE" w:eastAsia="de-DE"/>
          <w:rPrChange w:id="262" w:author="Ph W" w:date="2010-08-05T17:30:00Z">
            <w:rPr>
              <w:ins w:id="263" w:author="Ph W" w:date="2010-08-05T17:26:00Z"/>
              <w:rFonts w:asciiTheme="minorHAnsi" w:eastAsiaTheme="minorEastAsia" w:hAnsiTheme="minorHAnsi" w:cstheme="minorBidi"/>
              <w:noProof/>
              <w:lang w:val="de-DE" w:eastAsia="de-DE"/>
            </w:rPr>
          </w:rPrChange>
        </w:rPr>
      </w:pPr>
      <w:ins w:id="264" w:author="Ph W" w:date="2010-08-05T17:26:00Z">
        <w:r w:rsidRPr="00773AFB">
          <w:rPr>
            <w:noProof/>
            <w:sz w:val="20"/>
            <w:rPrChange w:id="265" w:author="Ph W" w:date="2010-08-05T17:30:00Z">
              <w:rPr>
                <w:noProof/>
              </w:rPr>
            </w:rPrChange>
          </w:rPr>
          <w:t>4.3</w:t>
        </w:r>
        <w:r w:rsidRPr="00773AFB">
          <w:rPr>
            <w:rFonts w:asciiTheme="minorHAnsi" w:eastAsiaTheme="minorEastAsia" w:hAnsiTheme="minorHAnsi" w:cstheme="minorBidi"/>
            <w:noProof/>
            <w:sz w:val="20"/>
            <w:lang w:val="de-DE" w:eastAsia="de-DE"/>
            <w:rPrChange w:id="266" w:author="Ph W" w:date="2010-08-05T17:30:00Z">
              <w:rPr>
                <w:rFonts w:asciiTheme="minorHAnsi" w:eastAsiaTheme="minorEastAsia" w:hAnsiTheme="minorHAnsi" w:cstheme="minorBidi"/>
                <w:noProof/>
                <w:lang w:val="de-DE" w:eastAsia="de-DE"/>
              </w:rPr>
            </w:rPrChange>
          </w:rPr>
          <w:tab/>
        </w:r>
        <w:r w:rsidRPr="00773AFB">
          <w:rPr>
            <w:noProof/>
            <w:sz w:val="20"/>
            <w:rPrChange w:id="267" w:author="Ph W" w:date="2010-08-05T17:30:00Z">
              <w:rPr>
                <w:noProof/>
              </w:rPr>
            </w:rPrChange>
          </w:rPr>
          <w:t>The ActivityHistory Element</w:t>
        </w:r>
        <w:r w:rsidRPr="00773AFB">
          <w:rPr>
            <w:noProof/>
            <w:sz w:val="20"/>
            <w:rPrChange w:id="268" w:author="Ph W" w:date="2010-08-05T17:30:00Z">
              <w:rPr>
                <w:noProof/>
              </w:rPr>
            </w:rPrChange>
          </w:rPr>
          <w:tab/>
        </w:r>
        <w:r w:rsidRPr="00773AFB">
          <w:rPr>
            <w:noProof/>
            <w:sz w:val="20"/>
            <w:rPrChange w:id="269" w:author="Ph W" w:date="2010-08-05T17:30:00Z">
              <w:rPr>
                <w:noProof/>
              </w:rPr>
            </w:rPrChange>
          </w:rPr>
          <w:fldChar w:fldCharType="begin"/>
        </w:r>
        <w:r w:rsidRPr="00773AFB">
          <w:rPr>
            <w:noProof/>
            <w:sz w:val="20"/>
            <w:rPrChange w:id="270" w:author="Ph W" w:date="2010-08-05T17:30:00Z">
              <w:rPr>
                <w:noProof/>
              </w:rPr>
            </w:rPrChange>
          </w:rPr>
          <w:instrText xml:space="preserve"> PAGEREF _Toc142648533 \h </w:instrText>
        </w:r>
      </w:ins>
      <w:r w:rsidRPr="00773AFB">
        <w:rPr>
          <w:noProof/>
          <w:sz w:val="20"/>
          <w:rPrChange w:id="271" w:author="Ph W" w:date="2010-08-05T17:30:00Z">
            <w:rPr>
              <w:noProof/>
            </w:rPr>
          </w:rPrChange>
        </w:rPr>
      </w:r>
      <w:r w:rsidRPr="00773AFB">
        <w:rPr>
          <w:noProof/>
          <w:sz w:val="20"/>
          <w:rPrChange w:id="272" w:author="Ph W" w:date="2010-08-05T17:30:00Z">
            <w:rPr>
              <w:noProof/>
            </w:rPr>
          </w:rPrChange>
        </w:rPr>
        <w:fldChar w:fldCharType="separate"/>
      </w:r>
      <w:ins w:id="273" w:author="Ph W" w:date="2010-08-05T17:26:00Z">
        <w:r w:rsidRPr="00773AFB">
          <w:rPr>
            <w:noProof/>
            <w:sz w:val="20"/>
            <w:rPrChange w:id="274" w:author="Ph W" w:date="2010-08-05T17:30:00Z">
              <w:rPr>
                <w:noProof/>
              </w:rPr>
            </w:rPrChange>
          </w:rPr>
          <w:t>11</w:t>
        </w:r>
        <w:r w:rsidRPr="00773AFB">
          <w:rPr>
            <w:noProof/>
            <w:sz w:val="20"/>
            <w:rPrChange w:id="275" w:author="Ph W" w:date="2010-08-05T17:30:00Z">
              <w:rPr>
                <w:noProof/>
              </w:rPr>
            </w:rPrChange>
          </w:rPr>
          <w:fldChar w:fldCharType="end"/>
        </w:r>
      </w:ins>
    </w:p>
    <w:p w:rsidR="00773AFB" w:rsidRPr="00773AFB" w:rsidRDefault="00773AFB">
      <w:pPr>
        <w:pStyle w:val="Verzeichnis2"/>
        <w:numPr>
          <w:ins w:id="276" w:author="Ph W" w:date="2010-08-05T17:26:00Z"/>
        </w:numPr>
        <w:tabs>
          <w:tab w:val="left" w:pos="774"/>
          <w:tab w:val="right" w:leader="dot" w:pos="8630"/>
        </w:tabs>
        <w:rPr>
          <w:ins w:id="277" w:author="Ph W" w:date="2010-08-05T17:26:00Z"/>
          <w:rFonts w:asciiTheme="minorHAnsi" w:eastAsiaTheme="minorEastAsia" w:hAnsiTheme="minorHAnsi" w:cstheme="minorBidi"/>
          <w:noProof/>
          <w:sz w:val="20"/>
          <w:lang w:val="de-DE" w:eastAsia="de-DE"/>
          <w:rPrChange w:id="278" w:author="Ph W" w:date="2010-08-05T17:30:00Z">
            <w:rPr>
              <w:ins w:id="279" w:author="Ph W" w:date="2010-08-05T17:26:00Z"/>
              <w:rFonts w:asciiTheme="minorHAnsi" w:eastAsiaTheme="minorEastAsia" w:hAnsiTheme="minorHAnsi" w:cstheme="minorBidi"/>
              <w:noProof/>
              <w:lang w:val="de-DE" w:eastAsia="de-DE"/>
            </w:rPr>
          </w:rPrChange>
        </w:rPr>
      </w:pPr>
      <w:ins w:id="280" w:author="Ph W" w:date="2010-08-05T17:26:00Z">
        <w:r w:rsidRPr="00773AFB">
          <w:rPr>
            <w:noProof/>
            <w:sz w:val="20"/>
            <w:rPrChange w:id="281" w:author="Ph W" w:date="2010-08-05T17:30:00Z">
              <w:rPr>
                <w:noProof/>
              </w:rPr>
            </w:rPrChange>
          </w:rPr>
          <w:t>4.4</w:t>
        </w:r>
        <w:r w:rsidRPr="00773AFB">
          <w:rPr>
            <w:rFonts w:asciiTheme="minorHAnsi" w:eastAsiaTheme="minorEastAsia" w:hAnsiTheme="minorHAnsi" w:cstheme="minorBidi"/>
            <w:noProof/>
            <w:sz w:val="20"/>
            <w:lang w:val="de-DE" w:eastAsia="de-DE"/>
            <w:rPrChange w:id="282" w:author="Ph W" w:date="2010-08-05T17:30:00Z">
              <w:rPr>
                <w:rFonts w:asciiTheme="minorHAnsi" w:eastAsiaTheme="minorEastAsia" w:hAnsiTheme="minorHAnsi" w:cstheme="minorBidi"/>
                <w:noProof/>
                <w:lang w:val="de-DE" w:eastAsia="de-DE"/>
              </w:rPr>
            </w:rPrChange>
          </w:rPr>
          <w:tab/>
        </w:r>
        <w:r w:rsidRPr="00773AFB">
          <w:rPr>
            <w:noProof/>
            <w:sz w:val="20"/>
            <w:rPrChange w:id="283" w:author="Ph W" w:date="2010-08-05T17:30:00Z">
              <w:rPr>
                <w:noProof/>
              </w:rPr>
            </w:rPrChange>
          </w:rPr>
          <w:t>The ActivityHistoryEntry Element</w:t>
        </w:r>
        <w:r w:rsidRPr="00773AFB">
          <w:rPr>
            <w:noProof/>
            <w:sz w:val="20"/>
            <w:rPrChange w:id="284" w:author="Ph W" w:date="2010-08-05T17:30:00Z">
              <w:rPr>
                <w:noProof/>
              </w:rPr>
            </w:rPrChange>
          </w:rPr>
          <w:tab/>
        </w:r>
        <w:r w:rsidRPr="00773AFB">
          <w:rPr>
            <w:noProof/>
            <w:sz w:val="20"/>
            <w:rPrChange w:id="285" w:author="Ph W" w:date="2010-08-05T17:30:00Z">
              <w:rPr>
                <w:noProof/>
              </w:rPr>
            </w:rPrChange>
          </w:rPr>
          <w:fldChar w:fldCharType="begin"/>
        </w:r>
        <w:r w:rsidRPr="00773AFB">
          <w:rPr>
            <w:noProof/>
            <w:sz w:val="20"/>
            <w:rPrChange w:id="286" w:author="Ph W" w:date="2010-08-05T17:30:00Z">
              <w:rPr>
                <w:noProof/>
              </w:rPr>
            </w:rPrChange>
          </w:rPr>
          <w:instrText xml:space="preserve"> PAGEREF _Toc142648534 \h </w:instrText>
        </w:r>
      </w:ins>
      <w:r w:rsidRPr="00773AFB">
        <w:rPr>
          <w:noProof/>
          <w:sz w:val="20"/>
          <w:rPrChange w:id="287" w:author="Ph W" w:date="2010-08-05T17:30:00Z">
            <w:rPr>
              <w:noProof/>
            </w:rPr>
          </w:rPrChange>
        </w:rPr>
      </w:r>
      <w:r w:rsidRPr="00773AFB">
        <w:rPr>
          <w:noProof/>
          <w:sz w:val="20"/>
          <w:rPrChange w:id="288" w:author="Ph W" w:date="2010-08-05T17:30:00Z">
            <w:rPr>
              <w:noProof/>
            </w:rPr>
          </w:rPrChange>
        </w:rPr>
        <w:fldChar w:fldCharType="separate"/>
      </w:r>
      <w:ins w:id="289" w:author="Ph W" w:date="2010-08-05T17:26:00Z">
        <w:r w:rsidRPr="00773AFB">
          <w:rPr>
            <w:noProof/>
            <w:sz w:val="20"/>
            <w:rPrChange w:id="290" w:author="Ph W" w:date="2010-08-05T17:30:00Z">
              <w:rPr>
                <w:noProof/>
              </w:rPr>
            </w:rPrChange>
          </w:rPr>
          <w:t>12</w:t>
        </w:r>
        <w:r w:rsidRPr="00773AFB">
          <w:rPr>
            <w:noProof/>
            <w:sz w:val="20"/>
            <w:rPrChange w:id="291" w:author="Ph W" w:date="2010-08-05T17:30:00Z">
              <w:rPr>
                <w:noProof/>
              </w:rPr>
            </w:rPrChange>
          </w:rPr>
          <w:fldChar w:fldCharType="end"/>
        </w:r>
      </w:ins>
    </w:p>
    <w:p w:rsidR="00773AFB" w:rsidRPr="00773AFB" w:rsidRDefault="00773AFB">
      <w:pPr>
        <w:pStyle w:val="Verzeichnis2"/>
        <w:numPr>
          <w:ins w:id="292" w:author="Ph W" w:date="2010-08-05T17:26:00Z"/>
        </w:numPr>
        <w:tabs>
          <w:tab w:val="left" w:pos="774"/>
          <w:tab w:val="right" w:leader="dot" w:pos="8630"/>
        </w:tabs>
        <w:rPr>
          <w:ins w:id="293" w:author="Ph W" w:date="2010-08-05T17:26:00Z"/>
          <w:rFonts w:asciiTheme="minorHAnsi" w:eastAsiaTheme="minorEastAsia" w:hAnsiTheme="minorHAnsi" w:cstheme="minorBidi"/>
          <w:noProof/>
          <w:sz w:val="20"/>
          <w:lang w:val="de-DE" w:eastAsia="de-DE"/>
          <w:rPrChange w:id="294" w:author="Ph W" w:date="2010-08-05T17:30:00Z">
            <w:rPr>
              <w:ins w:id="295" w:author="Ph W" w:date="2010-08-05T17:26:00Z"/>
              <w:rFonts w:asciiTheme="minorHAnsi" w:eastAsiaTheme="minorEastAsia" w:hAnsiTheme="minorHAnsi" w:cstheme="minorBidi"/>
              <w:noProof/>
              <w:lang w:val="de-DE" w:eastAsia="de-DE"/>
            </w:rPr>
          </w:rPrChange>
        </w:rPr>
      </w:pPr>
      <w:ins w:id="296" w:author="Ph W" w:date="2010-08-05T17:26:00Z">
        <w:r w:rsidRPr="00773AFB">
          <w:rPr>
            <w:noProof/>
            <w:sz w:val="20"/>
            <w:rPrChange w:id="297" w:author="Ph W" w:date="2010-08-05T17:30:00Z">
              <w:rPr>
                <w:noProof/>
              </w:rPr>
            </w:rPrChange>
          </w:rPr>
          <w:t>4.5</w:t>
        </w:r>
        <w:r w:rsidRPr="00773AFB">
          <w:rPr>
            <w:rFonts w:asciiTheme="minorHAnsi" w:eastAsiaTheme="minorEastAsia" w:hAnsiTheme="minorHAnsi" w:cstheme="minorBidi"/>
            <w:noProof/>
            <w:sz w:val="20"/>
            <w:lang w:val="de-DE" w:eastAsia="de-DE"/>
            <w:rPrChange w:id="298" w:author="Ph W" w:date="2010-08-05T17:30:00Z">
              <w:rPr>
                <w:rFonts w:asciiTheme="minorHAnsi" w:eastAsiaTheme="minorEastAsia" w:hAnsiTheme="minorHAnsi" w:cstheme="minorBidi"/>
                <w:noProof/>
                <w:lang w:val="de-DE" w:eastAsia="de-DE"/>
              </w:rPr>
            </w:rPrChange>
          </w:rPr>
          <w:tab/>
        </w:r>
        <w:r w:rsidRPr="00773AFB">
          <w:rPr>
            <w:noProof/>
            <w:sz w:val="20"/>
            <w:rPrChange w:id="299" w:author="Ph W" w:date="2010-08-05T17:30:00Z">
              <w:rPr>
                <w:noProof/>
              </w:rPr>
            </w:rPrChange>
          </w:rPr>
          <w:t>The Status Element</w:t>
        </w:r>
        <w:r w:rsidRPr="00773AFB">
          <w:rPr>
            <w:noProof/>
            <w:sz w:val="20"/>
            <w:rPrChange w:id="300" w:author="Ph W" w:date="2010-08-05T17:30:00Z">
              <w:rPr>
                <w:noProof/>
              </w:rPr>
            </w:rPrChange>
          </w:rPr>
          <w:tab/>
        </w:r>
        <w:r w:rsidRPr="00773AFB">
          <w:rPr>
            <w:noProof/>
            <w:sz w:val="20"/>
            <w:rPrChange w:id="301" w:author="Ph W" w:date="2010-08-05T17:30:00Z">
              <w:rPr>
                <w:noProof/>
              </w:rPr>
            </w:rPrChange>
          </w:rPr>
          <w:fldChar w:fldCharType="begin"/>
        </w:r>
        <w:r w:rsidRPr="00773AFB">
          <w:rPr>
            <w:noProof/>
            <w:sz w:val="20"/>
            <w:rPrChange w:id="302" w:author="Ph W" w:date="2010-08-05T17:30:00Z">
              <w:rPr>
                <w:noProof/>
              </w:rPr>
            </w:rPrChange>
          </w:rPr>
          <w:instrText xml:space="preserve"> PAGEREF _Toc142648535 \h </w:instrText>
        </w:r>
      </w:ins>
      <w:r w:rsidRPr="00773AFB">
        <w:rPr>
          <w:noProof/>
          <w:sz w:val="20"/>
          <w:rPrChange w:id="303" w:author="Ph W" w:date="2010-08-05T17:30:00Z">
            <w:rPr>
              <w:noProof/>
            </w:rPr>
          </w:rPrChange>
        </w:rPr>
      </w:r>
      <w:r w:rsidRPr="00773AFB">
        <w:rPr>
          <w:noProof/>
          <w:sz w:val="20"/>
          <w:rPrChange w:id="304" w:author="Ph W" w:date="2010-08-05T17:30:00Z">
            <w:rPr>
              <w:noProof/>
            </w:rPr>
          </w:rPrChange>
        </w:rPr>
        <w:fldChar w:fldCharType="separate"/>
      </w:r>
      <w:ins w:id="305" w:author="Ph W" w:date="2010-08-05T17:26:00Z">
        <w:r w:rsidRPr="00773AFB">
          <w:rPr>
            <w:noProof/>
            <w:sz w:val="20"/>
            <w:rPrChange w:id="306" w:author="Ph W" w:date="2010-08-05T17:30:00Z">
              <w:rPr>
                <w:noProof/>
              </w:rPr>
            </w:rPrChange>
          </w:rPr>
          <w:t>13</w:t>
        </w:r>
        <w:r w:rsidRPr="00773AFB">
          <w:rPr>
            <w:noProof/>
            <w:sz w:val="20"/>
            <w:rPrChange w:id="307" w:author="Ph W" w:date="2010-08-05T17:30:00Z">
              <w:rPr>
                <w:noProof/>
              </w:rPr>
            </w:rPrChange>
          </w:rPr>
          <w:fldChar w:fldCharType="end"/>
        </w:r>
      </w:ins>
    </w:p>
    <w:p w:rsidR="00773AFB" w:rsidRPr="00773AFB" w:rsidRDefault="00773AFB">
      <w:pPr>
        <w:pStyle w:val="Verzeichnis2"/>
        <w:numPr>
          <w:ins w:id="308" w:author="Ph W" w:date="2010-08-05T17:26:00Z"/>
        </w:numPr>
        <w:tabs>
          <w:tab w:val="left" w:pos="774"/>
          <w:tab w:val="right" w:leader="dot" w:pos="8630"/>
        </w:tabs>
        <w:rPr>
          <w:ins w:id="309" w:author="Ph W" w:date="2010-08-05T17:26:00Z"/>
          <w:rFonts w:asciiTheme="minorHAnsi" w:eastAsiaTheme="minorEastAsia" w:hAnsiTheme="minorHAnsi" w:cstheme="minorBidi"/>
          <w:noProof/>
          <w:sz w:val="20"/>
          <w:lang w:val="de-DE" w:eastAsia="de-DE"/>
          <w:rPrChange w:id="310" w:author="Ph W" w:date="2010-08-05T17:30:00Z">
            <w:rPr>
              <w:ins w:id="311" w:author="Ph W" w:date="2010-08-05T17:26:00Z"/>
              <w:rFonts w:asciiTheme="minorHAnsi" w:eastAsiaTheme="minorEastAsia" w:hAnsiTheme="minorHAnsi" w:cstheme="minorBidi"/>
              <w:noProof/>
              <w:lang w:val="de-DE" w:eastAsia="de-DE"/>
            </w:rPr>
          </w:rPrChange>
        </w:rPr>
      </w:pPr>
      <w:ins w:id="312" w:author="Ph W" w:date="2010-08-05T17:26:00Z">
        <w:r w:rsidRPr="00773AFB">
          <w:rPr>
            <w:noProof/>
            <w:sz w:val="20"/>
            <w:rPrChange w:id="313" w:author="Ph W" w:date="2010-08-05T17:30:00Z">
              <w:rPr>
                <w:noProof/>
              </w:rPr>
            </w:rPrChange>
          </w:rPr>
          <w:t>4.6</w:t>
        </w:r>
        <w:r w:rsidRPr="00773AFB">
          <w:rPr>
            <w:rFonts w:asciiTheme="minorHAnsi" w:eastAsiaTheme="minorEastAsia" w:hAnsiTheme="minorHAnsi" w:cstheme="minorBidi"/>
            <w:noProof/>
            <w:sz w:val="20"/>
            <w:lang w:val="de-DE" w:eastAsia="de-DE"/>
            <w:rPrChange w:id="314" w:author="Ph W" w:date="2010-08-05T17:30:00Z">
              <w:rPr>
                <w:rFonts w:asciiTheme="minorHAnsi" w:eastAsiaTheme="minorEastAsia" w:hAnsiTheme="minorHAnsi" w:cstheme="minorBidi"/>
                <w:noProof/>
                <w:lang w:val="de-DE" w:eastAsia="de-DE"/>
              </w:rPr>
            </w:rPrChange>
          </w:rPr>
          <w:tab/>
        </w:r>
        <w:r w:rsidRPr="00773AFB">
          <w:rPr>
            <w:noProof/>
            <w:sz w:val="20"/>
            <w:rPrChange w:id="315" w:author="Ph W" w:date="2010-08-05T17:30:00Z">
              <w:rPr>
                <w:noProof/>
              </w:rPr>
            </w:rPrChange>
          </w:rPr>
          <w:t>The State Element</w:t>
        </w:r>
        <w:r w:rsidRPr="00773AFB">
          <w:rPr>
            <w:noProof/>
            <w:sz w:val="20"/>
            <w:rPrChange w:id="316" w:author="Ph W" w:date="2010-08-05T17:30:00Z">
              <w:rPr>
                <w:noProof/>
              </w:rPr>
            </w:rPrChange>
          </w:rPr>
          <w:tab/>
        </w:r>
        <w:r w:rsidRPr="00773AFB">
          <w:rPr>
            <w:noProof/>
            <w:sz w:val="20"/>
            <w:rPrChange w:id="317" w:author="Ph W" w:date="2010-08-05T17:30:00Z">
              <w:rPr>
                <w:noProof/>
              </w:rPr>
            </w:rPrChange>
          </w:rPr>
          <w:fldChar w:fldCharType="begin"/>
        </w:r>
        <w:r w:rsidRPr="00773AFB">
          <w:rPr>
            <w:noProof/>
            <w:sz w:val="20"/>
            <w:rPrChange w:id="318" w:author="Ph W" w:date="2010-08-05T17:30:00Z">
              <w:rPr>
                <w:noProof/>
              </w:rPr>
            </w:rPrChange>
          </w:rPr>
          <w:instrText xml:space="preserve"> PAGEREF _Toc142648536 \h </w:instrText>
        </w:r>
      </w:ins>
      <w:r w:rsidRPr="00773AFB">
        <w:rPr>
          <w:noProof/>
          <w:sz w:val="20"/>
          <w:rPrChange w:id="319" w:author="Ph W" w:date="2010-08-05T17:30:00Z">
            <w:rPr>
              <w:noProof/>
            </w:rPr>
          </w:rPrChange>
        </w:rPr>
      </w:r>
      <w:r w:rsidRPr="00773AFB">
        <w:rPr>
          <w:noProof/>
          <w:sz w:val="20"/>
          <w:rPrChange w:id="320" w:author="Ph W" w:date="2010-08-05T17:30:00Z">
            <w:rPr>
              <w:noProof/>
            </w:rPr>
          </w:rPrChange>
        </w:rPr>
        <w:fldChar w:fldCharType="separate"/>
      </w:r>
      <w:ins w:id="321" w:author="Ph W" w:date="2010-08-05T17:26:00Z">
        <w:r w:rsidRPr="00773AFB">
          <w:rPr>
            <w:noProof/>
            <w:sz w:val="20"/>
            <w:rPrChange w:id="322" w:author="Ph W" w:date="2010-08-05T17:30:00Z">
              <w:rPr>
                <w:noProof/>
              </w:rPr>
            </w:rPrChange>
          </w:rPr>
          <w:t>15</w:t>
        </w:r>
        <w:r w:rsidRPr="00773AFB">
          <w:rPr>
            <w:noProof/>
            <w:sz w:val="20"/>
            <w:rPrChange w:id="323" w:author="Ph W" w:date="2010-08-05T17:30:00Z">
              <w:rPr>
                <w:noProof/>
              </w:rPr>
            </w:rPrChange>
          </w:rPr>
          <w:fldChar w:fldCharType="end"/>
        </w:r>
      </w:ins>
    </w:p>
    <w:p w:rsidR="00773AFB" w:rsidRPr="00773AFB" w:rsidRDefault="00773AFB">
      <w:pPr>
        <w:pStyle w:val="Verzeichnis2"/>
        <w:numPr>
          <w:ins w:id="324" w:author="Ph W" w:date="2010-08-05T17:26:00Z"/>
        </w:numPr>
        <w:tabs>
          <w:tab w:val="left" w:pos="774"/>
          <w:tab w:val="right" w:leader="dot" w:pos="8630"/>
        </w:tabs>
        <w:rPr>
          <w:ins w:id="325" w:author="Ph W" w:date="2010-08-05T17:26:00Z"/>
          <w:rFonts w:asciiTheme="minorHAnsi" w:eastAsiaTheme="minorEastAsia" w:hAnsiTheme="minorHAnsi" w:cstheme="minorBidi"/>
          <w:noProof/>
          <w:sz w:val="20"/>
          <w:lang w:val="de-DE" w:eastAsia="de-DE"/>
          <w:rPrChange w:id="326" w:author="Ph W" w:date="2010-08-05T17:30:00Z">
            <w:rPr>
              <w:ins w:id="327" w:author="Ph W" w:date="2010-08-05T17:26:00Z"/>
              <w:rFonts w:asciiTheme="minorHAnsi" w:eastAsiaTheme="minorEastAsia" w:hAnsiTheme="minorHAnsi" w:cstheme="minorBidi"/>
              <w:noProof/>
              <w:lang w:val="de-DE" w:eastAsia="de-DE"/>
            </w:rPr>
          </w:rPrChange>
        </w:rPr>
      </w:pPr>
      <w:ins w:id="328" w:author="Ph W" w:date="2010-08-05T17:26:00Z">
        <w:r w:rsidRPr="00773AFB">
          <w:rPr>
            <w:noProof/>
            <w:sz w:val="20"/>
            <w:rPrChange w:id="329" w:author="Ph W" w:date="2010-08-05T17:30:00Z">
              <w:rPr>
                <w:noProof/>
              </w:rPr>
            </w:rPrChange>
          </w:rPr>
          <w:t>4.7</w:t>
        </w:r>
        <w:r w:rsidRPr="00773AFB">
          <w:rPr>
            <w:rFonts w:asciiTheme="minorHAnsi" w:eastAsiaTheme="minorEastAsia" w:hAnsiTheme="minorHAnsi" w:cstheme="minorBidi"/>
            <w:noProof/>
            <w:sz w:val="20"/>
            <w:lang w:val="de-DE" w:eastAsia="de-DE"/>
            <w:rPrChange w:id="330" w:author="Ph W" w:date="2010-08-05T17:30:00Z">
              <w:rPr>
                <w:rFonts w:asciiTheme="minorHAnsi" w:eastAsiaTheme="minorEastAsia" w:hAnsiTheme="minorHAnsi" w:cstheme="minorBidi"/>
                <w:noProof/>
                <w:lang w:val="de-DE" w:eastAsia="de-DE"/>
              </w:rPr>
            </w:rPrChange>
          </w:rPr>
          <w:tab/>
        </w:r>
        <w:r w:rsidRPr="00773AFB">
          <w:rPr>
            <w:noProof/>
            <w:sz w:val="20"/>
            <w:rPrChange w:id="331" w:author="Ph W" w:date="2010-08-05T17:30:00Z">
              <w:rPr>
                <w:noProof/>
              </w:rPr>
            </w:rPrChange>
          </w:rPr>
          <w:t>The Exception Element</w:t>
        </w:r>
        <w:r w:rsidRPr="00773AFB">
          <w:rPr>
            <w:noProof/>
            <w:sz w:val="20"/>
            <w:rPrChange w:id="332" w:author="Ph W" w:date="2010-08-05T17:30:00Z">
              <w:rPr>
                <w:noProof/>
              </w:rPr>
            </w:rPrChange>
          </w:rPr>
          <w:tab/>
        </w:r>
        <w:r w:rsidRPr="00773AFB">
          <w:rPr>
            <w:noProof/>
            <w:sz w:val="20"/>
            <w:rPrChange w:id="333" w:author="Ph W" w:date="2010-08-05T17:30:00Z">
              <w:rPr>
                <w:noProof/>
              </w:rPr>
            </w:rPrChange>
          </w:rPr>
          <w:fldChar w:fldCharType="begin"/>
        </w:r>
        <w:r w:rsidRPr="00773AFB">
          <w:rPr>
            <w:noProof/>
            <w:sz w:val="20"/>
            <w:rPrChange w:id="334" w:author="Ph W" w:date="2010-08-05T17:30:00Z">
              <w:rPr>
                <w:noProof/>
              </w:rPr>
            </w:rPrChange>
          </w:rPr>
          <w:instrText xml:space="preserve"> PAGEREF _Toc142648537 \h </w:instrText>
        </w:r>
      </w:ins>
      <w:r w:rsidRPr="00773AFB">
        <w:rPr>
          <w:noProof/>
          <w:sz w:val="20"/>
          <w:rPrChange w:id="335" w:author="Ph W" w:date="2010-08-05T17:30:00Z">
            <w:rPr>
              <w:noProof/>
            </w:rPr>
          </w:rPrChange>
        </w:rPr>
      </w:r>
      <w:r w:rsidRPr="00773AFB">
        <w:rPr>
          <w:noProof/>
          <w:sz w:val="20"/>
          <w:rPrChange w:id="336" w:author="Ph W" w:date="2010-08-05T17:30:00Z">
            <w:rPr>
              <w:noProof/>
            </w:rPr>
          </w:rPrChange>
        </w:rPr>
        <w:fldChar w:fldCharType="separate"/>
      </w:r>
      <w:ins w:id="337" w:author="Ph W" w:date="2010-08-05T17:26:00Z">
        <w:r w:rsidRPr="00773AFB">
          <w:rPr>
            <w:noProof/>
            <w:sz w:val="20"/>
            <w:rPrChange w:id="338" w:author="Ph W" w:date="2010-08-05T17:30:00Z">
              <w:rPr>
                <w:noProof/>
              </w:rPr>
            </w:rPrChange>
          </w:rPr>
          <w:t>15</w:t>
        </w:r>
        <w:r w:rsidRPr="00773AFB">
          <w:rPr>
            <w:noProof/>
            <w:sz w:val="20"/>
            <w:rPrChange w:id="339" w:author="Ph W" w:date="2010-08-05T17:30:00Z">
              <w:rPr>
                <w:noProof/>
              </w:rPr>
            </w:rPrChange>
          </w:rPr>
          <w:fldChar w:fldCharType="end"/>
        </w:r>
      </w:ins>
    </w:p>
    <w:p w:rsidR="00773AFB" w:rsidRPr="00773AFB" w:rsidRDefault="00773AFB">
      <w:pPr>
        <w:pStyle w:val="Verzeichnis2"/>
        <w:numPr>
          <w:ins w:id="340" w:author="Ph W" w:date="2010-08-05T17:26:00Z"/>
        </w:numPr>
        <w:tabs>
          <w:tab w:val="left" w:pos="774"/>
          <w:tab w:val="right" w:leader="dot" w:pos="8630"/>
        </w:tabs>
        <w:rPr>
          <w:ins w:id="341" w:author="Ph W" w:date="2010-08-05T17:26:00Z"/>
          <w:rFonts w:asciiTheme="minorHAnsi" w:eastAsiaTheme="minorEastAsia" w:hAnsiTheme="minorHAnsi" w:cstheme="minorBidi"/>
          <w:noProof/>
          <w:sz w:val="20"/>
          <w:lang w:val="de-DE" w:eastAsia="de-DE"/>
          <w:rPrChange w:id="342" w:author="Ph W" w:date="2010-08-05T17:30:00Z">
            <w:rPr>
              <w:ins w:id="343" w:author="Ph W" w:date="2010-08-05T17:26:00Z"/>
              <w:rFonts w:asciiTheme="minorHAnsi" w:eastAsiaTheme="minorEastAsia" w:hAnsiTheme="minorHAnsi" w:cstheme="minorBidi"/>
              <w:noProof/>
              <w:lang w:val="de-DE" w:eastAsia="de-DE"/>
            </w:rPr>
          </w:rPrChange>
        </w:rPr>
      </w:pPr>
      <w:ins w:id="344" w:author="Ph W" w:date="2010-08-05T17:26:00Z">
        <w:r w:rsidRPr="00773AFB">
          <w:rPr>
            <w:noProof/>
            <w:sz w:val="20"/>
            <w:rPrChange w:id="345" w:author="Ph W" w:date="2010-08-05T17:30:00Z">
              <w:rPr>
                <w:noProof/>
              </w:rPr>
            </w:rPrChange>
          </w:rPr>
          <w:t>4.8</w:t>
        </w:r>
        <w:r w:rsidRPr="00773AFB">
          <w:rPr>
            <w:rFonts w:asciiTheme="minorHAnsi" w:eastAsiaTheme="minorEastAsia" w:hAnsiTheme="minorHAnsi" w:cstheme="minorBidi"/>
            <w:noProof/>
            <w:sz w:val="20"/>
            <w:lang w:val="de-DE" w:eastAsia="de-DE"/>
            <w:rPrChange w:id="346" w:author="Ph W" w:date="2010-08-05T17:30:00Z">
              <w:rPr>
                <w:rFonts w:asciiTheme="minorHAnsi" w:eastAsiaTheme="minorEastAsia" w:hAnsiTheme="minorHAnsi" w:cstheme="minorBidi"/>
                <w:noProof/>
                <w:lang w:val="de-DE" w:eastAsia="de-DE"/>
              </w:rPr>
            </w:rPrChange>
          </w:rPr>
          <w:tab/>
        </w:r>
        <w:r w:rsidRPr="00773AFB">
          <w:rPr>
            <w:noProof/>
            <w:sz w:val="20"/>
            <w:rPrChange w:id="347" w:author="Ph W" w:date="2010-08-05T17:30:00Z">
              <w:rPr>
                <w:noProof/>
              </w:rPr>
            </w:rPrChange>
          </w:rPr>
          <w:t>The ActivityDefinition Element</w:t>
        </w:r>
        <w:r w:rsidRPr="00773AFB">
          <w:rPr>
            <w:noProof/>
            <w:sz w:val="20"/>
            <w:rPrChange w:id="348" w:author="Ph W" w:date="2010-08-05T17:30:00Z">
              <w:rPr>
                <w:noProof/>
              </w:rPr>
            </w:rPrChange>
          </w:rPr>
          <w:tab/>
        </w:r>
        <w:r w:rsidRPr="00773AFB">
          <w:rPr>
            <w:noProof/>
            <w:sz w:val="20"/>
            <w:rPrChange w:id="349" w:author="Ph W" w:date="2010-08-05T17:30:00Z">
              <w:rPr>
                <w:noProof/>
              </w:rPr>
            </w:rPrChange>
          </w:rPr>
          <w:fldChar w:fldCharType="begin"/>
        </w:r>
        <w:r w:rsidRPr="00773AFB">
          <w:rPr>
            <w:noProof/>
            <w:sz w:val="20"/>
            <w:rPrChange w:id="350" w:author="Ph W" w:date="2010-08-05T17:30:00Z">
              <w:rPr>
                <w:noProof/>
              </w:rPr>
            </w:rPrChange>
          </w:rPr>
          <w:instrText xml:space="preserve"> PAGEREF _Toc142648538 \h </w:instrText>
        </w:r>
      </w:ins>
      <w:r w:rsidRPr="00773AFB">
        <w:rPr>
          <w:noProof/>
          <w:sz w:val="20"/>
          <w:rPrChange w:id="351" w:author="Ph W" w:date="2010-08-05T17:30:00Z">
            <w:rPr>
              <w:noProof/>
            </w:rPr>
          </w:rPrChange>
        </w:rPr>
      </w:r>
      <w:r w:rsidRPr="00773AFB">
        <w:rPr>
          <w:noProof/>
          <w:sz w:val="20"/>
          <w:rPrChange w:id="352" w:author="Ph W" w:date="2010-08-05T17:30:00Z">
            <w:rPr>
              <w:noProof/>
            </w:rPr>
          </w:rPrChange>
        </w:rPr>
        <w:fldChar w:fldCharType="separate"/>
      </w:r>
      <w:ins w:id="353" w:author="Ph W" w:date="2010-08-05T17:26:00Z">
        <w:r w:rsidRPr="00773AFB">
          <w:rPr>
            <w:noProof/>
            <w:sz w:val="20"/>
            <w:rPrChange w:id="354" w:author="Ph W" w:date="2010-08-05T17:30:00Z">
              <w:rPr>
                <w:noProof/>
              </w:rPr>
            </w:rPrChange>
          </w:rPr>
          <w:t>16</w:t>
        </w:r>
        <w:r w:rsidRPr="00773AFB">
          <w:rPr>
            <w:noProof/>
            <w:sz w:val="20"/>
            <w:rPrChange w:id="355" w:author="Ph W" w:date="2010-08-05T17:30:00Z">
              <w:rPr>
                <w:noProof/>
              </w:rPr>
            </w:rPrChange>
          </w:rPr>
          <w:fldChar w:fldCharType="end"/>
        </w:r>
      </w:ins>
    </w:p>
    <w:p w:rsidR="00773AFB" w:rsidRPr="00773AFB" w:rsidRDefault="00773AFB">
      <w:pPr>
        <w:pStyle w:val="Verzeichnis2"/>
        <w:numPr>
          <w:ins w:id="356" w:author="Ph W" w:date="2010-08-05T17:26:00Z"/>
        </w:numPr>
        <w:tabs>
          <w:tab w:val="left" w:pos="774"/>
          <w:tab w:val="right" w:leader="dot" w:pos="8630"/>
        </w:tabs>
        <w:rPr>
          <w:ins w:id="357" w:author="Ph W" w:date="2010-08-05T17:26:00Z"/>
          <w:rFonts w:asciiTheme="minorHAnsi" w:eastAsiaTheme="minorEastAsia" w:hAnsiTheme="minorHAnsi" w:cstheme="minorBidi"/>
          <w:noProof/>
          <w:sz w:val="20"/>
          <w:lang w:val="de-DE" w:eastAsia="de-DE"/>
          <w:rPrChange w:id="358" w:author="Ph W" w:date="2010-08-05T17:30:00Z">
            <w:rPr>
              <w:ins w:id="359" w:author="Ph W" w:date="2010-08-05T17:26:00Z"/>
              <w:rFonts w:asciiTheme="minorHAnsi" w:eastAsiaTheme="minorEastAsia" w:hAnsiTheme="minorHAnsi" w:cstheme="minorBidi"/>
              <w:noProof/>
              <w:lang w:val="de-DE" w:eastAsia="de-DE"/>
            </w:rPr>
          </w:rPrChange>
        </w:rPr>
      </w:pPr>
      <w:ins w:id="360" w:author="Ph W" w:date="2010-08-05T17:26:00Z">
        <w:r w:rsidRPr="00773AFB">
          <w:rPr>
            <w:noProof/>
            <w:sz w:val="20"/>
            <w:rPrChange w:id="361" w:author="Ph W" w:date="2010-08-05T17:30:00Z">
              <w:rPr>
                <w:noProof/>
              </w:rPr>
            </w:rPrChange>
          </w:rPr>
          <w:t>4.9</w:t>
        </w:r>
        <w:r w:rsidRPr="00773AFB">
          <w:rPr>
            <w:rFonts w:asciiTheme="minorHAnsi" w:eastAsiaTheme="minorEastAsia" w:hAnsiTheme="minorHAnsi" w:cstheme="minorBidi"/>
            <w:noProof/>
            <w:sz w:val="20"/>
            <w:lang w:val="de-DE" w:eastAsia="de-DE"/>
            <w:rPrChange w:id="362" w:author="Ph W" w:date="2010-08-05T17:30:00Z">
              <w:rPr>
                <w:rFonts w:asciiTheme="minorHAnsi" w:eastAsiaTheme="minorEastAsia" w:hAnsiTheme="minorHAnsi" w:cstheme="minorBidi"/>
                <w:noProof/>
                <w:lang w:val="de-DE" w:eastAsia="de-DE"/>
              </w:rPr>
            </w:rPrChange>
          </w:rPr>
          <w:tab/>
        </w:r>
        <w:r w:rsidRPr="00773AFB">
          <w:rPr>
            <w:noProof/>
            <w:sz w:val="20"/>
            <w:rPrChange w:id="363" w:author="Ph W" w:date="2010-08-05T17:30:00Z">
              <w:rPr>
                <w:noProof/>
              </w:rPr>
            </w:rPrChange>
          </w:rPr>
          <w:t>The ActivityDependency Element</w:t>
        </w:r>
        <w:r w:rsidRPr="00773AFB">
          <w:rPr>
            <w:noProof/>
            <w:sz w:val="20"/>
            <w:rPrChange w:id="364" w:author="Ph W" w:date="2010-08-05T17:30:00Z">
              <w:rPr>
                <w:noProof/>
              </w:rPr>
            </w:rPrChange>
          </w:rPr>
          <w:tab/>
        </w:r>
        <w:r w:rsidRPr="00773AFB">
          <w:rPr>
            <w:noProof/>
            <w:sz w:val="20"/>
            <w:rPrChange w:id="365" w:author="Ph W" w:date="2010-08-05T17:30:00Z">
              <w:rPr>
                <w:noProof/>
              </w:rPr>
            </w:rPrChange>
          </w:rPr>
          <w:fldChar w:fldCharType="begin"/>
        </w:r>
        <w:r w:rsidRPr="00773AFB">
          <w:rPr>
            <w:noProof/>
            <w:sz w:val="20"/>
            <w:rPrChange w:id="366" w:author="Ph W" w:date="2010-08-05T17:30:00Z">
              <w:rPr>
                <w:noProof/>
              </w:rPr>
            </w:rPrChange>
          </w:rPr>
          <w:instrText xml:space="preserve"> PAGEREF _Toc142648539 \h </w:instrText>
        </w:r>
      </w:ins>
      <w:r w:rsidRPr="00773AFB">
        <w:rPr>
          <w:noProof/>
          <w:sz w:val="20"/>
          <w:rPrChange w:id="367" w:author="Ph W" w:date="2010-08-05T17:30:00Z">
            <w:rPr>
              <w:noProof/>
            </w:rPr>
          </w:rPrChange>
        </w:rPr>
      </w:r>
      <w:r w:rsidRPr="00773AFB">
        <w:rPr>
          <w:noProof/>
          <w:sz w:val="20"/>
          <w:rPrChange w:id="368" w:author="Ph W" w:date="2010-08-05T17:30:00Z">
            <w:rPr>
              <w:noProof/>
            </w:rPr>
          </w:rPrChange>
        </w:rPr>
        <w:fldChar w:fldCharType="separate"/>
      </w:r>
      <w:ins w:id="369" w:author="Ph W" w:date="2010-08-05T17:26:00Z">
        <w:r w:rsidRPr="00773AFB">
          <w:rPr>
            <w:noProof/>
            <w:sz w:val="20"/>
            <w:rPrChange w:id="370" w:author="Ph W" w:date="2010-08-05T17:30:00Z">
              <w:rPr>
                <w:noProof/>
              </w:rPr>
            </w:rPrChange>
          </w:rPr>
          <w:t>17</w:t>
        </w:r>
        <w:r w:rsidRPr="00773AFB">
          <w:rPr>
            <w:noProof/>
            <w:sz w:val="20"/>
            <w:rPrChange w:id="371" w:author="Ph W" w:date="2010-08-05T17:30:00Z">
              <w:rPr>
                <w:noProof/>
              </w:rPr>
            </w:rPrChange>
          </w:rPr>
          <w:fldChar w:fldCharType="end"/>
        </w:r>
      </w:ins>
    </w:p>
    <w:p w:rsidR="00773AFB" w:rsidRPr="00773AFB" w:rsidRDefault="00773AFB">
      <w:pPr>
        <w:pStyle w:val="Verzeichnis2"/>
        <w:numPr>
          <w:ins w:id="372" w:author="Ph W" w:date="2010-08-05T17:26:00Z"/>
        </w:numPr>
        <w:tabs>
          <w:tab w:val="left" w:pos="907"/>
          <w:tab w:val="right" w:leader="dot" w:pos="8630"/>
        </w:tabs>
        <w:rPr>
          <w:ins w:id="373" w:author="Ph W" w:date="2010-08-05T17:26:00Z"/>
          <w:rFonts w:asciiTheme="minorHAnsi" w:eastAsiaTheme="minorEastAsia" w:hAnsiTheme="minorHAnsi" w:cstheme="minorBidi"/>
          <w:noProof/>
          <w:sz w:val="20"/>
          <w:lang w:val="de-DE" w:eastAsia="de-DE"/>
          <w:rPrChange w:id="374" w:author="Ph W" w:date="2010-08-05T17:30:00Z">
            <w:rPr>
              <w:ins w:id="375" w:author="Ph W" w:date="2010-08-05T17:26:00Z"/>
              <w:rFonts w:asciiTheme="minorHAnsi" w:eastAsiaTheme="minorEastAsia" w:hAnsiTheme="minorHAnsi" w:cstheme="minorBidi"/>
              <w:noProof/>
              <w:lang w:val="de-DE" w:eastAsia="de-DE"/>
            </w:rPr>
          </w:rPrChange>
        </w:rPr>
      </w:pPr>
      <w:ins w:id="376" w:author="Ph W" w:date="2010-08-05T17:26:00Z">
        <w:r w:rsidRPr="00773AFB">
          <w:rPr>
            <w:noProof/>
            <w:sz w:val="20"/>
            <w:rPrChange w:id="377" w:author="Ph W" w:date="2010-08-05T17:30:00Z">
              <w:rPr>
                <w:noProof/>
              </w:rPr>
            </w:rPrChange>
          </w:rPr>
          <w:t>4.10</w:t>
        </w:r>
        <w:r w:rsidRPr="00773AFB">
          <w:rPr>
            <w:rFonts w:asciiTheme="minorHAnsi" w:eastAsiaTheme="minorEastAsia" w:hAnsiTheme="minorHAnsi" w:cstheme="minorBidi"/>
            <w:noProof/>
            <w:sz w:val="20"/>
            <w:lang w:val="de-DE" w:eastAsia="de-DE"/>
            <w:rPrChange w:id="378" w:author="Ph W" w:date="2010-08-05T17:30:00Z">
              <w:rPr>
                <w:rFonts w:asciiTheme="minorHAnsi" w:eastAsiaTheme="minorEastAsia" w:hAnsiTheme="minorHAnsi" w:cstheme="minorBidi"/>
                <w:noProof/>
                <w:lang w:val="de-DE" w:eastAsia="de-DE"/>
              </w:rPr>
            </w:rPrChange>
          </w:rPr>
          <w:tab/>
        </w:r>
        <w:r w:rsidRPr="00773AFB">
          <w:rPr>
            <w:noProof/>
            <w:sz w:val="20"/>
            <w:rPrChange w:id="379" w:author="Ph W" w:date="2010-08-05T17:30:00Z">
              <w:rPr>
                <w:noProof/>
              </w:rPr>
            </w:rPrChange>
          </w:rPr>
          <w:t>The ManagerReference Element</w:t>
        </w:r>
        <w:r w:rsidRPr="00773AFB">
          <w:rPr>
            <w:noProof/>
            <w:sz w:val="20"/>
            <w:rPrChange w:id="380" w:author="Ph W" w:date="2010-08-05T17:30:00Z">
              <w:rPr>
                <w:noProof/>
              </w:rPr>
            </w:rPrChange>
          </w:rPr>
          <w:tab/>
        </w:r>
        <w:r w:rsidRPr="00773AFB">
          <w:rPr>
            <w:noProof/>
            <w:sz w:val="20"/>
            <w:rPrChange w:id="381" w:author="Ph W" w:date="2010-08-05T17:30:00Z">
              <w:rPr>
                <w:noProof/>
              </w:rPr>
            </w:rPrChange>
          </w:rPr>
          <w:fldChar w:fldCharType="begin"/>
        </w:r>
        <w:r w:rsidRPr="00773AFB">
          <w:rPr>
            <w:noProof/>
            <w:sz w:val="20"/>
            <w:rPrChange w:id="382" w:author="Ph W" w:date="2010-08-05T17:30:00Z">
              <w:rPr>
                <w:noProof/>
              </w:rPr>
            </w:rPrChange>
          </w:rPr>
          <w:instrText xml:space="preserve"> PAGEREF _Toc142648540 \h </w:instrText>
        </w:r>
      </w:ins>
      <w:r w:rsidRPr="00773AFB">
        <w:rPr>
          <w:noProof/>
          <w:sz w:val="20"/>
          <w:rPrChange w:id="383" w:author="Ph W" w:date="2010-08-05T17:30:00Z">
            <w:rPr>
              <w:noProof/>
            </w:rPr>
          </w:rPrChange>
        </w:rPr>
      </w:r>
      <w:r w:rsidRPr="00773AFB">
        <w:rPr>
          <w:noProof/>
          <w:sz w:val="20"/>
          <w:rPrChange w:id="384" w:author="Ph W" w:date="2010-08-05T17:30:00Z">
            <w:rPr>
              <w:noProof/>
            </w:rPr>
          </w:rPrChange>
        </w:rPr>
        <w:fldChar w:fldCharType="separate"/>
      </w:r>
      <w:ins w:id="385" w:author="Ph W" w:date="2010-08-05T17:26:00Z">
        <w:r w:rsidRPr="00773AFB">
          <w:rPr>
            <w:noProof/>
            <w:sz w:val="20"/>
            <w:rPrChange w:id="386" w:author="Ph W" w:date="2010-08-05T17:30:00Z">
              <w:rPr>
                <w:noProof/>
              </w:rPr>
            </w:rPrChange>
          </w:rPr>
          <w:t>17</w:t>
        </w:r>
        <w:r w:rsidRPr="00773AFB">
          <w:rPr>
            <w:noProof/>
            <w:sz w:val="20"/>
            <w:rPrChange w:id="387" w:author="Ph W" w:date="2010-08-05T17:30:00Z">
              <w:rPr>
                <w:noProof/>
              </w:rPr>
            </w:rPrChange>
          </w:rPr>
          <w:fldChar w:fldCharType="end"/>
        </w:r>
      </w:ins>
    </w:p>
    <w:p w:rsidR="00773AFB" w:rsidRPr="00773AFB" w:rsidRDefault="00773AFB">
      <w:pPr>
        <w:pStyle w:val="Verzeichnis2"/>
        <w:numPr>
          <w:ins w:id="388" w:author="Ph W" w:date="2010-08-05T17:26:00Z"/>
        </w:numPr>
        <w:tabs>
          <w:tab w:val="left" w:pos="907"/>
          <w:tab w:val="right" w:leader="dot" w:pos="8630"/>
        </w:tabs>
        <w:rPr>
          <w:ins w:id="389" w:author="Ph W" w:date="2010-08-05T17:26:00Z"/>
          <w:rFonts w:asciiTheme="minorHAnsi" w:eastAsiaTheme="minorEastAsia" w:hAnsiTheme="minorHAnsi" w:cstheme="minorBidi"/>
          <w:noProof/>
          <w:sz w:val="20"/>
          <w:lang w:val="de-DE" w:eastAsia="de-DE"/>
          <w:rPrChange w:id="390" w:author="Ph W" w:date="2010-08-05T17:30:00Z">
            <w:rPr>
              <w:ins w:id="391" w:author="Ph W" w:date="2010-08-05T17:26:00Z"/>
              <w:rFonts w:asciiTheme="minorHAnsi" w:eastAsiaTheme="minorEastAsia" w:hAnsiTheme="minorHAnsi" w:cstheme="minorBidi"/>
              <w:noProof/>
              <w:lang w:val="de-DE" w:eastAsia="de-DE"/>
            </w:rPr>
          </w:rPrChange>
        </w:rPr>
      </w:pPr>
      <w:ins w:id="392" w:author="Ph W" w:date="2010-08-05T17:26:00Z">
        <w:r w:rsidRPr="00773AFB">
          <w:rPr>
            <w:noProof/>
            <w:sz w:val="20"/>
            <w:rPrChange w:id="393" w:author="Ph W" w:date="2010-08-05T17:30:00Z">
              <w:rPr>
                <w:noProof/>
              </w:rPr>
            </w:rPrChange>
          </w:rPr>
          <w:t>4.11</w:t>
        </w:r>
        <w:r w:rsidRPr="00773AFB">
          <w:rPr>
            <w:rFonts w:asciiTheme="minorHAnsi" w:eastAsiaTheme="minorEastAsia" w:hAnsiTheme="minorHAnsi" w:cstheme="minorBidi"/>
            <w:noProof/>
            <w:sz w:val="20"/>
            <w:lang w:val="de-DE" w:eastAsia="de-DE"/>
            <w:rPrChange w:id="394" w:author="Ph W" w:date="2010-08-05T17:30:00Z">
              <w:rPr>
                <w:rFonts w:asciiTheme="minorHAnsi" w:eastAsiaTheme="minorEastAsia" w:hAnsiTheme="minorHAnsi" w:cstheme="minorBidi"/>
                <w:noProof/>
                <w:lang w:val="de-DE" w:eastAsia="de-DE"/>
              </w:rPr>
            </w:rPrChange>
          </w:rPr>
          <w:tab/>
        </w:r>
        <w:r w:rsidRPr="00773AFB">
          <w:rPr>
            <w:noProof/>
            <w:sz w:val="20"/>
            <w:rPrChange w:id="395" w:author="Ph W" w:date="2010-08-05T17:30:00Z">
              <w:rPr>
                <w:noProof/>
              </w:rPr>
            </w:rPrChange>
          </w:rPr>
          <w:t>The ResourceUsage Element</w:t>
        </w:r>
        <w:r w:rsidRPr="00773AFB">
          <w:rPr>
            <w:noProof/>
            <w:sz w:val="20"/>
            <w:rPrChange w:id="396" w:author="Ph W" w:date="2010-08-05T17:30:00Z">
              <w:rPr>
                <w:noProof/>
              </w:rPr>
            </w:rPrChange>
          </w:rPr>
          <w:tab/>
        </w:r>
        <w:r w:rsidRPr="00773AFB">
          <w:rPr>
            <w:noProof/>
            <w:sz w:val="20"/>
            <w:rPrChange w:id="397" w:author="Ph W" w:date="2010-08-05T17:30:00Z">
              <w:rPr>
                <w:noProof/>
              </w:rPr>
            </w:rPrChange>
          </w:rPr>
          <w:fldChar w:fldCharType="begin"/>
        </w:r>
        <w:r w:rsidRPr="00773AFB">
          <w:rPr>
            <w:noProof/>
            <w:sz w:val="20"/>
            <w:rPrChange w:id="398" w:author="Ph W" w:date="2010-08-05T17:30:00Z">
              <w:rPr>
                <w:noProof/>
              </w:rPr>
            </w:rPrChange>
          </w:rPr>
          <w:instrText xml:space="preserve"> PAGEREF _Toc142648541 \h </w:instrText>
        </w:r>
      </w:ins>
      <w:r w:rsidRPr="00773AFB">
        <w:rPr>
          <w:noProof/>
          <w:sz w:val="20"/>
          <w:rPrChange w:id="399" w:author="Ph W" w:date="2010-08-05T17:30:00Z">
            <w:rPr>
              <w:noProof/>
            </w:rPr>
          </w:rPrChange>
        </w:rPr>
      </w:r>
      <w:r w:rsidRPr="00773AFB">
        <w:rPr>
          <w:noProof/>
          <w:sz w:val="20"/>
          <w:rPrChange w:id="400" w:author="Ph W" w:date="2010-08-05T17:30:00Z">
            <w:rPr>
              <w:noProof/>
            </w:rPr>
          </w:rPrChange>
        </w:rPr>
        <w:fldChar w:fldCharType="separate"/>
      </w:r>
      <w:ins w:id="401" w:author="Ph W" w:date="2010-08-05T17:26:00Z">
        <w:r w:rsidRPr="00773AFB">
          <w:rPr>
            <w:noProof/>
            <w:sz w:val="20"/>
            <w:rPrChange w:id="402" w:author="Ph W" w:date="2010-08-05T17:30:00Z">
              <w:rPr>
                <w:noProof/>
              </w:rPr>
            </w:rPrChange>
          </w:rPr>
          <w:t>18</w:t>
        </w:r>
        <w:r w:rsidRPr="00773AFB">
          <w:rPr>
            <w:noProof/>
            <w:sz w:val="20"/>
            <w:rPrChange w:id="403" w:author="Ph W" w:date="2010-08-05T17:30:00Z">
              <w:rPr>
                <w:noProof/>
              </w:rPr>
            </w:rPrChange>
          </w:rPr>
          <w:fldChar w:fldCharType="end"/>
        </w:r>
      </w:ins>
    </w:p>
    <w:p w:rsidR="00773AFB" w:rsidRPr="00773AFB" w:rsidRDefault="00773AFB">
      <w:pPr>
        <w:pStyle w:val="Verzeichnis1"/>
        <w:numPr>
          <w:ins w:id="404" w:author="Ph W" w:date="2010-08-05T17:26:00Z"/>
        </w:numPr>
        <w:tabs>
          <w:tab w:val="left" w:pos="440"/>
          <w:tab w:val="right" w:leader="dot" w:pos="8630"/>
        </w:tabs>
        <w:rPr>
          <w:ins w:id="405" w:author="Ph W" w:date="2010-08-05T17:26:00Z"/>
          <w:rFonts w:asciiTheme="minorHAnsi" w:eastAsiaTheme="minorEastAsia" w:hAnsiTheme="minorHAnsi" w:cstheme="minorBidi"/>
          <w:noProof/>
          <w:sz w:val="20"/>
          <w:lang w:val="de-DE" w:eastAsia="de-DE"/>
          <w:rPrChange w:id="406" w:author="Ph W" w:date="2010-08-05T17:30:00Z">
            <w:rPr>
              <w:ins w:id="407" w:author="Ph W" w:date="2010-08-05T17:26:00Z"/>
              <w:rFonts w:asciiTheme="minorHAnsi" w:eastAsiaTheme="minorEastAsia" w:hAnsiTheme="minorHAnsi" w:cstheme="minorBidi"/>
              <w:noProof/>
              <w:lang w:val="de-DE" w:eastAsia="de-DE"/>
            </w:rPr>
          </w:rPrChange>
        </w:rPr>
      </w:pPr>
      <w:ins w:id="408" w:author="Ph W" w:date="2010-08-05T17:26:00Z">
        <w:r w:rsidRPr="00773AFB">
          <w:rPr>
            <w:noProof/>
            <w:sz w:val="20"/>
            <w:rPrChange w:id="409" w:author="Ph W" w:date="2010-08-05T17:30:00Z">
              <w:rPr>
                <w:noProof/>
              </w:rPr>
            </w:rPrChange>
          </w:rPr>
          <w:t>5.</w:t>
        </w:r>
        <w:r w:rsidRPr="00773AFB">
          <w:rPr>
            <w:rFonts w:asciiTheme="minorHAnsi" w:eastAsiaTheme="minorEastAsia" w:hAnsiTheme="minorHAnsi" w:cstheme="minorBidi"/>
            <w:noProof/>
            <w:sz w:val="20"/>
            <w:lang w:val="de-DE" w:eastAsia="de-DE"/>
            <w:rPrChange w:id="410" w:author="Ph W" w:date="2010-08-05T17:30:00Z">
              <w:rPr>
                <w:rFonts w:asciiTheme="minorHAnsi" w:eastAsiaTheme="minorEastAsia" w:hAnsiTheme="minorHAnsi" w:cstheme="minorBidi"/>
                <w:noProof/>
                <w:lang w:val="de-DE" w:eastAsia="de-DE"/>
              </w:rPr>
            </w:rPrChange>
          </w:rPr>
          <w:tab/>
        </w:r>
        <w:r w:rsidRPr="00773AFB">
          <w:rPr>
            <w:noProof/>
            <w:sz w:val="20"/>
            <w:rPrChange w:id="411" w:author="Ph W" w:date="2010-08-05T17:30:00Z">
              <w:rPr>
                <w:noProof/>
              </w:rPr>
            </w:rPrChange>
          </w:rPr>
          <w:t>The Open Grid Forum-related Activity Instance Element Set</w:t>
        </w:r>
        <w:r w:rsidRPr="00773AFB">
          <w:rPr>
            <w:noProof/>
            <w:sz w:val="20"/>
            <w:rPrChange w:id="412" w:author="Ph W" w:date="2010-08-05T17:30:00Z">
              <w:rPr>
                <w:noProof/>
              </w:rPr>
            </w:rPrChange>
          </w:rPr>
          <w:tab/>
        </w:r>
        <w:r w:rsidRPr="00773AFB">
          <w:rPr>
            <w:noProof/>
            <w:sz w:val="20"/>
            <w:rPrChange w:id="413" w:author="Ph W" w:date="2010-08-05T17:30:00Z">
              <w:rPr>
                <w:noProof/>
              </w:rPr>
            </w:rPrChange>
          </w:rPr>
          <w:fldChar w:fldCharType="begin"/>
        </w:r>
        <w:r w:rsidRPr="00773AFB">
          <w:rPr>
            <w:noProof/>
            <w:sz w:val="20"/>
            <w:rPrChange w:id="414" w:author="Ph W" w:date="2010-08-05T17:30:00Z">
              <w:rPr>
                <w:noProof/>
              </w:rPr>
            </w:rPrChange>
          </w:rPr>
          <w:instrText xml:space="preserve"> PAGEREF _Toc142648542 \h </w:instrText>
        </w:r>
      </w:ins>
      <w:r w:rsidRPr="00773AFB">
        <w:rPr>
          <w:noProof/>
          <w:sz w:val="20"/>
          <w:rPrChange w:id="415" w:author="Ph W" w:date="2010-08-05T17:30:00Z">
            <w:rPr>
              <w:noProof/>
            </w:rPr>
          </w:rPrChange>
        </w:rPr>
      </w:r>
      <w:r w:rsidRPr="00773AFB">
        <w:rPr>
          <w:noProof/>
          <w:sz w:val="20"/>
          <w:rPrChange w:id="416" w:author="Ph W" w:date="2010-08-05T17:30:00Z">
            <w:rPr>
              <w:noProof/>
            </w:rPr>
          </w:rPrChange>
        </w:rPr>
        <w:fldChar w:fldCharType="separate"/>
      </w:r>
      <w:ins w:id="417" w:author="Ph W" w:date="2010-08-05T17:26:00Z">
        <w:r w:rsidRPr="00773AFB">
          <w:rPr>
            <w:noProof/>
            <w:sz w:val="20"/>
            <w:rPrChange w:id="418" w:author="Ph W" w:date="2010-08-05T17:30:00Z">
              <w:rPr>
                <w:noProof/>
              </w:rPr>
            </w:rPrChange>
          </w:rPr>
          <w:t>19</w:t>
        </w:r>
        <w:r w:rsidRPr="00773AFB">
          <w:rPr>
            <w:noProof/>
            <w:sz w:val="20"/>
            <w:rPrChange w:id="419" w:author="Ph W" w:date="2010-08-05T17:30:00Z">
              <w:rPr>
                <w:noProof/>
              </w:rPr>
            </w:rPrChange>
          </w:rPr>
          <w:fldChar w:fldCharType="end"/>
        </w:r>
      </w:ins>
    </w:p>
    <w:p w:rsidR="00773AFB" w:rsidRPr="00773AFB" w:rsidRDefault="00773AFB">
      <w:pPr>
        <w:pStyle w:val="Verzeichnis2"/>
        <w:numPr>
          <w:ins w:id="420" w:author="Ph W" w:date="2010-08-05T17:26:00Z"/>
        </w:numPr>
        <w:tabs>
          <w:tab w:val="left" w:pos="774"/>
          <w:tab w:val="right" w:leader="dot" w:pos="8630"/>
        </w:tabs>
        <w:rPr>
          <w:ins w:id="421" w:author="Ph W" w:date="2010-08-05T17:26:00Z"/>
          <w:rFonts w:asciiTheme="minorHAnsi" w:eastAsiaTheme="minorEastAsia" w:hAnsiTheme="minorHAnsi" w:cstheme="minorBidi"/>
          <w:noProof/>
          <w:sz w:val="20"/>
          <w:lang w:val="de-DE" w:eastAsia="de-DE"/>
          <w:rPrChange w:id="422" w:author="Ph W" w:date="2010-08-05T17:30:00Z">
            <w:rPr>
              <w:ins w:id="423" w:author="Ph W" w:date="2010-08-05T17:26:00Z"/>
              <w:rFonts w:asciiTheme="minorHAnsi" w:eastAsiaTheme="minorEastAsia" w:hAnsiTheme="minorHAnsi" w:cstheme="minorBidi"/>
              <w:noProof/>
              <w:lang w:val="de-DE" w:eastAsia="de-DE"/>
            </w:rPr>
          </w:rPrChange>
        </w:rPr>
      </w:pPr>
      <w:ins w:id="424" w:author="Ph W" w:date="2010-08-05T17:26:00Z">
        <w:r w:rsidRPr="00773AFB">
          <w:rPr>
            <w:noProof/>
            <w:sz w:val="20"/>
            <w:rPrChange w:id="425" w:author="Ph W" w:date="2010-08-05T17:30:00Z">
              <w:rPr>
                <w:noProof/>
              </w:rPr>
            </w:rPrChange>
          </w:rPr>
          <w:t>5.1</w:t>
        </w:r>
        <w:r w:rsidRPr="00773AFB">
          <w:rPr>
            <w:rFonts w:asciiTheme="minorHAnsi" w:eastAsiaTheme="minorEastAsia" w:hAnsiTheme="minorHAnsi" w:cstheme="minorBidi"/>
            <w:noProof/>
            <w:sz w:val="20"/>
            <w:lang w:val="de-DE" w:eastAsia="de-DE"/>
            <w:rPrChange w:id="426" w:author="Ph W" w:date="2010-08-05T17:30:00Z">
              <w:rPr>
                <w:rFonts w:asciiTheme="minorHAnsi" w:eastAsiaTheme="minorEastAsia" w:hAnsiTheme="minorHAnsi" w:cstheme="minorBidi"/>
                <w:noProof/>
                <w:lang w:val="de-DE" w:eastAsia="de-DE"/>
              </w:rPr>
            </w:rPrChange>
          </w:rPr>
          <w:tab/>
        </w:r>
        <w:r w:rsidRPr="00773AFB">
          <w:rPr>
            <w:noProof/>
            <w:sz w:val="20"/>
            <w:rPrChange w:id="427" w:author="Ph W" w:date="2010-08-05T17:30:00Z">
              <w:rPr>
                <w:noProof/>
              </w:rPr>
            </w:rPrChange>
          </w:rPr>
          <w:t>The JobDefinition Element</w:t>
        </w:r>
        <w:r w:rsidRPr="00773AFB">
          <w:rPr>
            <w:noProof/>
            <w:sz w:val="20"/>
            <w:rPrChange w:id="428" w:author="Ph W" w:date="2010-08-05T17:30:00Z">
              <w:rPr>
                <w:noProof/>
              </w:rPr>
            </w:rPrChange>
          </w:rPr>
          <w:tab/>
        </w:r>
        <w:r w:rsidRPr="00773AFB">
          <w:rPr>
            <w:noProof/>
            <w:sz w:val="20"/>
            <w:rPrChange w:id="429" w:author="Ph W" w:date="2010-08-05T17:30:00Z">
              <w:rPr>
                <w:noProof/>
              </w:rPr>
            </w:rPrChange>
          </w:rPr>
          <w:fldChar w:fldCharType="begin"/>
        </w:r>
        <w:r w:rsidRPr="00773AFB">
          <w:rPr>
            <w:noProof/>
            <w:sz w:val="20"/>
            <w:rPrChange w:id="430" w:author="Ph W" w:date="2010-08-05T17:30:00Z">
              <w:rPr>
                <w:noProof/>
              </w:rPr>
            </w:rPrChange>
          </w:rPr>
          <w:instrText xml:space="preserve"> PAGEREF _Toc142648543 \h </w:instrText>
        </w:r>
      </w:ins>
      <w:r w:rsidRPr="00773AFB">
        <w:rPr>
          <w:noProof/>
          <w:sz w:val="20"/>
          <w:rPrChange w:id="431" w:author="Ph W" w:date="2010-08-05T17:30:00Z">
            <w:rPr>
              <w:noProof/>
            </w:rPr>
          </w:rPrChange>
        </w:rPr>
      </w:r>
      <w:r w:rsidRPr="00773AFB">
        <w:rPr>
          <w:noProof/>
          <w:sz w:val="20"/>
          <w:rPrChange w:id="432" w:author="Ph W" w:date="2010-08-05T17:30:00Z">
            <w:rPr>
              <w:noProof/>
            </w:rPr>
          </w:rPrChange>
        </w:rPr>
        <w:fldChar w:fldCharType="separate"/>
      </w:r>
      <w:ins w:id="433" w:author="Ph W" w:date="2010-08-05T17:26:00Z">
        <w:r w:rsidRPr="00773AFB">
          <w:rPr>
            <w:noProof/>
            <w:sz w:val="20"/>
            <w:rPrChange w:id="434" w:author="Ph W" w:date="2010-08-05T17:30:00Z">
              <w:rPr>
                <w:noProof/>
              </w:rPr>
            </w:rPrChange>
          </w:rPr>
          <w:t>19</w:t>
        </w:r>
        <w:r w:rsidRPr="00773AFB">
          <w:rPr>
            <w:noProof/>
            <w:sz w:val="20"/>
            <w:rPrChange w:id="435" w:author="Ph W" w:date="2010-08-05T17:30:00Z">
              <w:rPr>
                <w:noProof/>
              </w:rPr>
            </w:rPrChange>
          </w:rPr>
          <w:fldChar w:fldCharType="end"/>
        </w:r>
      </w:ins>
    </w:p>
    <w:p w:rsidR="00773AFB" w:rsidRPr="00773AFB" w:rsidRDefault="00773AFB">
      <w:pPr>
        <w:pStyle w:val="Verzeichnis2"/>
        <w:numPr>
          <w:ins w:id="436" w:author="Ph W" w:date="2010-08-05T17:26:00Z"/>
        </w:numPr>
        <w:tabs>
          <w:tab w:val="left" w:pos="774"/>
          <w:tab w:val="right" w:leader="dot" w:pos="8630"/>
        </w:tabs>
        <w:rPr>
          <w:ins w:id="437" w:author="Ph W" w:date="2010-08-05T17:26:00Z"/>
          <w:rFonts w:asciiTheme="minorHAnsi" w:eastAsiaTheme="minorEastAsia" w:hAnsiTheme="minorHAnsi" w:cstheme="minorBidi"/>
          <w:noProof/>
          <w:sz w:val="20"/>
          <w:lang w:val="de-DE" w:eastAsia="de-DE"/>
          <w:rPrChange w:id="438" w:author="Ph W" w:date="2010-08-05T17:30:00Z">
            <w:rPr>
              <w:ins w:id="439" w:author="Ph W" w:date="2010-08-05T17:26:00Z"/>
              <w:rFonts w:asciiTheme="minorHAnsi" w:eastAsiaTheme="minorEastAsia" w:hAnsiTheme="minorHAnsi" w:cstheme="minorBidi"/>
              <w:noProof/>
              <w:lang w:val="de-DE" w:eastAsia="de-DE"/>
            </w:rPr>
          </w:rPrChange>
        </w:rPr>
      </w:pPr>
      <w:ins w:id="440" w:author="Ph W" w:date="2010-08-05T17:26:00Z">
        <w:r w:rsidRPr="00773AFB">
          <w:rPr>
            <w:noProof/>
            <w:sz w:val="20"/>
            <w:rPrChange w:id="441" w:author="Ph W" w:date="2010-08-05T17:30:00Z">
              <w:rPr>
                <w:noProof/>
              </w:rPr>
            </w:rPrChange>
          </w:rPr>
          <w:t>5.2</w:t>
        </w:r>
        <w:r w:rsidRPr="00773AFB">
          <w:rPr>
            <w:rFonts w:asciiTheme="minorHAnsi" w:eastAsiaTheme="minorEastAsia" w:hAnsiTheme="minorHAnsi" w:cstheme="minorBidi"/>
            <w:noProof/>
            <w:sz w:val="20"/>
            <w:lang w:val="de-DE" w:eastAsia="de-DE"/>
            <w:rPrChange w:id="442" w:author="Ph W" w:date="2010-08-05T17:30:00Z">
              <w:rPr>
                <w:rFonts w:asciiTheme="minorHAnsi" w:eastAsiaTheme="minorEastAsia" w:hAnsiTheme="minorHAnsi" w:cstheme="minorBidi"/>
                <w:noProof/>
                <w:lang w:val="de-DE" w:eastAsia="de-DE"/>
              </w:rPr>
            </w:rPrChange>
          </w:rPr>
          <w:tab/>
        </w:r>
        <w:r w:rsidRPr="00773AFB">
          <w:rPr>
            <w:noProof/>
            <w:sz w:val="20"/>
            <w:rPrChange w:id="443" w:author="Ph W" w:date="2010-08-05T17:30:00Z">
              <w:rPr>
                <w:noProof/>
              </w:rPr>
            </w:rPrChange>
          </w:rPr>
          <w:t>The UsageRecord Element</w:t>
        </w:r>
        <w:r w:rsidRPr="00773AFB">
          <w:rPr>
            <w:noProof/>
            <w:sz w:val="20"/>
            <w:rPrChange w:id="444" w:author="Ph W" w:date="2010-08-05T17:30:00Z">
              <w:rPr>
                <w:noProof/>
              </w:rPr>
            </w:rPrChange>
          </w:rPr>
          <w:tab/>
        </w:r>
        <w:r w:rsidRPr="00773AFB">
          <w:rPr>
            <w:noProof/>
            <w:sz w:val="20"/>
            <w:rPrChange w:id="445" w:author="Ph W" w:date="2010-08-05T17:30:00Z">
              <w:rPr>
                <w:noProof/>
              </w:rPr>
            </w:rPrChange>
          </w:rPr>
          <w:fldChar w:fldCharType="begin"/>
        </w:r>
        <w:r w:rsidRPr="00773AFB">
          <w:rPr>
            <w:noProof/>
            <w:sz w:val="20"/>
            <w:rPrChange w:id="446" w:author="Ph W" w:date="2010-08-05T17:30:00Z">
              <w:rPr>
                <w:noProof/>
              </w:rPr>
            </w:rPrChange>
          </w:rPr>
          <w:instrText xml:space="preserve"> PAGEREF _Toc142648544 \h </w:instrText>
        </w:r>
      </w:ins>
      <w:r w:rsidRPr="00773AFB">
        <w:rPr>
          <w:noProof/>
          <w:sz w:val="20"/>
          <w:rPrChange w:id="447" w:author="Ph W" w:date="2010-08-05T17:30:00Z">
            <w:rPr>
              <w:noProof/>
            </w:rPr>
          </w:rPrChange>
        </w:rPr>
      </w:r>
      <w:r w:rsidRPr="00773AFB">
        <w:rPr>
          <w:noProof/>
          <w:sz w:val="20"/>
          <w:rPrChange w:id="448" w:author="Ph W" w:date="2010-08-05T17:30:00Z">
            <w:rPr>
              <w:noProof/>
            </w:rPr>
          </w:rPrChange>
        </w:rPr>
        <w:fldChar w:fldCharType="separate"/>
      </w:r>
      <w:ins w:id="449" w:author="Ph W" w:date="2010-08-05T17:26:00Z">
        <w:r w:rsidRPr="00773AFB">
          <w:rPr>
            <w:noProof/>
            <w:sz w:val="20"/>
            <w:rPrChange w:id="450" w:author="Ph W" w:date="2010-08-05T17:30:00Z">
              <w:rPr>
                <w:noProof/>
              </w:rPr>
            </w:rPrChange>
          </w:rPr>
          <w:t>20</w:t>
        </w:r>
        <w:r w:rsidRPr="00773AFB">
          <w:rPr>
            <w:noProof/>
            <w:sz w:val="20"/>
            <w:rPrChange w:id="451" w:author="Ph W" w:date="2010-08-05T17:30:00Z">
              <w:rPr>
                <w:noProof/>
              </w:rPr>
            </w:rPrChange>
          </w:rPr>
          <w:fldChar w:fldCharType="end"/>
        </w:r>
      </w:ins>
    </w:p>
    <w:p w:rsidR="00773AFB" w:rsidRPr="00773AFB" w:rsidRDefault="00773AFB">
      <w:pPr>
        <w:pStyle w:val="Verzeichnis2"/>
        <w:numPr>
          <w:ins w:id="452" w:author="Ph W" w:date="2010-08-05T17:26:00Z"/>
        </w:numPr>
        <w:tabs>
          <w:tab w:val="left" w:pos="774"/>
          <w:tab w:val="right" w:leader="dot" w:pos="8630"/>
        </w:tabs>
        <w:rPr>
          <w:ins w:id="453" w:author="Ph W" w:date="2010-08-05T17:26:00Z"/>
          <w:rFonts w:asciiTheme="minorHAnsi" w:eastAsiaTheme="minorEastAsia" w:hAnsiTheme="minorHAnsi" w:cstheme="minorBidi"/>
          <w:noProof/>
          <w:sz w:val="20"/>
          <w:lang w:val="de-DE" w:eastAsia="de-DE"/>
          <w:rPrChange w:id="454" w:author="Ph W" w:date="2010-08-05T17:30:00Z">
            <w:rPr>
              <w:ins w:id="455" w:author="Ph W" w:date="2010-08-05T17:26:00Z"/>
              <w:rFonts w:asciiTheme="minorHAnsi" w:eastAsiaTheme="minorEastAsia" w:hAnsiTheme="minorHAnsi" w:cstheme="minorBidi"/>
              <w:noProof/>
              <w:lang w:val="de-DE" w:eastAsia="de-DE"/>
            </w:rPr>
          </w:rPrChange>
        </w:rPr>
      </w:pPr>
      <w:ins w:id="456" w:author="Ph W" w:date="2010-08-05T17:26:00Z">
        <w:r w:rsidRPr="00773AFB">
          <w:rPr>
            <w:noProof/>
            <w:sz w:val="20"/>
            <w:rPrChange w:id="457" w:author="Ph W" w:date="2010-08-05T17:30:00Z">
              <w:rPr>
                <w:noProof/>
              </w:rPr>
            </w:rPrChange>
          </w:rPr>
          <w:t>5.3</w:t>
        </w:r>
        <w:r w:rsidRPr="00773AFB">
          <w:rPr>
            <w:rFonts w:asciiTheme="minorHAnsi" w:eastAsiaTheme="minorEastAsia" w:hAnsiTheme="minorHAnsi" w:cstheme="minorBidi"/>
            <w:noProof/>
            <w:sz w:val="20"/>
            <w:lang w:val="de-DE" w:eastAsia="de-DE"/>
            <w:rPrChange w:id="458" w:author="Ph W" w:date="2010-08-05T17:30:00Z">
              <w:rPr>
                <w:rFonts w:asciiTheme="minorHAnsi" w:eastAsiaTheme="minorEastAsia" w:hAnsiTheme="minorHAnsi" w:cstheme="minorBidi"/>
                <w:noProof/>
                <w:lang w:val="de-DE" w:eastAsia="de-DE"/>
              </w:rPr>
            </w:rPrChange>
          </w:rPr>
          <w:tab/>
        </w:r>
        <w:r w:rsidRPr="00773AFB">
          <w:rPr>
            <w:noProof/>
            <w:sz w:val="20"/>
            <w:rPrChange w:id="459" w:author="Ph W" w:date="2010-08-05T17:30:00Z">
              <w:rPr>
                <w:noProof/>
              </w:rPr>
            </w:rPrChange>
          </w:rPr>
          <w:t>The ActivityStatus Element</w:t>
        </w:r>
        <w:r w:rsidRPr="00773AFB">
          <w:rPr>
            <w:noProof/>
            <w:sz w:val="20"/>
            <w:rPrChange w:id="460" w:author="Ph W" w:date="2010-08-05T17:30:00Z">
              <w:rPr>
                <w:noProof/>
              </w:rPr>
            </w:rPrChange>
          </w:rPr>
          <w:tab/>
        </w:r>
        <w:r w:rsidRPr="00773AFB">
          <w:rPr>
            <w:noProof/>
            <w:sz w:val="20"/>
            <w:rPrChange w:id="461" w:author="Ph W" w:date="2010-08-05T17:30:00Z">
              <w:rPr>
                <w:noProof/>
              </w:rPr>
            </w:rPrChange>
          </w:rPr>
          <w:fldChar w:fldCharType="begin"/>
        </w:r>
        <w:r w:rsidRPr="00773AFB">
          <w:rPr>
            <w:noProof/>
            <w:sz w:val="20"/>
            <w:rPrChange w:id="462" w:author="Ph W" w:date="2010-08-05T17:30:00Z">
              <w:rPr>
                <w:noProof/>
              </w:rPr>
            </w:rPrChange>
          </w:rPr>
          <w:instrText xml:space="preserve"> PAGEREF _Toc142648545 \h </w:instrText>
        </w:r>
      </w:ins>
      <w:r w:rsidRPr="00773AFB">
        <w:rPr>
          <w:noProof/>
          <w:sz w:val="20"/>
          <w:rPrChange w:id="463" w:author="Ph W" w:date="2010-08-05T17:30:00Z">
            <w:rPr>
              <w:noProof/>
            </w:rPr>
          </w:rPrChange>
        </w:rPr>
      </w:r>
      <w:r w:rsidRPr="00773AFB">
        <w:rPr>
          <w:noProof/>
          <w:sz w:val="20"/>
          <w:rPrChange w:id="464" w:author="Ph W" w:date="2010-08-05T17:30:00Z">
            <w:rPr>
              <w:noProof/>
            </w:rPr>
          </w:rPrChange>
        </w:rPr>
        <w:fldChar w:fldCharType="separate"/>
      </w:r>
      <w:ins w:id="465" w:author="Ph W" w:date="2010-08-05T17:26:00Z">
        <w:r w:rsidRPr="00773AFB">
          <w:rPr>
            <w:noProof/>
            <w:sz w:val="20"/>
            <w:rPrChange w:id="466" w:author="Ph W" w:date="2010-08-05T17:30:00Z">
              <w:rPr>
                <w:noProof/>
              </w:rPr>
            </w:rPrChange>
          </w:rPr>
          <w:t>21</w:t>
        </w:r>
        <w:r w:rsidRPr="00773AFB">
          <w:rPr>
            <w:noProof/>
            <w:sz w:val="20"/>
            <w:rPrChange w:id="467" w:author="Ph W" w:date="2010-08-05T17:30:00Z">
              <w:rPr>
                <w:noProof/>
              </w:rPr>
            </w:rPrChange>
          </w:rPr>
          <w:fldChar w:fldCharType="end"/>
        </w:r>
      </w:ins>
    </w:p>
    <w:p w:rsidR="00773AFB" w:rsidRPr="00773AFB" w:rsidRDefault="00773AFB">
      <w:pPr>
        <w:pStyle w:val="Verzeichnis1"/>
        <w:numPr>
          <w:ins w:id="468" w:author="Ph W" w:date="2010-08-05T17:26:00Z"/>
        </w:numPr>
        <w:tabs>
          <w:tab w:val="left" w:pos="440"/>
          <w:tab w:val="right" w:leader="dot" w:pos="8630"/>
        </w:tabs>
        <w:rPr>
          <w:ins w:id="469" w:author="Ph W" w:date="2010-08-05T17:26:00Z"/>
          <w:rFonts w:asciiTheme="minorHAnsi" w:eastAsiaTheme="minorEastAsia" w:hAnsiTheme="minorHAnsi" w:cstheme="minorBidi"/>
          <w:noProof/>
          <w:sz w:val="20"/>
          <w:lang w:val="de-DE" w:eastAsia="de-DE"/>
          <w:rPrChange w:id="470" w:author="Ph W" w:date="2010-08-05T17:30:00Z">
            <w:rPr>
              <w:ins w:id="471" w:author="Ph W" w:date="2010-08-05T17:26:00Z"/>
              <w:rFonts w:asciiTheme="minorHAnsi" w:eastAsiaTheme="minorEastAsia" w:hAnsiTheme="minorHAnsi" w:cstheme="minorBidi"/>
              <w:noProof/>
              <w:lang w:val="de-DE" w:eastAsia="de-DE"/>
            </w:rPr>
          </w:rPrChange>
        </w:rPr>
      </w:pPr>
      <w:ins w:id="472" w:author="Ph W" w:date="2010-08-05T17:26:00Z">
        <w:r w:rsidRPr="00773AFB">
          <w:rPr>
            <w:noProof/>
            <w:sz w:val="20"/>
            <w:rPrChange w:id="473" w:author="Ph W" w:date="2010-08-05T17:30:00Z">
              <w:rPr>
                <w:noProof/>
              </w:rPr>
            </w:rPrChange>
          </w:rPr>
          <w:t>6.</w:t>
        </w:r>
        <w:r w:rsidRPr="00773AFB">
          <w:rPr>
            <w:rFonts w:asciiTheme="minorHAnsi" w:eastAsiaTheme="minorEastAsia" w:hAnsiTheme="minorHAnsi" w:cstheme="minorBidi"/>
            <w:noProof/>
            <w:sz w:val="20"/>
            <w:lang w:val="de-DE" w:eastAsia="de-DE"/>
            <w:rPrChange w:id="474" w:author="Ph W" w:date="2010-08-05T17:30:00Z">
              <w:rPr>
                <w:rFonts w:asciiTheme="minorHAnsi" w:eastAsiaTheme="minorEastAsia" w:hAnsiTheme="minorHAnsi" w:cstheme="minorBidi"/>
                <w:noProof/>
                <w:lang w:val="de-DE" w:eastAsia="de-DE"/>
              </w:rPr>
            </w:rPrChange>
          </w:rPr>
          <w:tab/>
        </w:r>
        <w:r w:rsidRPr="00773AFB">
          <w:rPr>
            <w:noProof/>
            <w:sz w:val="20"/>
            <w:rPrChange w:id="475" w:author="Ph W" w:date="2010-08-05T17:30:00Z">
              <w:rPr>
                <w:noProof/>
              </w:rPr>
            </w:rPrChange>
          </w:rPr>
          <w:t>The Activity Instance Element Set not related to the Open Grid Forum</w:t>
        </w:r>
        <w:r w:rsidRPr="00773AFB">
          <w:rPr>
            <w:noProof/>
            <w:sz w:val="20"/>
            <w:rPrChange w:id="476" w:author="Ph W" w:date="2010-08-05T17:30:00Z">
              <w:rPr>
                <w:noProof/>
              </w:rPr>
            </w:rPrChange>
          </w:rPr>
          <w:tab/>
        </w:r>
        <w:r w:rsidRPr="00773AFB">
          <w:rPr>
            <w:noProof/>
            <w:sz w:val="20"/>
            <w:rPrChange w:id="477" w:author="Ph W" w:date="2010-08-05T17:30:00Z">
              <w:rPr>
                <w:noProof/>
              </w:rPr>
            </w:rPrChange>
          </w:rPr>
          <w:fldChar w:fldCharType="begin"/>
        </w:r>
        <w:r w:rsidRPr="00773AFB">
          <w:rPr>
            <w:noProof/>
            <w:sz w:val="20"/>
            <w:rPrChange w:id="478" w:author="Ph W" w:date="2010-08-05T17:30:00Z">
              <w:rPr>
                <w:noProof/>
              </w:rPr>
            </w:rPrChange>
          </w:rPr>
          <w:instrText xml:space="preserve"> PAGEREF _Toc142648546 \h </w:instrText>
        </w:r>
      </w:ins>
      <w:r w:rsidRPr="00773AFB">
        <w:rPr>
          <w:noProof/>
          <w:sz w:val="20"/>
          <w:rPrChange w:id="479" w:author="Ph W" w:date="2010-08-05T17:30:00Z">
            <w:rPr>
              <w:noProof/>
            </w:rPr>
          </w:rPrChange>
        </w:rPr>
      </w:r>
      <w:r w:rsidRPr="00773AFB">
        <w:rPr>
          <w:noProof/>
          <w:sz w:val="20"/>
          <w:rPrChange w:id="480" w:author="Ph W" w:date="2010-08-05T17:30:00Z">
            <w:rPr>
              <w:noProof/>
            </w:rPr>
          </w:rPrChange>
        </w:rPr>
        <w:fldChar w:fldCharType="separate"/>
      </w:r>
      <w:ins w:id="481" w:author="Ph W" w:date="2010-08-05T17:26:00Z">
        <w:r w:rsidRPr="00773AFB">
          <w:rPr>
            <w:noProof/>
            <w:sz w:val="20"/>
            <w:rPrChange w:id="482" w:author="Ph W" w:date="2010-08-05T17:30:00Z">
              <w:rPr>
                <w:noProof/>
              </w:rPr>
            </w:rPrChange>
          </w:rPr>
          <w:t>22</w:t>
        </w:r>
        <w:r w:rsidRPr="00773AFB">
          <w:rPr>
            <w:noProof/>
            <w:sz w:val="20"/>
            <w:rPrChange w:id="483" w:author="Ph W" w:date="2010-08-05T17:30:00Z">
              <w:rPr>
                <w:noProof/>
              </w:rPr>
            </w:rPrChange>
          </w:rPr>
          <w:fldChar w:fldCharType="end"/>
        </w:r>
      </w:ins>
    </w:p>
    <w:p w:rsidR="00773AFB" w:rsidRPr="00773AFB" w:rsidRDefault="00773AFB">
      <w:pPr>
        <w:pStyle w:val="Verzeichnis2"/>
        <w:numPr>
          <w:ins w:id="484" w:author="Ph W" w:date="2010-08-05T17:26:00Z"/>
        </w:numPr>
        <w:tabs>
          <w:tab w:val="left" w:pos="774"/>
          <w:tab w:val="right" w:leader="dot" w:pos="8630"/>
        </w:tabs>
        <w:rPr>
          <w:ins w:id="485" w:author="Ph W" w:date="2010-08-05T17:26:00Z"/>
          <w:rFonts w:asciiTheme="minorHAnsi" w:eastAsiaTheme="minorEastAsia" w:hAnsiTheme="minorHAnsi" w:cstheme="minorBidi"/>
          <w:noProof/>
          <w:sz w:val="20"/>
          <w:lang w:val="de-DE" w:eastAsia="de-DE"/>
          <w:rPrChange w:id="486" w:author="Ph W" w:date="2010-08-05T17:30:00Z">
            <w:rPr>
              <w:ins w:id="487" w:author="Ph W" w:date="2010-08-05T17:26:00Z"/>
              <w:rFonts w:asciiTheme="minorHAnsi" w:eastAsiaTheme="minorEastAsia" w:hAnsiTheme="minorHAnsi" w:cstheme="minorBidi"/>
              <w:noProof/>
              <w:lang w:val="de-DE" w:eastAsia="de-DE"/>
            </w:rPr>
          </w:rPrChange>
        </w:rPr>
      </w:pPr>
      <w:ins w:id="488" w:author="Ph W" w:date="2010-08-05T17:26:00Z">
        <w:r w:rsidRPr="00773AFB">
          <w:rPr>
            <w:noProof/>
            <w:sz w:val="20"/>
            <w:lang w:eastAsia="ja-JP"/>
            <w:rPrChange w:id="489" w:author="Ph W" w:date="2010-08-05T17:30:00Z">
              <w:rPr>
                <w:noProof/>
                <w:lang w:eastAsia="ja-JP"/>
              </w:rPr>
            </w:rPrChange>
          </w:rPr>
          <w:t>6.1</w:t>
        </w:r>
        <w:r w:rsidRPr="00773AFB">
          <w:rPr>
            <w:rFonts w:asciiTheme="minorHAnsi" w:eastAsiaTheme="minorEastAsia" w:hAnsiTheme="minorHAnsi" w:cstheme="minorBidi"/>
            <w:noProof/>
            <w:sz w:val="20"/>
            <w:lang w:val="de-DE" w:eastAsia="de-DE"/>
            <w:rPrChange w:id="490" w:author="Ph W" w:date="2010-08-05T17:30:00Z">
              <w:rPr>
                <w:rFonts w:asciiTheme="minorHAnsi" w:eastAsiaTheme="minorEastAsia" w:hAnsiTheme="minorHAnsi" w:cstheme="minorBidi"/>
                <w:noProof/>
                <w:lang w:val="de-DE" w:eastAsia="de-DE"/>
              </w:rPr>
            </w:rPrChange>
          </w:rPr>
          <w:tab/>
        </w:r>
        <w:r w:rsidRPr="00773AFB">
          <w:rPr>
            <w:noProof/>
            <w:sz w:val="20"/>
            <w:rPrChange w:id="491" w:author="Ph W" w:date="2010-08-05T17:30:00Z">
              <w:rPr>
                <w:noProof/>
              </w:rPr>
            </w:rPrChange>
          </w:rPr>
          <w:t>The Exception Element</w:t>
        </w:r>
        <w:r w:rsidRPr="00773AFB">
          <w:rPr>
            <w:noProof/>
            <w:sz w:val="20"/>
            <w:rPrChange w:id="492" w:author="Ph W" w:date="2010-08-05T17:30:00Z">
              <w:rPr>
                <w:noProof/>
              </w:rPr>
            </w:rPrChange>
          </w:rPr>
          <w:tab/>
        </w:r>
        <w:r w:rsidRPr="00773AFB">
          <w:rPr>
            <w:noProof/>
            <w:sz w:val="20"/>
            <w:rPrChange w:id="493" w:author="Ph W" w:date="2010-08-05T17:30:00Z">
              <w:rPr>
                <w:noProof/>
              </w:rPr>
            </w:rPrChange>
          </w:rPr>
          <w:fldChar w:fldCharType="begin"/>
        </w:r>
        <w:r w:rsidRPr="00773AFB">
          <w:rPr>
            <w:noProof/>
            <w:sz w:val="20"/>
            <w:rPrChange w:id="494" w:author="Ph W" w:date="2010-08-05T17:30:00Z">
              <w:rPr>
                <w:noProof/>
              </w:rPr>
            </w:rPrChange>
          </w:rPr>
          <w:instrText xml:space="preserve"> PAGEREF _Toc142648547 \h </w:instrText>
        </w:r>
      </w:ins>
      <w:r w:rsidRPr="00773AFB">
        <w:rPr>
          <w:noProof/>
          <w:sz w:val="20"/>
          <w:rPrChange w:id="495" w:author="Ph W" w:date="2010-08-05T17:30:00Z">
            <w:rPr>
              <w:noProof/>
            </w:rPr>
          </w:rPrChange>
        </w:rPr>
      </w:r>
      <w:r w:rsidRPr="00773AFB">
        <w:rPr>
          <w:noProof/>
          <w:sz w:val="20"/>
          <w:rPrChange w:id="496" w:author="Ph W" w:date="2010-08-05T17:30:00Z">
            <w:rPr>
              <w:noProof/>
            </w:rPr>
          </w:rPrChange>
        </w:rPr>
        <w:fldChar w:fldCharType="separate"/>
      </w:r>
      <w:ins w:id="497" w:author="Ph W" w:date="2010-08-05T17:26:00Z">
        <w:r w:rsidRPr="00773AFB">
          <w:rPr>
            <w:noProof/>
            <w:sz w:val="20"/>
            <w:rPrChange w:id="498" w:author="Ph W" w:date="2010-08-05T17:30:00Z">
              <w:rPr>
                <w:noProof/>
              </w:rPr>
            </w:rPrChange>
          </w:rPr>
          <w:t>22</w:t>
        </w:r>
        <w:r w:rsidRPr="00773AFB">
          <w:rPr>
            <w:noProof/>
            <w:sz w:val="20"/>
            <w:rPrChange w:id="499" w:author="Ph W" w:date="2010-08-05T17:30:00Z">
              <w:rPr>
                <w:noProof/>
              </w:rPr>
            </w:rPrChange>
          </w:rPr>
          <w:fldChar w:fldCharType="end"/>
        </w:r>
      </w:ins>
    </w:p>
    <w:p w:rsidR="00773AFB" w:rsidRPr="00773AFB" w:rsidRDefault="00773AFB">
      <w:pPr>
        <w:pStyle w:val="Verzeichnis2"/>
        <w:numPr>
          <w:ins w:id="500" w:author="Ph W" w:date="2010-08-05T17:26:00Z"/>
        </w:numPr>
        <w:tabs>
          <w:tab w:val="left" w:pos="774"/>
          <w:tab w:val="right" w:leader="dot" w:pos="8630"/>
        </w:tabs>
        <w:rPr>
          <w:ins w:id="501" w:author="Ph W" w:date="2010-08-05T17:26:00Z"/>
          <w:rFonts w:asciiTheme="minorHAnsi" w:eastAsiaTheme="minorEastAsia" w:hAnsiTheme="minorHAnsi" w:cstheme="minorBidi"/>
          <w:noProof/>
          <w:sz w:val="20"/>
          <w:lang w:val="de-DE" w:eastAsia="de-DE"/>
          <w:rPrChange w:id="502" w:author="Ph W" w:date="2010-08-05T17:30:00Z">
            <w:rPr>
              <w:ins w:id="503" w:author="Ph W" w:date="2010-08-05T17:26:00Z"/>
              <w:rFonts w:asciiTheme="minorHAnsi" w:eastAsiaTheme="minorEastAsia" w:hAnsiTheme="minorHAnsi" w:cstheme="minorBidi"/>
              <w:noProof/>
              <w:lang w:val="de-DE" w:eastAsia="de-DE"/>
            </w:rPr>
          </w:rPrChange>
        </w:rPr>
      </w:pPr>
      <w:ins w:id="504" w:author="Ph W" w:date="2010-08-05T17:26:00Z">
        <w:r w:rsidRPr="00773AFB">
          <w:rPr>
            <w:noProof/>
            <w:sz w:val="20"/>
            <w:lang w:eastAsia="ja-JP"/>
            <w:rPrChange w:id="505" w:author="Ph W" w:date="2010-08-05T17:30:00Z">
              <w:rPr>
                <w:noProof/>
                <w:lang w:eastAsia="ja-JP"/>
              </w:rPr>
            </w:rPrChange>
          </w:rPr>
          <w:t>6.2</w:t>
        </w:r>
        <w:r w:rsidRPr="00773AFB">
          <w:rPr>
            <w:rFonts w:asciiTheme="minorHAnsi" w:eastAsiaTheme="minorEastAsia" w:hAnsiTheme="minorHAnsi" w:cstheme="minorBidi"/>
            <w:noProof/>
            <w:sz w:val="20"/>
            <w:lang w:val="de-DE" w:eastAsia="de-DE"/>
            <w:rPrChange w:id="506" w:author="Ph W" w:date="2010-08-05T17:30:00Z">
              <w:rPr>
                <w:rFonts w:asciiTheme="minorHAnsi" w:eastAsiaTheme="minorEastAsia" w:hAnsiTheme="minorHAnsi" w:cstheme="minorBidi"/>
                <w:noProof/>
                <w:lang w:val="de-DE" w:eastAsia="de-DE"/>
              </w:rPr>
            </w:rPrChange>
          </w:rPr>
          <w:tab/>
        </w:r>
        <w:r w:rsidRPr="00773AFB">
          <w:rPr>
            <w:noProof/>
            <w:sz w:val="20"/>
            <w:rPrChange w:id="507" w:author="Ph W" w:date="2010-08-05T17:30:00Z">
              <w:rPr>
                <w:noProof/>
              </w:rPr>
            </w:rPrChange>
          </w:rPr>
          <w:t>The Identifier Element</w:t>
        </w:r>
        <w:r w:rsidRPr="00773AFB">
          <w:rPr>
            <w:noProof/>
            <w:sz w:val="20"/>
            <w:rPrChange w:id="508" w:author="Ph W" w:date="2010-08-05T17:30:00Z">
              <w:rPr>
                <w:noProof/>
              </w:rPr>
            </w:rPrChange>
          </w:rPr>
          <w:tab/>
        </w:r>
        <w:r w:rsidRPr="00773AFB">
          <w:rPr>
            <w:noProof/>
            <w:sz w:val="20"/>
            <w:rPrChange w:id="509" w:author="Ph W" w:date="2010-08-05T17:30:00Z">
              <w:rPr>
                <w:noProof/>
              </w:rPr>
            </w:rPrChange>
          </w:rPr>
          <w:fldChar w:fldCharType="begin"/>
        </w:r>
        <w:r w:rsidRPr="00773AFB">
          <w:rPr>
            <w:noProof/>
            <w:sz w:val="20"/>
            <w:rPrChange w:id="510" w:author="Ph W" w:date="2010-08-05T17:30:00Z">
              <w:rPr>
                <w:noProof/>
              </w:rPr>
            </w:rPrChange>
          </w:rPr>
          <w:instrText xml:space="preserve"> PAGEREF _Toc142648548 \h </w:instrText>
        </w:r>
      </w:ins>
      <w:r w:rsidRPr="00773AFB">
        <w:rPr>
          <w:noProof/>
          <w:sz w:val="20"/>
          <w:rPrChange w:id="511" w:author="Ph W" w:date="2010-08-05T17:30:00Z">
            <w:rPr>
              <w:noProof/>
            </w:rPr>
          </w:rPrChange>
        </w:rPr>
      </w:r>
      <w:r w:rsidRPr="00773AFB">
        <w:rPr>
          <w:noProof/>
          <w:sz w:val="20"/>
          <w:rPrChange w:id="512" w:author="Ph W" w:date="2010-08-05T17:30:00Z">
            <w:rPr>
              <w:noProof/>
            </w:rPr>
          </w:rPrChange>
        </w:rPr>
        <w:fldChar w:fldCharType="separate"/>
      </w:r>
      <w:ins w:id="513" w:author="Ph W" w:date="2010-08-05T17:26:00Z">
        <w:r w:rsidRPr="00773AFB">
          <w:rPr>
            <w:noProof/>
            <w:sz w:val="20"/>
            <w:rPrChange w:id="514" w:author="Ph W" w:date="2010-08-05T17:30:00Z">
              <w:rPr>
                <w:noProof/>
              </w:rPr>
            </w:rPrChange>
          </w:rPr>
          <w:t>23</w:t>
        </w:r>
        <w:r w:rsidRPr="00773AFB">
          <w:rPr>
            <w:noProof/>
            <w:sz w:val="20"/>
            <w:rPrChange w:id="515" w:author="Ph W" w:date="2010-08-05T17:30:00Z">
              <w:rPr>
                <w:noProof/>
              </w:rPr>
            </w:rPrChange>
          </w:rPr>
          <w:fldChar w:fldCharType="end"/>
        </w:r>
      </w:ins>
    </w:p>
    <w:p w:rsidR="00773AFB" w:rsidRPr="00773AFB" w:rsidRDefault="00773AFB">
      <w:pPr>
        <w:pStyle w:val="Verzeichnis2"/>
        <w:numPr>
          <w:ins w:id="516" w:author="Ph W" w:date="2010-08-05T17:26:00Z"/>
        </w:numPr>
        <w:tabs>
          <w:tab w:val="left" w:pos="774"/>
          <w:tab w:val="right" w:leader="dot" w:pos="8630"/>
        </w:tabs>
        <w:rPr>
          <w:ins w:id="517" w:author="Ph W" w:date="2010-08-05T17:26:00Z"/>
          <w:rFonts w:asciiTheme="minorHAnsi" w:eastAsiaTheme="minorEastAsia" w:hAnsiTheme="minorHAnsi" w:cstheme="minorBidi"/>
          <w:noProof/>
          <w:sz w:val="20"/>
          <w:lang w:val="de-DE" w:eastAsia="de-DE"/>
          <w:rPrChange w:id="518" w:author="Ph W" w:date="2010-08-05T17:30:00Z">
            <w:rPr>
              <w:ins w:id="519" w:author="Ph W" w:date="2010-08-05T17:26:00Z"/>
              <w:rFonts w:asciiTheme="minorHAnsi" w:eastAsiaTheme="minorEastAsia" w:hAnsiTheme="minorHAnsi" w:cstheme="minorBidi"/>
              <w:noProof/>
              <w:lang w:val="de-DE" w:eastAsia="de-DE"/>
            </w:rPr>
          </w:rPrChange>
        </w:rPr>
      </w:pPr>
      <w:ins w:id="520" w:author="Ph W" w:date="2010-08-05T17:26:00Z">
        <w:r w:rsidRPr="00773AFB">
          <w:rPr>
            <w:noProof/>
            <w:sz w:val="20"/>
            <w:lang w:eastAsia="ja-JP"/>
            <w:rPrChange w:id="521" w:author="Ph W" w:date="2010-08-05T17:30:00Z">
              <w:rPr>
                <w:noProof/>
                <w:lang w:eastAsia="ja-JP"/>
              </w:rPr>
            </w:rPrChange>
          </w:rPr>
          <w:t>6.3</w:t>
        </w:r>
        <w:r w:rsidRPr="00773AFB">
          <w:rPr>
            <w:rFonts w:asciiTheme="minorHAnsi" w:eastAsiaTheme="minorEastAsia" w:hAnsiTheme="minorHAnsi" w:cstheme="minorBidi"/>
            <w:noProof/>
            <w:sz w:val="20"/>
            <w:lang w:val="de-DE" w:eastAsia="de-DE"/>
            <w:rPrChange w:id="522" w:author="Ph W" w:date="2010-08-05T17:30:00Z">
              <w:rPr>
                <w:rFonts w:asciiTheme="minorHAnsi" w:eastAsiaTheme="minorEastAsia" w:hAnsiTheme="minorHAnsi" w:cstheme="minorBidi"/>
                <w:noProof/>
                <w:lang w:val="de-DE" w:eastAsia="de-DE"/>
              </w:rPr>
            </w:rPrChange>
          </w:rPr>
          <w:tab/>
        </w:r>
        <w:r w:rsidRPr="00773AFB">
          <w:rPr>
            <w:noProof/>
            <w:sz w:val="20"/>
            <w:rPrChange w:id="523" w:author="Ph W" w:date="2010-08-05T17:30:00Z">
              <w:rPr>
                <w:noProof/>
              </w:rPr>
            </w:rPrChange>
          </w:rPr>
          <w:t>The Reason Element</w:t>
        </w:r>
        <w:r w:rsidRPr="00773AFB">
          <w:rPr>
            <w:noProof/>
            <w:sz w:val="20"/>
            <w:rPrChange w:id="524" w:author="Ph W" w:date="2010-08-05T17:30:00Z">
              <w:rPr>
                <w:noProof/>
              </w:rPr>
            </w:rPrChange>
          </w:rPr>
          <w:tab/>
        </w:r>
        <w:r w:rsidRPr="00773AFB">
          <w:rPr>
            <w:noProof/>
            <w:sz w:val="20"/>
            <w:rPrChange w:id="525" w:author="Ph W" w:date="2010-08-05T17:30:00Z">
              <w:rPr>
                <w:noProof/>
              </w:rPr>
            </w:rPrChange>
          </w:rPr>
          <w:fldChar w:fldCharType="begin"/>
        </w:r>
        <w:r w:rsidRPr="00773AFB">
          <w:rPr>
            <w:noProof/>
            <w:sz w:val="20"/>
            <w:rPrChange w:id="526" w:author="Ph W" w:date="2010-08-05T17:30:00Z">
              <w:rPr>
                <w:noProof/>
              </w:rPr>
            </w:rPrChange>
          </w:rPr>
          <w:instrText xml:space="preserve"> PAGEREF _Toc142648549 \h </w:instrText>
        </w:r>
      </w:ins>
      <w:r w:rsidRPr="00773AFB">
        <w:rPr>
          <w:noProof/>
          <w:sz w:val="20"/>
          <w:rPrChange w:id="527" w:author="Ph W" w:date="2010-08-05T17:30:00Z">
            <w:rPr>
              <w:noProof/>
            </w:rPr>
          </w:rPrChange>
        </w:rPr>
      </w:r>
      <w:r w:rsidRPr="00773AFB">
        <w:rPr>
          <w:noProof/>
          <w:sz w:val="20"/>
          <w:rPrChange w:id="528" w:author="Ph W" w:date="2010-08-05T17:30:00Z">
            <w:rPr>
              <w:noProof/>
            </w:rPr>
          </w:rPrChange>
        </w:rPr>
        <w:fldChar w:fldCharType="separate"/>
      </w:r>
      <w:ins w:id="529" w:author="Ph W" w:date="2010-08-05T17:26:00Z">
        <w:r w:rsidRPr="00773AFB">
          <w:rPr>
            <w:noProof/>
            <w:sz w:val="20"/>
            <w:rPrChange w:id="530" w:author="Ph W" w:date="2010-08-05T17:30:00Z">
              <w:rPr>
                <w:noProof/>
              </w:rPr>
            </w:rPrChange>
          </w:rPr>
          <w:t>23</w:t>
        </w:r>
        <w:r w:rsidRPr="00773AFB">
          <w:rPr>
            <w:noProof/>
            <w:sz w:val="20"/>
            <w:rPrChange w:id="531" w:author="Ph W" w:date="2010-08-05T17:30:00Z">
              <w:rPr>
                <w:noProof/>
              </w:rPr>
            </w:rPrChange>
          </w:rPr>
          <w:fldChar w:fldCharType="end"/>
        </w:r>
      </w:ins>
    </w:p>
    <w:p w:rsidR="00773AFB" w:rsidRPr="00773AFB" w:rsidRDefault="00773AFB">
      <w:pPr>
        <w:pStyle w:val="Verzeichnis1"/>
        <w:numPr>
          <w:ins w:id="532" w:author="Ph W" w:date="2010-08-05T17:26:00Z"/>
        </w:numPr>
        <w:tabs>
          <w:tab w:val="left" w:pos="440"/>
          <w:tab w:val="right" w:leader="dot" w:pos="8630"/>
        </w:tabs>
        <w:rPr>
          <w:ins w:id="533" w:author="Ph W" w:date="2010-08-05T17:26:00Z"/>
          <w:rFonts w:asciiTheme="minorHAnsi" w:eastAsiaTheme="minorEastAsia" w:hAnsiTheme="minorHAnsi" w:cstheme="minorBidi"/>
          <w:noProof/>
          <w:sz w:val="20"/>
          <w:lang w:val="de-DE" w:eastAsia="de-DE"/>
          <w:rPrChange w:id="534" w:author="Ph W" w:date="2010-08-05T17:30:00Z">
            <w:rPr>
              <w:ins w:id="535" w:author="Ph W" w:date="2010-08-05T17:26:00Z"/>
              <w:rFonts w:asciiTheme="minorHAnsi" w:eastAsiaTheme="minorEastAsia" w:hAnsiTheme="minorHAnsi" w:cstheme="minorBidi"/>
              <w:noProof/>
              <w:lang w:val="de-DE" w:eastAsia="de-DE"/>
            </w:rPr>
          </w:rPrChange>
        </w:rPr>
      </w:pPr>
      <w:ins w:id="536" w:author="Ph W" w:date="2010-08-05T17:26:00Z">
        <w:r w:rsidRPr="00773AFB">
          <w:rPr>
            <w:noProof/>
            <w:sz w:val="20"/>
            <w:rPrChange w:id="537" w:author="Ph W" w:date="2010-08-05T17:30:00Z">
              <w:rPr>
                <w:noProof/>
              </w:rPr>
            </w:rPrChange>
          </w:rPr>
          <w:t>7.</w:t>
        </w:r>
        <w:r w:rsidRPr="00773AFB">
          <w:rPr>
            <w:rFonts w:asciiTheme="minorHAnsi" w:eastAsiaTheme="minorEastAsia" w:hAnsiTheme="minorHAnsi" w:cstheme="minorBidi"/>
            <w:noProof/>
            <w:sz w:val="20"/>
            <w:lang w:val="de-DE" w:eastAsia="de-DE"/>
            <w:rPrChange w:id="538" w:author="Ph W" w:date="2010-08-05T17:30:00Z">
              <w:rPr>
                <w:rFonts w:asciiTheme="minorHAnsi" w:eastAsiaTheme="minorEastAsia" w:hAnsiTheme="minorHAnsi" w:cstheme="minorBidi"/>
                <w:noProof/>
                <w:lang w:val="de-DE" w:eastAsia="de-DE"/>
              </w:rPr>
            </w:rPrChange>
          </w:rPr>
          <w:tab/>
        </w:r>
        <w:r w:rsidRPr="00773AFB">
          <w:rPr>
            <w:noProof/>
            <w:sz w:val="20"/>
            <w:rPrChange w:id="539" w:author="Ph W" w:date="2010-08-05T17:30:00Z">
              <w:rPr>
                <w:noProof/>
              </w:rPr>
            </w:rPrChange>
          </w:rPr>
          <w:t>Security Considerations</w:t>
        </w:r>
        <w:r w:rsidRPr="00773AFB">
          <w:rPr>
            <w:noProof/>
            <w:sz w:val="20"/>
            <w:rPrChange w:id="540" w:author="Ph W" w:date="2010-08-05T17:30:00Z">
              <w:rPr>
                <w:noProof/>
              </w:rPr>
            </w:rPrChange>
          </w:rPr>
          <w:tab/>
        </w:r>
        <w:r w:rsidRPr="00773AFB">
          <w:rPr>
            <w:noProof/>
            <w:sz w:val="20"/>
            <w:rPrChange w:id="541" w:author="Ph W" w:date="2010-08-05T17:30:00Z">
              <w:rPr>
                <w:noProof/>
              </w:rPr>
            </w:rPrChange>
          </w:rPr>
          <w:fldChar w:fldCharType="begin"/>
        </w:r>
        <w:r w:rsidRPr="00773AFB">
          <w:rPr>
            <w:noProof/>
            <w:sz w:val="20"/>
            <w:rPrChange w:id="542" w:author="Ph W" w:date="2010-08-05T17:30:00Z">
              <w:rPr>
                <w:noProof/>
              </w:rPr>
            </w:rPrChange>
          </w:rPr>
          <w:instrText xml:space="preserve"> PAGEREF _Toc142648550 \h </w:instrText>
        </w:r>
      </w:ins>
      <w:r w:rsidRPr="00773AFB">
        <w:rPr>
          <w:noProof/>
          <w:sz w:val="20"/>
          <w:rPrChange w:id="543" w:author="Ph W" w:date="2010-08-05T17:30:00Z">
            <w:rPr>
              <w:noProof/>
            </w:rPr>
          </w:rPrChange>
        </w:rPr>
      </w:r>
      <w:r w:rsidRPr="00773AFB">
        <w:rPr>
          <w:noProof/>
          <w:sz w:val="20"/>
          <w:rPrChange w:id="544" w:author="Ph W" w:date="2010-08-05T17:30:00Z">
            <w:rPr>
              <w:noProof/>
            </w:rPr>
          </w:rPrChange>
        </w:rPr>
        <w:fldChar w:fldCharType="separate"/>
      </w:r>
      <w:ins w:id="545" w:author="Ph W" w:date="2010-08-05T17:26:00Z">
        <w:r w:rsidRPr="00773AFB">
          <w:rPr>
            <w:noProof/>
            <w:sz w:val="20"/>
            <w:rPrChange w:id="546" w:author="Ph W" w:date="2010-08-05T17:30:00Z">
              <w:rPr>
                <w:noProof/>
              </w:rPr>
            </w:rPrChange>
          </w:rPr>
          <w:t>24</w:t>
        </w:r>
        <w:r w:rsidRPr="00773AFB">
          <w:rPr>
            <w:noProof/>
            <w:sz w:val="20"/>
            <w:rPrChange w:id="547" w:author="Ph W" w:date="2010-08-05T17:30:00Z">
              <w:rPr>
                <w:noProof/>
              </w:rPr>
            </w:rPrChange>
          </w:rPr>
          <w:fldChar w:fldCharType="end"/>
        </w:r>
      </w:ins>
    </w:p>
    <w:p w:rsidR="00773AFB" w:rsidRPr="00773AFB" w:rsidRDefault="00773AFB">
      <w:pPr>
        <w:pStyle w:val="Verzeichnis1"/>
        <w:numPr>
          <w:ins w:id="548" w:author="Ph W" w:date="2010-08-05T17:26:00Z"/>
        </w:numPr>
        <w:tabs>
          <w:tab w:val="left" w:pos="440"/>
          <w:tab w:val="right" w:leader="dot" w:pos="8630"/>
        </w:tabs>
        <w:rPr>
          <w:ins w:id="549" w:author="Ph W" w:date="2010-08-05T17:26:00Z"/>
          <w:rFonts w:asciiTheme="minorHAnsi" w:eastAsiaTheme="minorEastAsia" w:hAnsiTheme="minorHAnsi" w:cstheme="minorBidi"/>
          <w:noProof/>
          <w:sz w:val="20"/>
          <w:lang w:val="de-DE" w:eastAsia="de-DE"/>
          <w:rPrChange w:id="550" w:author="Ph W" w:date="2010-08-05T17:30:00Z">
            <w:rPr>
              <w:ins w:id="551" w:author="Ph W" w:date="2010-08-05T17:26:00Z"/>
              <w:rFonts w:asciiTheme="minorHAnsi" w:eastAsiaTheme="minorEastAsia" w:hAnsiTheme="minorHAnsi" w:cstheme="minorBidi"/>
              <w:noProof/>
              <w:lang w:val="de-DE" w:eastAsia="de-DE"/>
            </w:rPr>
          </w:rPrChange>
        </w:rPr>
      </w:pPr>
      <w:ins w:id="552" w:author="Ph W" w:date="2010-08-05T17:26:00Z">
        <w:r w:rsidRPr="00773AFB">
          <w:rPr>
            <w:noProof/>
            <w:sz w:val="20"/>
            <w:rPrChange w:id="553" w:author="Ph W" w:date="2010-08-05T17:30:00Z">
              <w:rPr>
                <w:noProof/>
              </w:rPr>
            </w:rPrChange>
          </w:rPr>
          <w:t>8.</w:t>
        </w:r>
        <w:r w:rsidRPr="00773AFB">
          <w:rPr>
            <w:rFonts w:asciiTheme="minorHAnsi" w:eastAsiaTheme="minorEastAsia" w:hAnsiTheme="minorHAnsi" w:cstheme="minorBidi"/>
            <w:noProof/>
            <w:sz w:val="20"/>
            <w:lang w:val="de-DE" w:eastAsia="de-DE"/>
            <w:rPrChange w:id="554" w:author="Ph W" w:date="2010-08-05T17:30:00Z">
              <w:rPr>
                <w:rFonts w:asciiTheme="minorHAnsi" w:eastAsiaTheme="minorEastAsia" w:hAnsiTheme="minorHAnsi" w:cstheme="minorBidi"/>
                <w:noProof/>
                <w:lang w:val="de-DE" w:eastAsia="de-DE"/>
              </w:rPr>
            </w:rPrChange>
          </w:rPr>
          <w:tab/>
        </w:r>
        <w:r w:rsidRPr="00773AFB">
          <w:rPr>
            <w:noProof/>
            <w:sz w:val="20"/>
            <w:rPrChange w:id="555" w:author="Ph W" w:date="2010-08-05T17:30:00Z">
              <w:rPr>
                <w:noProof/>
              </w:rPr>
            </w:rPrChange>
          </w:rPr>
          <w:t>Contributors</w:t>
        </w:r>
        <w:r w:rsidRPr="00773AFB">
          <w:rPr>
            <w:noProof/>
            <w:sz w:val="20"/>
            <w:rPrChange w:id="556" w:author="Ph W" w:date="2010-08-05T17:30:00Z">
              <w:rPr>
                <w:noProof/>
              </w:rPr>
            </w:rPrChange>
          </w:rPr>
          <w:tab/>
        </w:r>
        <w:r w:rsidRPr="00773AFB">
          <w:rPr>
            <w:noProof/>
            <w:sz w:val="20"/>
            <w:rPrChange w:id="557" w:author="Ph W" w:date="2010-08-05T17:30:00Z">
              <w:rPr>
                <w:noProof/>
              </w:rPr>
            </w:rPrChange>
          </w:rPr>
          <w:fldChar w:fldCharType="begin"/>
        </w:r>
        <w:r w:rsidRPr="00773AFB">
          <w:rPr>
            <w:noProof/>
            <w:sz w:val="20"/>
            <w:rPrChange w:id="558" w:author="Ph W" w:date="2010-08-05T17:30:00Z">
              <w:rPr>
                <w:noProof/>
              </w:rPr>
            </w:rPrChange>
          </w:rPr>
          <w:instrText xml:space="preserve"> PAGEREF _Toc142648551 \h </w:instrText>
        </w:r>
      </w:ins>
      <w:r w:rsidRPr="00773AFB">
        <w:rPr>
          <w:noProof/>
          <w:sz w:val="20"/>
          <w:rPrChange w:id="559" w:author="Ph W" w:date="2010-08-05T17:30:00Z">
            <w:rPr>
              <w:noProof/>
            </w:rPr>
          </w:rPrChange>
        </w:rPr>
      </w:r>
      <w:r w:rsidRPr="00773AFB">
        <w:rPr>
          <w:noProof/>
          <w:sz w:val="20"/>
          <w:rPrChange w:id="560" w:author="Ph W" w:date="2010-08-05T17:30:00Z">
            <w:rPr>
              <w:noProof/>
            </w:rPr>
          </w:rPrChange>
        </w:rPr>
        <w:fldChar w:fldCharType="separate"/>
      </w:r>
      <w:ins w:id="561" w:author="Ph W" w:date="2010-08-05T17:26:00Z">
        <w:r w:rsidRPr="00773AFB">
          <w:rPr>
            <w:noProof/>
            <w:sz w:val="20"/>
            <w:rPrChange w:id="562" w:author="Ph W" w:date="2010-08-05T17:30:00Z">
              <w:rPr>
                <w:noProof/>
              </w:rPr>
            </w:rPrChange>
          </w:rPr>
          <w:t>25</w:t>
        </w:r>
        <w:r w:rsidRPr="00773AFB">
          <w:rPr>
            <w:noProof/>
            <w:sz w:val="20"/>
            <w:rPrChange w:id="563" w:author="Ph W" w:date="2010-08-05T17:30:00Z">
              <w:rPr>
                <w:noProof/>
              </w:rPr>
            </w:rPrChange>
          </w:rPr>
          <w:fldChar w:fldCharType="end"/>
        </w:r>
      </w:ins>
    </w:p>
    <w:p w:rsidR="00773AFB" w:rsidRPr="00773AFB" w:rsidRDefault="00773AFB">
      <w:pPr>
        <w:pStyle w:val="Verzeichnis1"/>
        <w:numPr>
          <w:ins w:id="564" w:author="Ph W" w:date="2010-08-05T17:26:00Z"/>
        </w:numPr>
        <w:tabs>
          <w:tab w:val="left" w:pos="440"/>
          <w:tab w:val="right" w:leader="dot" w:pos="8630"/>
        </w:tabs>
        <w:rPr>
          <w:ins w:id="565" w:author="Ph W" w:date="2010-08-05T17:26:00Z"/>
          <w:rFonts w:asciiTheme="minorHAnsi" w:eastAsiaTheme="minorEastAsia" w:hAnsiTheme="minorHAnsi" w:cstheme="minorBidi"/>
          <w:noProof/>
          <w:sz w:val="20"/>
          <w:lang w:val="de-DE" w:eastAsia="de-DE"/>
          <w:rPrChange w:id="566" w:author="Ph W" w:date="2010-08-05T17:30:00Z">
            <w:rPr>
              <w:ins w:id="567" w:author="Ph W" w:date="2010-08-05T17:26:00Z"/>
              <w:rFonts w:asciiTheme="minorHAnsi" w:eastAsiaTheme="minorEastAsia" w:hAnsiTheme="minorHAnsi" w:cstheme="minorBidi"/>
              <w:noProof/>
              <w:lang w:val="de-DE" w:eastAsia="de-DE"/>
            </w:rPr>
          </w:rPrChange>
        </w:rPr>
      </w:pPr>
      <w:ins w:id="568" w:author="Ph W" w:date="2010-08-05T17:26:00Z">
        <w:r w:rsidRPr="00773AFB">
          <w:rPr>
            <w:noProof/>
            <w:sz w:val="20"/>
            <w:rPrChange w:id="569" w:author="Ph W" w:date="2010-08-05T17:30:00Z">
              <w:rPr>
                <w:noProof/>
              </w:rPr>
            </w:rPrChange>
          </w:rPr>
          <w:t>9.</w:t>
        </w:r>
        <w:r w:rsidRPr="00773AFB">
          <w:rPr>
            <w:rFonts w:asciiTheme="minorHAnsi" w:eastAsiaTheme="minorEastAsia" w:hAnsiTheme="minorHAnsi" w:cstheme="minorBidi"/>
            <w:noProof/>
            <w:sz w:val="20"/>
            <w:lang w:val="de-DE" w:eastAsia="de-DE"/>
            <w:rPrChange w:id="570" w:author="Ph W" w:date="2010-08-05T17:30:00Z">
              <w:rPr>
                <w:rFonts w:asciiTheme="minorHAnsi" w:eastAsiaTheme="minorEastAsia" w:hAnsiTheme="minorHAnsi" w:cstheme="minorBidi"/>
                <w:noProof/>
                <w:lang w:val="de-DE" w:eastAsia="de-DE"/>
              </w:rPr>
            </w:rPrChange>
          </w:rPr>
          <w:tab/>
        </w:r>
        <w:r w:rsidRPr="00773AFB">
          <w:rPr>
            <w:noProof/>
            <w:sz w:val="20"/>
            <w:rPrChange w:id="571" w:author="Ph W" w:date="2010-08-05T17:30:00Z">
              <w:rPr>
                <w:noProof/>
              </w:rPr>
            </w:rPrChange>
          </w:rPr>
          <w:t>Intellectual Property Statement</w:t>
        </w:r>
        <w:r w:rsidRPr="00773AFB">
          <w:rPr>
            <w:noProof/>
            <w:sz w:val="20"/>
            <w:rPrChange w:id="572" w:author="Ph W" w:date="2010-08-05T17:30:00Z">
              <w:rPr>
                <w:noProof/>
              </w:rPr>
            </w:rPrChange>
          </w:rPr>
          <w:tab/>
        </w:r>
        <w:r w:rsidRPr="00773AFB">
          <w:rPr>
            <w:noProof/>
            <w:sz w:val="20"/>
            <w:rPrChange w:id="573" w:author="Ph W" w:date="2010-08-05T17:30:00Z">
              <w:rPr>
                <w:noProof/>
              </w:rPr>
            </w:rPrChange>
          </w:rPr>
          <w:fldChar w:fldCharType="begin"/>
        </w:r>
        <w:r w:rsidRPr="00773AFB">
          <w:rPr>
            <w:noProof/>
            <w:sz w:val="20"/>
            <w:rPrChange w:id="574" w:author="Ph W" w:date="2010-08-05T17:30:00Z">
              <w:rPr>
                <w:noProof/>
              </w:rPr>
            </w:rPrChange>
          </w:rPr>
          <w:instrText xml:space="preserve"> PAGEREF _Toc142648552 \h </w:instrText>
        </w:r>
      </w:ins>
      <w:r w:rsidRPr="00773AFB">
        <w:rPr>
          <w:noProof/>
          <w:sz w:val="20"/>
          <w:rPrChange w:id="575" w:author="Ph W" w:date="2010-08-05T17:30:00Z">
            <w:rPr>
              <w:noProof/>
            </w:rPr>
          </w:rPrChange>
        </w:rPr>
      </w:r>
      <w:r w:rsidRPr="00773AFB">
        <w:rPr>
          <w:noProof/>
          <w:sz w:val="20"/>
          <w:rPrChange w:id="576" w:author="Ph W" w:date="2010-08-05T17:30:00Z">
            <w:rPr>
              <w:noProof/>
            </w:rPr>
          </w:rPrChange>
        </w:rPr>
        <w:fldChar w:fldCharType="separate"/>
      </w:r>
      <w:ins w:id="577" w:author="Ph W" w:date="2010-08-05T17:26:00Z">
        <w:r w:rsidRPr="00773AFB">
          <w:rPr>
            <w:noProof/>
            <w:sz w:val="20"/>
            <w:rPrChange w:id="578" w:author="Ph W" w:date="2010-08-05T17:30:00Z">
              <w:rPr>
                <w:noProof/>
              </w:rPr>
            </w:rPrChange>
          </w:rPr>
          <w:t>25</w:t>
        </w:r>
        <w:r w:rsidRPr="00773AFB">
          <w:rPr>
            <w:noProof/>
            <w:sz w:val="20"/>
            <w:rPrChange w:id="579" w:author="Ph W" w:date="2010-08-05T17:30:00Z">
              <w:rPr>
                <w:noProof/>
              </w:rPr>
            </w:rPrChange>
          </w:rPr>
          <w:fldChar w:fldCharType="end"/>
        </w:r>
      </w:ins>
    </w:p>
    <w:p w:rsidR="00773AFB" w:rsidRPr="00773AFB" w:rsidRDefault="00773AFB">
      <w:pPr>
        <w:pStyle w:val="Verzeichnis1"/>
        <w:numPr>
          <w:ins w:id="580" w:author="Ph W" w:date="2010-08-05T17:26:00Z"/>
        </w:numPr>
        <w:tabs>
          <w:tab w:val="left" w:pos="574"/>
          <w:tab w:val="right" w:leader="dot" w:pos="8630"/>
        </w:tabs>
        <w:rPr>
          <w:ins w:id="581" w:author="Ph W" w:date="2010-08-05T17:26:00Z"/>
          <w:rFonts w:asciiTheme="minorHAnsi" w:eastAsiaTheme="minorEastAsia" w:hAnsiTheme="minorHAnsi" w:cstheme="minorBidi"/>
          <w:noProof/>
          <w:sz w:val="20"/>
          <w:lang w:val="de-DE" w:eastAsia="de-DE"/>
          <w:rPrChange w:id="582" w:author="Ph W" w:date="2010-08-05T17:30:00Z">
            <w:rPr>
              <w:ins w:id="583" w:author="Ph W" w:date="2010-08-05T17:26:00Z"/>
              <w:rFonts w:asciiTheme="minorHAnsi" w:eastAsiaTheme="minorEastAsia" w:hAnsiTheme="minorHAnsi" w:cstheme="minorBidi"/>
              <w:noProof/>
              <w:lang w:val="de-DE" w:eastAsia="de-DE"/>
            </w:rPr>
          </w:rPrChange>
        </w:rPr>
      </w:pPr>
      <w:ins w:id="584" w:author="Ph W" w:date="2010-08-05T17:26:00Z">
        <w:r w:rsidRPr="00773AFB">
          <w:rPr>
            <w:noProof/>
            <w:sz w:val="20"/>
            <w:rPrChange w:id="585" w:author="Ph W" w:date="2010-08-05T17:30:00Z">
              <w:rPr>
                <w:noProof/>
              </w:rPr>
            </w:rPrChange>
          </w:rPr>
          <w:t>10.</w:t>
        </w:r>
        <w:r w:rsidRPr="00773AFB">
          <w:rPr>
            <w:rFonts w:asciiTheme="minorHAnsi" w:eastAsiaTheme="minorEastAsia" w:hAnsiTheme="minorHAnsi" w:cstheme="minorBidi"/>
            <w:noProof/>
            <w:sz w:val="20"/>
            <w:lang w:val="de-DE" w:eastAsia="de-DE"/>
            <w:rPrChange w:id="586" w:author="Ph W" w:date="2010-08-05T17:30:00Z">
              <w:rPr>
                <w:rFonts w:asciiTheme="minorHAnsi" w:eastAsiaTheme="minorEastAsia" w:hAnsiTheme="minorHAnsi" w:cstheme="minorBidi"/>
                <w:noProof/>
                <w:lang w:val="de-DE" w:eastAsia="de-DE"/>
              </w:rPr>
            </w:rPrChange>
          </w:rPr>
          <w:tab/>
        </w:r>
        <w:r w:rsidRPr="00773AFB">
          <w:rPr>
            <w:noProof/>
            <w:sz w:val="20"/>
            <w:rPrChange w:id="587" w:author="Ph W" w:date="2010-08-05T17:30:00Z">
              <w:rPr>
                <w:noProof/>
              </w:rPr>
            </w:rPrChange>
          </w:rPr>
          <w:t>Disclaimer</w:t>
        </w:r>
        <w:r w:rsidRPr="00773AFB">
          <w:rPr>
            <w:noProof/>
            <w:sz w:val="20"/>
            <w:rPrChange w:id="588" w:author="Ph W" w:date="2010-08-05T17:30:00Z">
              <w:rPr>
                <w:noProof/>
              </w:rPr>
            </w:rPrChange>
          </w:rPr>
          <w:tab/>
        </w:r>
        <w:r w:rsidRPr="00773AFB">
          <w:rPr>
            <w:noProof/>
            <w:sz w:val="20"/>
            <w:rPrChange w:id="589" w:author="Ph W" w:date="2010-08-05T17:30:00Z">
              <w:rPr>
                <w:noProof/>
              </w:rPr>
            </w:rPrChange>
          </w:rPr>
          <w:fldChar w:fldCharType="begin"/>
        </w:r>
        <w:r w:rsidRPr="00773AFB">
          <w:rPr>
            <w:noProof/>
            <w:sz w:val="20"/>
            <w:rPrChange w:id="590" w:author="Ph W" w:date="2010-08-05T17:30:00Z">
              <w:rPr>
                <w:noProof/>
              </w:rPr>
            </w:rPrChange>
          </w:rPr>
          <w:instrText xml:space="preserve"> PAGEREF _Toc142648553 \h </w:instrText>
        </w:r>
      </w:ins>
      <w:r w:rsidRPr="00773AFB">
        <w:rPr>
          <w:noProof/>
          <w:sz w:val="20"/>
          <w:rPrChange w:id="591" w:author="Ph W" w:date="2010-08-05T17:30:00Z">
            <w:rPr>
              <w:noProof/>
            </w:rPr>
          </w:rPrChange>
        </w:rPr>
      </w:r>
      <w:r w:rsidRPr="00773AFB">
        <w:rPr>
          <w:noProof/>
          <w:sz w:val="20"/>
          <w:rPrChange w:id="592" w:author="Ph W" w:date="2010-08-05T17:30:00Z">
            <w:rPr>
              <w:noProof/>
            </w:rPr>
          </w:rPrChange>
        </w:rPr>
        <w:fldChar w:fldCharType="separate"/>
      </w:r>
      <w:ins w:id="593" w:author="Ph W" w:date="2010-08-05T17:26:00Z">
        <w:r w:rsidRPr="00773AFB">
          <w:rPr>
            <w:noProof/>
            <w:sz w:val="20"/>
            <w:rPrChange w:id="594" w:author="Ph W" w:date="2010-08-05T17:30:00Z">
              <w:rPr>
                <w:noProof/>
              </w:rPr>
            </w:rPrChange>
          </w:rPr>
          <w:t>25</w:t>
        </w:r>
        <w:r w:rsidRPr="00773AFB">
          <w:rPr>
            <w:noProof/>
            <w:sz w:val="20"/>
            <w:rPrChange w:id="595" w:author="Ph W" w:date="2010-08-05T17:30:00Z">
              <w:rPr>
                <w:noProof/>
              </w:rPr>
            </w:rPrChange>
          </w:rPr>
          <w:fldChar w:fldCharType="end"/>
        </w:r>
      </w:ins>
    </w:p>
    <w:p w:rsidR="00773AFB" w:rsidRPr="00773AFB" w:rsidRDefault="00773AFB">
      <w:pPr>
        <w:pStyle w:val="Verzeichnis1"/>
        <w:numPr>
          <w:ins w:id="596" w:author="Ph W" w:date="2010-08-05T17:26:00Z"/>
        </w:numPr>
        <w:tabs>
          <w:tab w:val="left" w:pos="574"/>
          <w:tab w:val="right" w:leader="dot" w:pos="8630"/>
        </w:tabs>
        <w:rPr>
          <w:ins w:id="597" w:author="Ph W" w:date="2010-08-05T17:26:00Z"/>
          <w:rFonts w:asciiTheme="minorHAnsi" w:eastAsiaTheme="minorEastAsia" w:hAnsiTheme="minorHAnsi" w:cstheme="minorBidi"/>
          <w:noProof/>
          <w:sz w:val="20"/>
          <w:lang w:val="de-DE" w:eastAsia="de-DE"/>
          <w:rPrChange w:id="598" w:author="Ph W" w:date="2010-08-05T17:30:00Z">
            <w:rPr>
              <w:ins w:id="599" w:author="Ph W" w:date="2010-08-05T17:26:00Z"/>
              <w:rFonts w:asciiTheme="minorHAnsi" w:eastAsiaTheme="minorEastAsia" w:hAnsiTheme="minorHAnsi" w:cstheme="minorBidi"/>
              <w:noProof/>
              <w:lang w:val="de-DE" w:eastAsia="de-DE"/>
            </w:rPr>
          </w:rPrChange>
        </w:rPr>
      </w:pPr>
      <w:ins w:id="600" w:author="Ph W" w:date="2010-08-05T17:26:00Z">
        <w:r w:rsidRPr="00773AFB">
          <w:rPr>
            <w:noProof/>
            <w:sz w:val="20"/>
            <w:rPrChange w:id="601" w:author="Ph W" w:date="2010-08-05T17:30:00Z">
              <w:rPr>
                <w:noProof/>
              </w:rPr>
            </w:rPrChange>
          </w:rPr>
          <w:t>11.</w:t>
        </w:r>
        <w:r w:rsidRPr="00773AFB">
          <w:rPr>
            <w:rFonts w:asciiTheme="minorHAnsi" w:eastAsiaTheme="minorEastAsia" w:hAnsiTheme="minorHAnsi" w:cstheme="minorBidi"/>
            <w:noProof/>
            <w:sz w:val="20"/>
            <w:lang w:val="de-DE" w:eastAsia="de-DE"/>
            <w:rPrChange w:id="602" w:author="Ph W" w:date="2010-08-05T17:30:00Z">
              <w:rPr>
                <w:rFonts w:asciiTheme="minorHAnsi" w:eastAsiaTheme="minorEastAsia" w:hAnsiTheme="minorHAnsi" w:cstheme="minorBidi"/>
                <w:noProof/>
                <w:lang w:val="de-DE" w:eastAsia="de-DE"/>
              </w:rPr>
            </w:rPrChange>
          </w:rPr>
          <w:tab/>
        </w:r>
        <w:r w:rsidRPr="00773AFB">
          <w:rPr>
            <w:noProof/>
            <w:sz w:val="20"/>
            <w:rPrChange w:id="603" w:author="Ph W" w:date="2010-08-05T17:30:00Z">
              <w:rPr>
                <w:noProof/>
              </w:rPr>
            </w:rPrChange>
          </w:rPr>
          <w:t>Full Copyright Notice</w:t>
        </w:r>
        <w:r w:rsidRPr="00773AFB">
          <w:rPr>
            <w:noProof/>
            <w:sz w:val="20"/>
            <w:rPrChange w:id="604" w:author="Ph W" w:date="2010-08-05T17:30:00Z">
              <w:rPr>
                <w:noProof/>
              </w:rPr>
            </w:rPrChange>
          </w:rPr>
          <w:tab/>
        </w:r>
        <w:r w:rsidRPr="00773AFB">
          <w:rPr>
            <w:noProof/>
            <w:sz w:val="20"/>
            <w:rPrChange w:id="605" w:author="Ph W" w:date="2010-08-05T17:30:00Z">
              <w:rPr>
                <w:noProof/>
              </w:rPr>
            </w:rPrChange>
          </w:rPr>
          <w:fldChar w:fldCharType="begin"/>
        </w:r>
        <w:r w:rsidRPr="00773AFB">
          <w:rPr>
            <w:noProof/>
            <w:sz w:val="20"/>
            <w:rPrChange w:id="606" w:author="Ph W" w:date="2010-08-05T17:30:00Z">
              <w:rPr>
                <w:noProof/>
              </w:rPr>
            </w:rPrChange>
          </w:rPr>
          <w:instrText xml:space="preserve"> PAGEREF _Toc142648554 \h </w:instrText>
        </w:r>
      </w:ins>
      <w:r w:rsidRPr="00773AFB">
        <w:rPr>
          <w:noProof/>
          <w:sz w:val="20"/>
          <w:rPrChange w:id="607" w:author="Ph W" w:date="2010-08-05T17:30:00Z">
            <w:rPr>
              <w:noProof/>
            </w:rPr>
          </w:rPrChange>
        </w:rPr>
      </w:r>
      <w:r w:rsidRPr="00773AFB">
        <w:rPr>
          <w:noProof/>
          <w:sz w:val="20"/>
          <w:rPrChange w:id="608" w:author="Ph W" w:date="2010-08-05T17:30:00Z">
            <w:rPr>
              <w:noProof/>
            </w:rPr>
          </w:rPrChange>
        </w:rPr>
        <w:fldChar w:fldCharType="separate"/>
      </w:r>
      <w:ins w:id="609" w:author="Ph W" w:date="2010-08-05T17:26:00Z">
        <w:r w:rsidRPr="00773AFB">
          <w:rPr>
            <w:noProof/>
            <w:sz w:val="20"/>
            <w:rPrChange w:id="610" w:author="Ph W" w:date="2010-08-05T17:30:00Z">
              <w:rPr>
                <w:noProof/>
              </w:rPr>
            </w:rPrChange>
          </w:rPr>
          <w:t>25</w:t>
        </w:r>
        <w:r w:rsidRPr="00773AFB">
          <w:rPr>
            <w:noProof/>
            <w:sz w:val="20"/>
            <w:rPrChange w:id="611" w:author="Ph W" w:date="2010-08-05T17:30:00Z">
              <w:rPr>
                <w:noProof/>
              </w:rPr>
            </w:rPrChange>
          </w:rPr>
          <w:fldChar w:fldCharType="end"/>
        </w:r>
      </w:ins>
    </w:p>
    <w:p w:rsidR="00773AFB" w:rsidRPr="00773AFB" w:rsidRDefault="00773AFB">
      <w:pPr>
        <w:pStyle w:val="Verzeichnis1"/>
        <w:numPr>
          <w:ins w:id="612" w:author="Ph W" w:date="2010-08-05T17:26:00Z"/>
        </w:numPr>
        <w:tabs>
          <w:tab w:val="left" w:pos="574"/>
          <w:tab w:val="right" w:leader="dot" w:pos="8630"/>
        </w:tabs>
        <w:rPr>
          <w:ins w:id="613" w:author="Ph W" w:date="2010-08-05T17:26:00Z"/>
          <w:rFonts w:asciiTheme="minorHAnsi" w:eastAsiaTheme="minorEastAsia" w:hAnsiTheme="minorHAnsi" w:cstheme="minorBidi"/>
          <w:noProof/>
          <w:sz w:val="20"/>
          <w:lang w:val="de-DE" w:eastAsia="de-DE"/>
          <w:rPrChange w:id="614" w:author="Ph W" w:date="2010-08-05T17:30:00Z">
            <w:rPr>
              <w:ins w:id="615" w:author="Ph W" w:date="2010-08-05T17:26:00Z"/>
              <w:rFonts w:asciiTheme="minorHAnsi" w:eastAsiaTheme="minorEastAsia" w:hAnsiTheme="minorHAnsi" w:cstheme="minorBidi"/>
              <w:noProof/>
              <w:lang w:val="de-DE" w:eastAsia="de-DE"/>
            </w:rPr>
          </w:rPrChange>
        </w:rPr>
      </w:pPr>
      <w:ins w:id="616" w:author="Ph W" w:date="2010-08-05T17:26:00Z">
        <w:r w:rsidRPr="00773AFB">
          <w:rPr>
            <w:noProof/>
            <w:sz w:val="20"/>
            <w:rPrChange w:id="617" w:author="Ph W" w:date="2010-08-05T17:30:00Z">
              <w:rPr>
                <w:noProof/>
              </w:rPr>
            </w:rPrChange>
          </w:rPr>
          <w:t>12.</w:t>
        </w:r>
        <w:r w:rsidRPr="00773AFB">
          <w:rPr>
            <w:rFonts w:asciiTheme="minorHAnsi" w:eastAsiaTheme="minorEastAsia" w:hAnsiTheme="minorHAnsi" w:cstheme="minorBidi"/>
            <w:noProof/>
            <w:sz w:val="20"/>
            <w:lang w:val="de-DE" w:eastAsia="de-DE"/>
            <w:rPrChange w:id="618" w:author="Ph W" w:date="2010-08-05T17:30:00Z">
              <w:rPr>
                <w:rFonts w:asciiTheme="minorHAnsi" w:eastAsiaTheme="minorEastAsia" w:hAnsiTheme="minorHAnsi" w:cstheme="minorBidi"/>
                <w:noProof/>
                <w:lang w:val="de-DE" w:eastAsia="de-DE"/>
              </w:rPr>
            </w:rPrChange>
          </w:rPr>
          <w:tab/>
        </w:r>
        <w:r w:rsidRPr="00773AFB">
          <w:rPr>
            <w:noProof/>
            <w:sz w:val="20"/>
            <w:rPrChange w:id="619" w:author="Ph W" w:date="2010-08-05T17:30:00Z">
              <w:rPr>
                <w:noProof/>
              </w:rPr>
            </w:rPrChange>
          </w:rPr>
          <w:t>References</w:t>
        </w:r>
        <w:r w:rsidRPr="00773AFB">
          <w:rPr>
            <w:noProof/>
            <w:sz w:val="20"/>
            <w:rPrChange w:id="620" w:author="Ph W" w:date="2010-08-05T17:30:00Z">
              <w:rPr>
                <w:noProof/>
              </w:rPr>
            </w:rPrChange>
          </w:rPr>
          <w:tab/>
        </w:r>
        <w:r w:rsidRPr="00773AFB">
          <w:rPr>
            <w:noProof/>
            <w:sz w:val="20"/>
            <w:rPrChange w:id="621" w:author="Ph W" w:date="2010-08-05T17:30:00Z">
              <w:rPr>
                <w:noProof/>
              </w:rPr>
            </w:rPrChange>
          </w:rPr>
          <w:fldChar w:fldCharType="begin"/>
        </w:r>
        <w:r w:rsidRPr="00773AFB">
          <w:rPr>
            <w:noProof/>
            <w:sz w:val="20"/>
            <w:rPrChange w:id="622" w:author="Ph W" w:date="2010-08-05T17:30:00Z">
              <w:rPr>
                <w:noProof/>
              </w:rPr>
            </w:rPrChange>
          </w:rPr>
          <w:instrText xml:space="preserve"> PAGEREF _Toc142648555 \h </w:instrText>
        </w:r>
      </w:ins>
      <w:r w:rsidRPr="00773AFB">
        <w:rPr>
          <w:noProof/>
          <w:sz w:val="20"/>
          <w:rPrChange w:id="623" w:author="Ph W" w:date="2010-08-05T17:30:00Z">
            <w:rPr>
              <w:noProof/>
            </w:rPr>
          </w:rPrChange>
        </w:rPr>
      </w:r>
      <w:r w:rsidRPr="00773AFB">
        <w:rPr>
          <w:noProof/>
          <w:sz w:val="20"/>
          <w:rPrChange w:id="624" w:author="Ph W" w:date="2010-08-05T17:30:00Z">
            <w:rPr>
              <w:noProof/>
            </w:rPr>
          </w:rPrChange>
        </w:rPr>
        <w:fldChar w:fldCharType="separate"/>
      </w:r>
      <w:ins w:id="625" w:author="Ph W" w:date="2010-08-05T17:26:00Z">
        <w:r w:rsidRPr="00773AFB">
          <w:rPr>
            <w:noProof/>
            <w:sz w:val="20"/>
            <w:rPrChange w:id="626" w:author="Ph W" w:date="2010-08-05T17:30:00Z">
              <w:rPr>
                <w:noProof/>
              </w:rPr>
            </w:rPrChange>
          </w:rPr>
          <w:t>26</w:t>
        </w:r>
        <w:r w:rsidRPr="00773AFB">
          <w:rPr>
            <w:noProof/>
            <w:sz w:val="20"/>
            <w:rPrChange w:id="627" w:author="Ph W" w:date="2010-08-05T17:30:00Z">
              <w:rPr>
                <w:noProof/>
              </w:rPr>
            </w:rPrChange>
          </w:rPr>
          <w:fldChar w:fldCharType="end"/>
        </w:r>
      </w:ins>
    </w:p>
    <w:p w:rsidR="00773AFB" w:rsidRPr="00773AFB" w:rsidRDefault="00773AFB">
      <w:pPr>
        <w:pStyle w:val="Verzeichnis1"/>
        <w:numPr>
          <w:ins w:id="628" w:author="Ph W" w:date="2010-08-05T17:26:00Z"/>
        </w:numPr>
        <w:tabs>
          <w:tab w:val="left" w:pos="1468"/>
          <w:tab w:val="right" w:leader="dot" w:pos="8630"/>
        </w:tabs>
        <w:rPr>
          <w:ins w:id="629" w:author="Ph W" w:date="2010-08-05T17:26:00Z"/>
          <w:rFonts w:asciiTheme="minorHAnsi" w:eastAsiaTheme="minorEastAsia" w:hAnsiTheme="minorHAnsi" w:cstheme="minorBidi"/>
          <w:noProof/>
          <w:sz w:val="20"/>
          <w:lang w:val="de-DE" w:eastAsia="de-DE"/>
          <w:rPrChange w:id="630" w:author="Ph W" w:date="2010-08-05T17:30:00Z">
            <w:rPr>
              <w:ins w:id="631" w:author="Ph W" w:date="2010-08-05T17:26:00Z"/>
              <w:rFonts w:asciiTheme="minorHAnsi" w:eastAsiaTheme="minorEastAsia" w:hAnsiTheme="minorHAnsi" w:cstheme="minorBidi"/>
              <w:noProof/>
              <w:lang w:val="de-DE" w:eastAsia="de-DE"/>
            </w:rPr>
          </w:rPrChange>
        </w:rPr>
      </w:pPr>
      <w:ins w:id="632" w:author="Ph W" w:date="2010-08-05T17:26:00Z">
        <w:r w:rsidRPr="00773AFB">
          <w:rPr>
            <w:noProof/>
            <w:sz w:val="20"/>
            <w:rPrChange w:id="633" w:author="Ph W" w:date="2010-08-05T17:30:00Z">
              <w:rPr>
                <w:noProof/>
              </w:rPr>
            </w:rPrChange>
          </w:rPr>
          <w:t>Appendix A</w:t>
        </w:r>
        <w:r w:rsidRPr="00773AFB">
          <w:rPr>
            <w:rFonts w:asciiTheme="minorHAnsi" w:eastAsiaTheme="minorEastAsia" w:hAnsiTheme="minorHAnsi" w:cstheme="minorBidi"/>
            <w:noProof/>
            <w:sz w:val="20"/>
            <w:lang w:val="de-DE" w:eastAsia="de-DE"/>
            <w:rPrChange w:id="634" w:author="Ph W" w:date="2010-08-05T17:30:00Z">
              <w:rPr>
                <w:rFonts w:asciiTheme="minorHAnsi" w:eastAsiaTheme="minorEastAsia" w:hAnsiTheme="minorHAnsi" w:cstheme="minorBidi"/>
                <w:noProof/>
                <w:lang w:val="de-DE" w:eastAsia="de-DE"/>
              </w:rPr>
            </w:rPrChange>
          </w:rPr>
          <w:tab/>
        </w:r>
        <w:r w:rsidRPr="00773AFB">
          <w:rPr>
            <w:noProof/>
            <w:sz w:val="20"/>
            <w:rPrChange w:id="635" w:author="Ph W" w:date="2010-08-05T17:30:00Z">
              <w:rPr>
                <w:noProof/>
              </w:rPr>
            </w:rPrChange>
          </w:rPr>
          <w:t>The Abstract Activity Instance Description Schema</w:t>
        </w:r>
        <w:r w:rsidRPr="00773AFB">
          <w:rPr>
            <w:noProof/>
            <w:sz w:val="20"/>
            <w:rPrChange w:id="636" w:author="Ph W" w:date="2010-08-05T17:30:00Z">
              <w:rPr>
                <w:noProof/>
              </w:rPr>
            </w:rPrChange>
          </w:rPr>
          <w:tab/>
        </w:r>
        <w:r w:rsidRPr="00773AFB">
          <w:rPr>
            <w:noProof/>
            <w:sz w:val="20"/>
            <w:rPrChange w:id="637" w:author="Ph W" w:date="2010-08-05T17:30:00Z">
              <w:rPr>
                <w:noProof/>
              </w:rPr>
            </w:rPrChange>
          </w:rPr>
          <w:fldChar w:fldCharType="begin"/>
        </w:r>
        <w:r w:rsidRPr="00773AFB">
          <w:rPr>
            <w:noProof/>
            <w:sz w:val="20"/>
            <w:rPrChange w:id="638" w:author="Ph W" w:date="2010-08-05T17:30:00Z">
              <w:rPr>
                <w:noProof/>
              </w:rPr>
            </w:rPrChange>
          </w:rPr>
          <w:instrText xml:space="preserve"> PAGEREF _Toc142648556 \h </w:instrText>
        </w:r>
      </w:ins>
      <w:r w:rsidRPr="00773AFB">
        <w:rPr>
          <w:noProof/>
          <w:sz w:val="20"/>
          <w:rPrChange w:id="639" w:author="Ph W" w:date="2010-08-05T17:30:00Z">
            <w:rPr>
              <w:noProof/>
            </w:rPr>
          </w:rPrChange>
        </w:rPr>
      </w:r>
      <w:r w:rsidRPr="00773AFB">
        <w:rPr>
          <w:noProof/>
          <w:sz w:val="20"/>
          <w:rPrChange w:id="640" w:author="Ph W" w:date="2010-08-05T17:30:00Z">
            <w:rPr>
              <w:noProof/>
            </w:rPr>
          </w:rPrChange>
        </w:rPr>
        <w:fldChar w:fldCharType="separate"/>
      </w:r>
      <w:ins w:id="641" w:author="Ph W" w:date="2010-08-05T17:26:00Z">
        <w:r w:rsidRPr="00773AFB">
          <w:rPr>
            <w:noProof/>
            <w:sz w:val="20"/>
            <w:rPrChange w:id="642" w:author="Ph W" w:date="2010-08-05T17:30:00Z">
              <w:rPr>
                <w:noProof/>
              </w:rPr>
            </w:rPrChange>
          </w:rPr>
          <w:t>27</w:t>
        </w:r>
        <w:r w:rsidRPr="00773AFB">
          <w:rPr>
            <w:noProof/>
            <w:sz w:val="20"/>
            <w:rPrChange w:id="643" w:author="Ph W" w:date="2010-08-05T17:30:00Z">
              <w:rPr>
                <w:noProof/>
              </w:rPr>
            </w:rPrChange>
          </w:rPr>
          <w:fldChar w:fldCharType="end"/>
        </w:r>
      </w:ins>
    </w:p>
    <w:p w:rsidR="00773AFB" w:rsidRPr="00773AFB" w:rsidRDefault="00773AFB">
      <w:pPr>
        <w:pStyle w:val="Verzeichnis1"/>
        <w:numPr>
          <w:ins w:id="644" w:author="Ph W" w:date="2010-08-05T17:26:00Z"/>
        </w:numPr>
        <w:tabs>
          <w:tab w:val="left" w:pos="1468"/>
          <w:tab w:val="right" w:leader="dot" w:pos="8630"/>
        </w:tabs>
        <w:rPr>
          <w:ins w:id="645" w:author="Ph W" w:date="2010-08-05T17:26:00Z"/>
          <w:rFonts w:asciiTheme="minorHAnsi" w:eastAsiaTheme="minorEastAsia" w:hAnsiTheme="minorHAnsi" w:cstheme="minorBidi"/>
          <w:noProof/>
          <w:sz w:val="20"/>
          <w:lang w:val="de-DE" w:eastAsia="de-DE"/>
          <w:rPrChange w:id="646" w:author="Ph W" w:date="2010-08-05T17:30:00Z">
            <w:rPr>
              <w:ins w:id="647" w:author="Ph W" w:date="2010-08-05T17:26:00Z"/>
              <w:rFonts w:asciiTheme="minorHAnsi" w:eastAsiaTheme="minorEastAsia" w:hAnsiTheme="minorHAnsi" w:cstheme="minorBidi"/>
              <w:noProof/>
              <w:lang w:val="de-DE" w:eastAsia="de-DE"/>
            </w:rPr>
          </w:rPrChange>
        </w:rPr>
      </w:pPr>
      <w:ins w:id="648" w:author="Ph W" w:date="2010-08-05T17:26:00Z">
        <w:r w:rsidRPr="00773AFB">
          <w:rPr>
            <w:noProof/>
            <w:sz w:val="20"/>
            <w:rPrChange w:id="649" w:author="Ph W" w:date="2010-08-05T17:30:00Z">
              <w:rPr>
                <w:noProof/>
              </w:rPr>
            </w:rPrChange>
          </w:rPr>
          <w:t>Appendix B</w:t>
        </w:r>
        <w:r w:rsidRPr="00773AFB">
          <w:rPr>
            <w:rFonts w:asciiTheme="minorHAnsi" w:eastAsiaTheme="minorEastAsia" w:hAnsiTheme="minorHAnsi" w:cstheme="minorBidi"/>
            <w:noProof/>
            <w:sz w:val="20"/>
            <w:lang w:val="de-DE" w:eastAsia="de-DE"/>
            <w:rPrChange w:id="650" w:author="Ph W" w:date="2010-08-05T17:30:00Z">
              <w:rPr>
                <w:rFonts w:asciiTheme="minorHAnsi" w:eastAsiaTheme="minorEastAsia" w:hAnsiTheme="minorHAnsi" w:cstheme="minorBidi"/>
                <w:noProof/>
                <w:lang w:val="de-DE" w:eastAsia="de-DE"/>
              </w:rPr>
            </w:rPrChange>
          </w:rPr>
          <w:tab/>
        </w:r>
        <w:r w:rsidRPr="00773AFB">
          <w:rPr>
            <w:noProof/>
            <w:sz w:val="20"/>
            <w:rPrChange w:id="651" w:author="Ph W" w:date="2010-08-05T17:30:00Z">
              <w:rPr>
                <w:noProof/>
              </w:rPr>
            </w:rPrChange>
          </w:rPr>
          <w:t>Open Grid-Forum-related Activity Instance Schema</w:t>
        </w:r>
        <w:r w:rsidRPr="00773AFB">
          <w:rPr>
            <w:noProof/>
            <w:sz w:val="20"/>
            <w:rPrChange w:id="652" w:author="Ph W" w:date="2010-08-05T17:30:00Z">
              <w:rPr>
                <w:noProof/>
              </w:rPr>
            </w:rPrChange>
          </w:rPr>
          <w:tab/>
        </w:r>
        <w:r w:rsidRPr="00773AFB">
          <w:rPr>
            <w:noProof/>
            <w:sz w:val="20"/>
            <w:rPrChange w:id="653" w:author="Ph W" w:date="2010-08-05T17:30:00Z">
              <w:rPr>
                <w:noProof/>
              </w:rPr>
            </w:rPrChange>
          </w:rPr>
          <w:fldChar w:fldCharType="begin"/>
        </w:r>
        <w:r w:rsidRPr="00773AFB">
          <w:rPr>
            <w:noProof/>
            <w:sz w:val="20"/>
            <w:rPrChange w:id="654" w:author="Ph W" w:date="2010-08-05T17:30:00Z">
              <w:rPr>
                <w:noProof/>
              </w:rPr>
            </w:rPrChange>
          </w:rPr>
          <w:instrText xml:space="preserve"> PAGEREF _Toc142648557 \h </w:instrText>
        </w:r>
      </w:ins>
      <w:r w:rsidRPr="00773AFB">
        <w:rPr>
          <w:noProof/>
          <w:sz w:val="20"/>
          <w:rPrChange w:id="655" w:author="Ph W" w:date="2010-08-05T17:30:00Z">
            <w:rPr>
              <w:noProof/>
            </w:rPr>
          </w:rPrChange>
        </w:rPr>
      </w:r>
      <w:r w:rsidRPr="00773AFB">
        <w:rPr>
          <w:noProof/>
          <w:sz w:val="20"/>
          <w:rPrChange w:id="656" w:author="Ph W" w:date="2010-08-05T17:30:00Z">
            <w:rPr>
              <w:noProof/>
            </w:rPr>
          </w:rPrChange>
        </w:rPr>
        <w:fldChar w:fldCharType="separate"/>
      </w:r>
      <w:ins w:id="657" w:author="Ph W" w:date="2010-08-05T17:26:00Z">
        <w:r w:rsidRPr="00773AFB">
          <w:rPr>
            <w:noProof/>
            <w:sz w:val="20"/>
            <w:rPrChange w:id="658" w:author="Ph W" w:date="2010-08-05T17:30:00Z">
              <w:rPr>
                <w:noProof/>
              </w:rPr>
            </w:rPrChange>
          </w:rPr>
          <w:t>35</w:t>
        </w:r>
        <w:r w:rsidRPr="00773AFB">
          <w:rPr>
            <w:noProof/>
            <w:sz w:val="20"/>
            <w:rPrChange w:id="659" w:author="Ph W" w:date="2010-08-05T17:30:00Z">
              <w:rPr>
                <w:noProof/>
              </w:rPr>
            </w:rPrChange>
          </w:rPr>
          <w:fldChar w:fldCharType="end"/>
        </w:r>
      </w:ins>
    </w:p>
    <w:p w:rsidR="00773AFB" w:rsidRPr="00773AFB" w:rsidRDefault="00773AFB">
      <w:pPr>
        <w:pStyle w:val="Verzeichnis1"/>
        <w:numPr>
          <w:ins w:id="660" w:author="Ph W" w:date="2010-08-05T17:26:00Z"/>
        </w:numPr>
        <w:tabs>
          <w:tab w:val="left" w:pos="1481"/>
          <w:tab w:val="right" w:leader="dot" w:pos="8630"/>
        </w:tabs>
        <w:rPr>
          <w:ins w:id="661" w:author="Ph W" w:date="2010-08-05T17:26:00Z"/>
          <w:rFonts w:asciiTheme="minorHAnsi" w:eastAsiaTheme="minorEastAsia" w:hAnsiTheme="minorHAnsi" w:cstheme="minorBidi"/>
          <w:noProof/>
          <w:sz w:val="20"/>
          <w:lang w:val="de-DE" w:eastAsia="de-DE"/>
          <w:rPrChange w:id="662" w:author="Ph W" w:date="2010-08-05T17:30:00Z">
            <w:rPr>
              <w:ins w:id="663" w:author="Ph W" w:date="2010-08-05T17:26:00Z"/>
              <w:rFonts w:asciiTheme="minorHAnsi" w:eastAsiaTheme="minorEastAsia" w:hAnsiTheme="minorHAnsi" w:cstheme="minorBidi"/>
              <w:noProof/>
              <w:lang w:val="de-DE" w:eastAsia="de-DE"/>
            </w:rPr>
          </w:rPrChange>
        </w:rPr>
      </w:pPr>
      <w:ins w:id="664" w:author="Ph W" w:date="2010-08-05T17:26:00Z">
        <w:r w:rsidRPr="00773AFB">
          <w:rPr>
            <w:noProof/>
            <w:sz w:val="20"/>
            <w:rPrChange w:id="665" w:author="Ph W" w:date="2010-08-05T17:30:00Z">
              <w:rPr>
                <w:noProof/>
              </w:rPr>
            </w:rPrChange>
          </w:rPr>
          <w:t>Appendix C</w:t>
        </w:r>
        <w:r w:rsidRPr="00773AFB">
          <w:rPr>
            <w:rFonts w:asciiTheme="minorHAnsi" w:eastAsiaTheme="minorEastAsia" w:hAnsiTheme="minorHAnsi" w:cstheme="minorBidi"/>
            <w:noProof/>
            <w:sz w:val="20"/>
            <w:lang w:val="de-DE" w:eastAsia="de-DE"/>
            <w:rPrChange w:id="666" w:author="Ph W" w:date="2010-08-05T17:30:00Z">
              <w:rPr>
                <w:rFonts w:asciiTheme="minorHAnsi" w:eastAsiaTheme="minorEastAsia" w:hAnsiTheme="minorHAnsi" w:cstheme="minorBidi"/>
                <w:noProof/>
                <w:lang w:val="de-DE" w:eastAsia="de-DE"/>
              </w:rPr>
            </w:rPrChange>
          </w:rPr>
          <w:tab/>
        </w:r>
        <w:r w:rsidRPr="00773AFB">
          <w:rPr>
            <w:noProof/>
            <w:sz w:val="20"/>
            <w:rPrChange w:id="667" w:author="Ph W" w:date="2010-08-05T17:30:00Z">
              <w:rPr>
                <w:noProof/>
              </w:rPr>
            </w:rPrChange>
          </w:rPr>
          <w:t>Activity Instance Description Examples</w:t>
        </w:r>
        <w:r w:rsidRPr="00773AFB">
          <w:rPr>
            <w:noProof/>
            <w:sz w:val="20"/>
            <w:rPrChange w:id="668" w:author="Ph W" w:date="2010-08-05T17:30:00Z">
              <w:rPr>
                <w:noProof/>
              </w:rPr>
            </w:rPrChange>
          </w:rPr>
          <w:tab/>
        </w:r>
        <w:r w:rsidRPr="00773AFB">
          <w:rPr>
            <w:noProof/>
            <w:sz w:val="20"/>
            <w:rPrChange w:id="669" w:author="Ph W" w:date="2010-08-05T17:30:00Z">
              <w:rPr>
                <w:noProof/>
              </w:rPr>
            </w:rPrChange>
          </w:rPr>
          <w:fldChar w:fldCharType="begin"/>
        </w:r>
        <w:r w:rsidRPr="00773AFB">
          <w:rPr>
            <w:noProof/>
            <w:sz w:val="20"/>
            <w:rPrChange w:id="670" w:author="Ph W" w:date="2010-08-05T17:30:00Z">
              <w:rPr>
                <w:noProof/>
              </w:rPr>
            </w:rPrChange>
          </w:rPr>
          <w:instrText xml:space="preserve"> PAGEREF _Toc142648558 \h </w:instrText>
        </w:r>
      </w:ins>
      <w:r w:rsidRPr="00773AFB">
        <w:rPr>
          <w:noProof/>
          <w:sz w:val="20"/>
          <w:rPrChange w:id="671" w:author="Ph W" w:date="2010-08-05T17:30:00Z">
            <w:rPr>
              <w:noProof/>
            </w:rPr>
          </w:rPrChange>
        </w:rPr>
      </w:r>
      <w:r w:rsidRPr="00773AFB">
        <w:rPr>
          <w:noProof/>
          <w:sz w:val="20"/>
          <w:rPrChange w:id="672" w:author="Ph W" w:date="2010-08-05T17:30:00Z">
            <w:rPr>
              <w:noProof/>
            </w:rPr>
          </w:rPrChange>
        </w:rPr>
        <w:fldChar w:fldCharType="separate"/>
      </w:r>
      <w:ins w:id="673" w:author="Ph W" w:date="2010-08-05T17:26:00Z">
        <w:r w:rsidRPr="00773AFB">
          <w:rPr>
            <w:noProof/>
            <w:sz w:val="20"/>
            <w:rPrChange w:id="674" w:author="Ph W" w:date="2010-08-05T17:30:00Z">
              <w:rPr>
                <w:noProof/>
              </w:rPr>
            </w:rPrChange>
          </w:rPr>
          <w:t>35</w:t>
        </w:r>
        <w:r w:rsidRPr="00773AFB">
          <w:rPr>
            <w:noProof/>
            <w:sz w:val="20"/>
            <w:rPrChange w:id="675" w:author="Ph W" w:date="2010-08-05T17:30:00Z">
              <w:rPr>
                <w:noProof/>
              </w:rPr>
            </w:rPrChange>
          </w:rPr>
          <w:fldChar w:fldCharType="end"/>
        </w:r>
      </w:ins>
    </w:p>
    <w:p w:rsidR="00687C56" w:rsidRPr="00773AFB" w:rsidDel="00B4681C" w:rsidRDefault="00687C56">
      <w:pPr>
        <w:pStyle w:val="Verzeichnis1"/>
        <w:tabs>
          <w:tab w:val="right" w:leader="dot" w:pos="8630"/>
        </w:tabs>
        <w:rPr>
          <w:del w:id="676" w:author="Ph W" w:date="2010-08-05T15:10:00Z"/>
          <w:rFonts w:asciiTheme="minorHAnsi" w:eastAsiaTheme="minorEastAsia" w:hAnsiTheme="minorHAnsi" w:cstheme="minorBidi"/>
          <w:noProof/>
          <w:sz w:val="20"/>
          <w:lang w:val="de-DE"/>
          <w:rPrChange w:id="677" w:author="Ph W" w:date="2010-08-05T17:30:00Z">
            <w:rPr>
              <w:del w:id="678" w:author="Ph W" w:date="2010-08-05T15:10:00Z"/>
              <w:rFonts w:asciiTheme="minorHAnsi" w:eastAsiaTheme="minorEastAsia" w:hAnsiTheme="minorHAnsi" w:cstheme="minorBidi"/>
              <w:noProof/>
              <w:sz w:val="20"/>
              <w:lang w:val="de-DE"/>
            </w:rPr>
          </w:rPrChange>
        </w:rPr>
      </w:pPr>
      <w:del w:id="679" w:author="Ph W" w:date="2010-08-05T15:10:00Z">
        <w:r w:rsidRPr="00773AFB" w:rsidDel="00B4681C">
          <w:rPr>
            <w:noProof/>
            <w:sz w:val="20"/>
            <w:u w:val="single"/>
            <w:rPrChange w:id="680" w:author="Ph W" w:date="2010-08-05T17:30:00Z">
              <w:rPr>
                <w:noProof/>
                <w:sz w:val="20"/>
                <w:u w:val="single"/>
              </w:rPr>
            </w:rPrChange>
          </w:rPr>
          <w:delText>Abstract</w:delText>
        </w:r>
        <w:r w:rsidRPr="00773AFB" w:rsidDel="00B4681C">
          <w:rPr>
            <w:noProof/>
            <w:sz w:val="20"/>
            <w:rPrChange w:id="681" w:author="Ph W" w:date="2010-08-05T17:30:00Z">
              <w:rPr>
                <w:noProof/>
                <w:sz w:val="20"/>
              </w:rPr>
            </w:rPrChange>
          </w:rPr>
          <w:tab/>
        </w:r>
        <w:r w:rsidR="00522DA9" w:rsidRPr="00773AFB" w:rsidDel="00B4681C">
          <w:rPr>
            <w:noProof/>
            <w:sz w:val="20"/>
            <w:rPrChange w:id="682" w:author="Ph W" w:date="2010-08-05T17:30:00Z">
              <w:rPr>
                <w:noProof/>
                <w:sz w:val="20"/>
              </w:rPr>
            </w:rPrChange>
          </w:rPr>
          <w:delText>1</w:delText>
        </w:r>
      </w:del>
    </w:p>
    <w:p w:rsidR="00687C56" w:rsidRPr="00773AFB" w:rsidDel="00B4681C" w:rsidRDefault="00687C56">
      <w:pPr>
        <w:pStyle w:val="Verzeichnis1"/>
        <w:tabs>
          <w:tab w:val="left" w:pos="440"/>
          <w:tab w:val="right" w:leader="dot" w:pos="8630"/>
        </w:tabs>
        <w:rPr>
          <w:del w:id="683" w:author="Ph W" w:date="2010-08-05T15:10:00Z"/>
          <w:rFonts w:asciiTheme="minorHAnsi" w:eastAsiaTheme="minorEastAsia" w:hAnsiTheme="minorHAnsi" w:cstheme="minorBidi"/>
          <w:noProof/>
          <w:sz w:val="20"/>
          <w:lang w:val="de-DE"/>
          <w:rPrChange w:id="684" w:author="Ph W" w:date="2010-08-05T17:30:00Z">
            <w:rPr>
              <w:del w:id="685" w:author="Ph W" w:date="2010-08-05T15:10:00Z"/>
              <w:rFonts w:asciiTheme="minorHAnsi" w:eastAsiaTheme="minorEastAsia" w:hAnsiTheme="minorHAnsi" w:cstheme="minorBidi"/>
              <w:noProof/>
              <w:sz w:val="20"/>
              <w:lang w:val="de-DE"/>
            </w:rPr>
          </w:rPrChange>
        </w:rPr>
      </w:pPr>
      <w:del w:id="686" w:author="Ph W" w:date="2010-08-05T15:10:00Z">
        <w:r w:rsidRPr="00773AFB" w:rsidDel="00B4681C">
          <w:rPr>
            <w:noProof/>
            <w:sz w:val="20"/>
            <w:rPrChange w:id="687" w:author="Ph W" w:date="2010-08-05T17:30:00Z">
              <w:rPr>
                <w:noProof/>
                <w:sz w:val="20"/>
              </w:rPr>
            </w:rPrChange>
          </w:rPr>
          <w:delText>1.</w:delText>
        </w:r>
        <w:r w:rsidRPr="00773AFB" w:rsidDel="00B4681C">
          <w:rPr>
            <w:rFonts w:asciiTheme="minorHAnsi" w:eastAsiaTheme="minorEastAsia" w:hAnsiTheme="minorHAnsi" w:cstheme="minorBidi"/>
            <w:noProof/>
            <w:sz w:val="20"/>
            <w:lang w:val="de-DE"/>
            <w:rPrChange w:id="688" w:author="Ph W" w:date="2010-08-05T17:30:00Z">
              <w:rPr>
                <w:rFonts w:asciiTheme="minorHAnsi" w:eastAsiaTheme="minorEastAsia" w:hAnsiTheme="minorHAnsi" w:cstheme="minorBidi"/>
                <w:noProof/>
                <w:sz w:val="20"/>
                <w:lang w:val="de-DE"/>
              </w:rPr>
            </w:rPrChange>
          </w:rPr>
          <w:tab/>
        </w:r>
        <w:r w:rsidRPr="00773AFB" w:rsidDel="00B4681C">
          <w:rPr>
            <w:noProof/>
            <w:sz w:val="20"/>
            <w:rPrChange w:id="689" w:author="Ph W" w:date="2010-08-05T17:30:00Z">
              <w:rPr>
                <w:noProof/>
                <w:sz w:val="20"/>
              </w:rPr>
            </w:rPrChange>
          </w:rPr>
          <w:delText>Introduction</w:delText>
        </w:r>
        <w:r w:rsidRPr="00773AFB" w:rsidDel="00B4681C">
          <w:rPr>
            <w:noProof/>
            <w:sz w:val="20"/>
            <w:rPrChange w:id="690" w:author="Ph W" w:date="2010-08-05T17:30:00Z">
              <w:rPr>
                <w:noProof/>
                <w:sz w:val="20"/>
              </w:rPr>
            </w:rPrChange>
          </w:rPr>
          <w:tab/>
        </w:r>
        <w:r w:rsidR="00522DA9" w:rsidRPr="00773AFB" w:rsidDel="00B4681C">
          <w:rPr>
            <w:noProof/>
            <w:sz w:val="20"/>
            <w:rPrChange w:id="691" w:author="Ph W" w:date="2010-08-05T17:30:00Z">
              <w:rPr>
                <w:noProof/>
                <w:sz w:val="20"/>
              </w:rPr>
            </w:rPrChange>
          </w:rPr>
          <w:delText>3</w:delText>
        </w:r>
      </w:del>
    </w:p>
    <w:p w:rsidR="00687C56" w:rsidRPr="00773AFB" w:rsidDel="00B4681C" w:rsidRDefault="00687C56">
      <w:pPr>
        <w:pStyle w:val="Verzeichnis2"/>
        <w:tabs>
          <w:tab w:val="left" w:pos="774"/>
          <w:tab w:val="right" w:leader="dot" w:pos="8630"/>
        </w:tabs>
        <w:rPr>
          <w:del w:id="692" w:author="Ph W" w:date="2010-08-05T15:10:00Z"/>
          <w:rFonts w:asciiTheme="minorHAnsi" w:eastAsiaTheme="minorEastAsia" w:hAnsiTheme="minorHAnsi" w:cstheme="minorBidi"/>
          <w:noProof/>
          <w:sz w:val="20"/>
          <w:lang w:val="de-DE"/>
          <w:rPrChange w:id="693" w:author="Ph W" w:date="2010-08-05T17:30:00Z">
            <w:rPr>
              <w:del w:id="694" w:author="Ph W" w:date="2010-08-05T15:10:00Z"/>
              <w:rFonts w:asciiTheme="minorHAnsi" w:eastAsiaTheme="minorEastAsia" w:hAnsiTheme="minorHAnsi" w:cstheme="minorBidi"/>
              <w:noProof/>
              <w:sz w:val="20"/>
              <w:lang w:val="de-DE"/>
            </w:rPr>
          </w:rPrChange>
        </w:rPr>
      </w:pPr>
      <w:del w:id="695" w:author="Ph W" w:date="2010-08-05T15:10:00Z">
        <w:r w:rsidRPr="00773AFB" w:rsidDel="00B4681C">
          <w:rPr>
            <w:noProof/>
            <w:sz w:val="20"/>
            <w:rPrChange w:id="696" w:author="Ph W" w:date="2010-08-05T17:30:00Z">
              <w:rPr>
                <w:noProof/>
                <w:sz w:val="20"/>
              </w:rPr>
            </w:rPrChange>
          </w:rPr>
          <w:delText>1.1</w:delText>
        </w:r>
        <w:r w:rsidRPr="00773AFB" w:rsidDel="00B4681C">
          <w:rPr>
            <w:rFonts w:asciiTheme="minorHAnsi" w:eastAsiaTheme="minorEastAsia" w:hAnsiTheme="minorHAnsi" w:cstheme="minorBidi"/>
            <w:noProof/>
            <w:sz w:val="20"/>
            <w:lang w:val="de-DE"/>
            <w:rPrChange w:id="697" w:author="Ph W" w:date="2010-08-05T17:30:00Z">
              <w:rPr>
                <w:rFonts w:asciiTheme="minorHAnsi" w:eastAsiaTheme="minorEastAsia" w:hAnsiTheme="minorHAnsi" w:cstheme="minorBidi"/>
                <w:noProof/>
                <w:sz w:val="20"/>
                <w:lang w:val="de-DE"/>
              </w:rPr>
            </w:rPrChange>
          </w:rPr>
          <w:tab/>
        </w:r>
        <w:r w:rsidRPr="00773AFB" w:rsidDel="00B4681C">
          <w:rPr>
            <w:noProof/>
            <w:sz w:val="20"/>
            <w:rPrChange w:id="698" w:author="Ph W" w:date="2010-08-05T17:30:00Z">
              <w:rPr>
                <w:noProof/>
                <w:sz w:val="20"/>
              </w:rPr>
            </w:rPrChange>
          </w:rPr>
          <w:delText>Motivation</w:delText>
        </w:r>
        <w:r w:rsidRPr="00773AFB" w:rsidDel="00B4681C">
          <w:rPr>
            <w:noProof/>
            <w:sz w:val="20"/>
            <w:rPrChange w:id="699" w:author="Ph W" w:date="2010-08-05T17:30:00Z">
              <w:rPr>
                <w:noProof/>
                <w:sz w:val="20"/>
              </w:rPr>
            </w:rPrChange>
          </w:rPr>
          <w:tab/>
        </w:r>
        <w:r w:rsidR="00522DA9" w:rsidRPr="00773AFB" w:rsidDel="00B4681C">
          <w:rPr>
            <w:noProof/>
            <w:sz w:val="20"/>
            <w:rPrChange w:id="700" w:author="Ph W" w:date="2010-08-05T17:30:00Z">
              <w:rPr>
                <w:noProof/>
                <w:sz w:val="20"/>
              </w:rPr>
            </w:rPrChange>
          </w:rPr>
          <w:delText>3</w:delText>
        </w:r>
      </w:del>
    </w:p>
    <w:p w:rsidR="00687C56" w:rsidRPr="00773AFB" w:rsidDel="00B4681C" w:rsidRDefault="00687C56">
      <w:pPr>
        <w:pStyle w:val="Verzeichnis2"/>
        <w:tabs>
          <w:tab w:val="left" w:pos="774"/>
          <w:tab w:val="right" w:leader="dot" w:pos="8630"/>
        </w:tabs>
        <w:rPr>
          <w:del w:id="701" w:author="Ph W" w:date="2010-08-05T15:10:00Z"/>
          <w:rFonts w:asciiTheme="minorHAnsi" w:eastAsiaTheme="minorEastAsia" w:hAnsiTheme="minorHAnsi" w:cstheme="minorBidi"/>
          <w:noProof/>
          <w:sz w:val="20"/>
          <w:lang w:val="de-DE"/>
          <w:rPrChange w:id="702" w:author="Ph W" w:date="2010-08-05T17:30:00Z">
            <w:rPr>
              <w:del w:id="703" w:author="Ph W" w:date="2010-08-05T15:10:00Z"/>
              <w:rFonts w:asciiTheme="minorHAnsi" w:eastAsiaTheme="minorEastAsia" w:hAnsiTheme="minorHAnsi" w:cstheme="minorBidi"/>
              <w:noProof/>
              <w:sz w:val="20"/>
              <w:lang w:val="de-DE"/>
            </w:rPr>
          </w:rPrChange>
        </w:rPr>
      </w:pPr>
      <w:del w:id="704" w:author="Ph W" w:date="2010-08-05T15:10:00Z">
        <w:r w:rsidRPr="00773AFB" w:rsidDel="00B4681C">
          <w:rPr>
            <w:noProof/>
            <w:sz w:val="20"/>
            <w:rPrChange w:id="705" w:author="Ph W" w:date="2010-08-05T17:30:00Z">
              <w:rPr>
                <w:noProof/>
                <w:sz w:val="20"/>
              </w:rPr>
            </w:rPrChange>
          </w:rPr>
          <w:delText>1.2</w:delText>
        </w:r>
        <w:r w:rsidRPr="00773AFB" w:rsidDel="00B4681C">
          <w:rPr>
            <w:rFonts w:asciiTheme="minorHAnsi" w:eastAsiaTheme="minorEastAsia" w:hAnsiTheme="minorHAnsi" w:cstheme="minorBidi"/>
            <w:noProof/>
            <w:sz w:val="20"/>
            <w:lang w:val="de-DE"/>
            <w:rPrChange w:id="706" w:author="Ph W" w:date="2010-08-05T17:30:00Z">
              <w:rPr>
                <w:rFonts w:asciiTheme="minorHAnsi" w:eastAsiaTheme="minorEastAsia" w:hAnsiTheme="minorHAnsi" w:cstheme="minorBidi"/>
                <w:noProof/>
                <w:sz w:val="20"/>
                <w:lang w:val="de-DE"/>
              </w:rPr>
            </w:rPrChange>
          </w:rPr>
          <w:tab/>
        </w:r>
        <w:r w:rsidRPr="00773AFB" w:rsidDel="00B4681C">
          <w:rPr>
            <w:noProof/>
            <w:sz w:val="20"/>
            <w:rPrChange w:id="707" w:author="Ph W" w:date="2010-08-05T17:30:00Z">
              <w:rPr>
                <w:noProof/>
                <w:sz w:val="20"/>
              </w:rPr>
            </w:rPrChange>
          </w:rPr>
          <w:delText>Definition of the Term Activity within the Scope of this Document</w:delText>
        </w:r>
        <w:r w:rsidRPr="00773AFB" w:rsidDel="00B4681C">
          <w:rPr>
            <w:noProof/>
            <w:sz w:val="20"/>
            <w:rPrChange w:id="708" w:author="Ph W" w:date="2010-08-05T17:30:00Z">
              <w:rPr>
                <w:noProof/>
                <w:sz w:val="20"/>
              </w:rPr>
            </w:rPrChange>
          </w:rPr>
          <w:tab/>
        </w:r>
        <w:r w:rsidR="00522DA9" w:rsidRPr="00773AFB" w:rsidDel="00B4681C">
          <w:rPr>
            <w:noProof/>
            <w:sz w:val="20"/>
            <w:rPrChange w:id="709" w:author="Ph W" w:date="2010-08-05T17:30:00Z">
              <w:rPr>
                <w:noProof/>
                <w:sz w:val="20"/>
              </w:rPr>
            </w:rPrChange>
          </w:rPr>
          <w:delText>4</w:delText>
        </w:r>
      </w:del>
    </w:p>
    <w:p w:rsidR="00687C56" w:rsidRPr="00773AFB" w:rsidDel="00B4681C" w:rsidRDefault="00687C56">
      <w:pPr>
        <w:pStyle w:val="Verzeichnis2"/>
        <w:tabs>
          <w:tab w:val="left" w:pos="774"/>
          <w:tab w:val="right" w:leader="dot" w:pos="8630"/>
        </w:tabs>
        <w:rPr>
          <w:del w:id="710" w:author="Ph W" w:date="2010-08-05T15:10:00Z"/>
          <w:rFonts w:asciiTheme="minorHAnsi" w:eastAsiaTheme="minorEastAsia" w:hAnsiTheme="minorHAnsi" w:cstheme="minorBidi"/>
          <w:noProof/>
          <w:sz w:val="20"/>
          <w:lang w:val="de-DE"/>
          <w:rPrChange w:id="711" w:author="Ph W" w:date="2010-08-05T17:30:00Z">
            <w:rPr>
              <w:del w:id="712" w:author="Ph W" w:date="2010-08-05T15:10:00Z"/>
              <w:rFonts w:asciiTheme="minorHAnsi" w:eastAsiaTheme="minorEastAsia" w:hAnsiTheme="minorHAnsi" w:cstheme="minorBidi"/>
              <w:noProof/>
              <w:sz w:val="20"/>
              <w:lang w:val="de-DE"/>
            </w:rPr>
          </w:rPrChange>
        </w:rPr>
      </w:pPr>
      <w:del w:id="713" w:author="Ph W" w:date="2010-08-05T15:10:00Z">
        <w:r w:rsidRPr="00773AFB" w:rsidDel="00B4681C">
          <w:rPr>
            <w:noProof/>
            <w:sz w:val="20"/>
            <w:rPrChange w:id="714" w:author="Ph W" w:date="2010-08-05T17:30:00Z">
              <w:rPr>
                <w:noProof/>
                <w:sz w:val="20"/>
              </w:rPr>
            </w:rPrChange>
          </w:rPr>
          <w:delText>1.3</w:delText>
        </w:r>
        <w:r w:rsidRPr="00773AFB" w:rsidDel="00B4681C">
          <w:rPr>
            <w:rFonts w:asciiTheme="minorHAnsi" w:eastAsiaTheme="minorEastAsia" w:hAnsiTheme="minorHAnsi" w:cstheme="minorBidi"/>
            <w:noProof/>
            <w:sz w:val="20"/>
            <w:lang w:val="de-DE"/>
            <w:rPrChange w:id="715" w:author="Ph W" w:date="2010-08-05T17:30:00Z">
              <w:rPr>
                <w:rFonts w:asciiTheme="minorHAnsi" w:eastAsiaTheme="minorEastAsia" w:hAnsiTheme="minorHAnsi" w:cstheme="minorBidi"/>
                <w:noProof/>
                <w:sz w:val="20"/>
                <w:lang w:val="de-DE"/>
              </w:rPr>
            </w:rPrChange>
          </w:rPr>
          <w:tab/>
        </w:r>
        <w:r w:rsidRPr="00773AFB" w:rsidDel="00B4681C">
          <w:rPr>
            <w:noProof/>
            <w:sz w:val="20"/>
            <w:rPrChange w:id="716" w:author="Ph W" w:date="2010-08-05T17:30:00Z">
              <w:rPr>
                <w:noProof/>
                <w:sz w:val="20"/>
              </w:rPr>
            </w:rPrChange>
          </w:rPr>
          <w:delText>Information potentially captured by an Activity</w:delText>
        </w:r>
        <w:r w:rsidRPr="00773AFB" w:rsidDel="00B4681C">
          <w:rPr>
            <w:noProof/>
            <w:sz w:val="20"/>
            <w:rPrChange w:id="717" w:author="Ph W" w:date="2010-08-05T17:30:00Z">
              <w:rPr>
                <w:noProof/>
                <w:sz w:val="20"/>
              </w:rPr>
            </w:rPrChange>
          </w:rPr>
          <w:tab/>
        </w:r>
        <w:r w:rsidR="00522DA9" w:rsidRPr="00773AFB" w:rsidDel="00B4681C">
          <w:rPr>
            <w:noProof/>
            <w:sz w:val="20"/>
            <w:rPrChange w:id="718" w:author="Ph W" w:date="2010-08-05T17:30:00Z">
              <w:rPr>
                <w:noProof/>
                <w:sz w:val="20"/>
              </w:rPr>
            </w:rPrChange>
          </w:rPr>
          <w:delText>4</w:delText>
        </w:r>
      </w:del>
    </w:p>
    <w:p w:rsidR="00687C56" w:rsidRPr="00773AFB" w:rsidDel="00B4681C" w:rsidRDefault="00687C56">
      <w:pPr>
        <w:pStyle w:val="Verzeichnis2"/>
        <w:tabs>
          <w:tab w:val="left" w:pos="774"/>
          <w:tab w:val="right" w:leader="dot" w:pos="8630"/>
        </w:tabs>
        <w:rPr>
          <w:del w:id="719" w:author="Ph W" w:date="2010-08-05T15:10:00Z"/>
          <w:rFonts w:asciiTheme="minorHAnsi" w:eastAsiaTheme="minorEastAsia" w:hAnsiTheme="minorHAnsi" w:cstheme="minorBidi"/>
          <w:noProof/>
          <w:sz w:val="20"/>
          <w:lang w:val="de-DE"/>
          <w:rPrChange w:id="720" w:author="Ph W" w:date="2010-08-05T17:30:00Z">
            <w:rPr>
              <w:del w:id="721" w:author="Ph W" w:date="2010-08-05T15:10:00Z"/>
              <w:rFonts w:asciiTheme="minorHAnsi" w:eastAsiaTheme="minorEastAsia" w:hAnsiTheme="minorHAnsi" w:cstheme="minorBidi"/>
              <w:noProof/>
              <w:sz w:val="20"/>
              <w:lang w:val="de-DE"/>
            </w:rPr>
          </w:rPrChange>
        </w:rPr>
      </w:pPr>
      <w:del w:id="722" w:author="Ph W" w:date="2010-08-05T15:10:00Z">
        <w:r w:rsidRPr="00773AFB" w:rsidDel="00B4681C">
          <w:rPr>
            <w:noProof/>
            <w:sz w:val="20"/>
            <w:rPrChange w:id="723" w:author="Ph W" w:date="2010-08-05T17:30:00Z">
              <w:rPr>
                <w:noProof/>
                <w:sz w:val="20"/>
              </w:rPr>
            </w:rPrChange>
          </w:rPr>
          <w:delText>1.4</w:delText>
        </w:r>
        <w:r w:rsidRPr="00773AFB" w:rsidDel="00B4681C">
          <w:rPr>
            <w:rFonts w:asciiTheme="minorHAnsi" w:eastAsiaTheme="minorEastAsia" w:hAnsiTheme="minorHAnsi" w:cstheme="minorBidi"/>
            <w:noProof/>
            <w:sz w:val="20"/>
            <w:lang w:val="de-DE"/>
            <w:rPrChange w:id="724" w:author="Ph W" w:date="2010-08-05T17:30:00Z">
              <w:rPr>
                <w:rFonts w:asciiTheme="minorHAnsi" w:eastAsiaTheme="minorEastAsia" w:hAnsiTheme="minorHAnsi" w:cstheme="minorBidi"/>
                <w:noProof/>
                <w:sz w:val="20"/>
                <w:lang w:val="de-DE"/>
              </w:rPr>
            </w:rPrChange>
          </w:rPr>
          <w:tab/>
        </w:r>
        <w:r w:rsidRPr="00773AFB" w:rsidDel="00B4681C">
          <w:rPr>
            <w:noProof/>
            <w:sz w:val="20"/>
            <w:rPrChange w:id="725" w:author="Ph W" w:date="2010-08-05T17:30:00Z">
              <w:rPr>
                <w:noProof/>
                <w:sz w:val="20"/>
              </w:rPr>
            </w:rPrChange>
          </w:rPr>
          <w:delText>Motivating Use Case – Delegating Activities between Schedulers</w:delText>
        </w:r>
        <w:r w:rsidRPr="00773AFB" w:rsidDel="00B4681C">
          <w:rPr>
            <w:noProof/>
            <w:sz w:val="20"/>
            <w:rPrChange w:id="726" w:author="Ph W" w:date="2010-08-05T17:30:00Z">
              <w:rPr>
                <w:noProof/>
                <w:sz w:val="20"/>
              </w:rPr>
            </w:rPrChange>
          </w:rPr>
          <w:tab/>
        </w:r>
        <w:r w:rsidR="00522DA9" w:rsidRPr="00773AFB" w:rsidDel="00B4681C">
          <w:rPr>
            <w:noProof/>
            <w:sz w:val="20"/>
            <w:rPrChange w:id="727" w:author="Ph W" w:date="2010-08-05T17:30:00Z">
              <w:rPr>
                <w:noProof/>
                <w:sz w:val="20"/>
              </w:rPr>
            </w:rPrChange>
          </w:rPr>
          <w:delText>4</w:delText>
        </w:r>
      </w:del>
    </w:p>
    <w:p w:rsidR="00687C56" w:rsidRPr="00773AFB" w:rsidDel="00B4681C" w:rsidRDefault="00687C56">
      <w:pPr>
        <w:pStyle w:val="Verzeichnis2"/>
        <w:tabs>
          <w:tab w:val="left" w:pos="774"/>
          <w:tab w:val="right" w:leader="dot" w:pos="8630"/>
        </w:tabs>
        <w:rPr>
          <w:del w:id="728" w:author="Ph W" w:date="2010-08-05T15:10:00Z"/>
          <w:rFonts w:asciiTheme="minorHAnsi" w:eastAsiaTheme="minorEastAsia" w:hAnsiTheme="minorHAnsi" w:cstheme="minorBidi"/>
          <w:noProof/>
          <w:sz w:val="20"/>
          <w:lang w:val="de-DE"/>
          <w:rPrChange w:id="729" w:author="Ph W" w:date="2010-08-05T17:30:00Z">
            <w:rPr>
              <w:del w:id="730" w:author="Ph W" w:date="2010-08-05T15:10:00Z"/>
              <w:rFonts w:asciiTheme="minorHAnsi" w:eastAsiaTheme="minorEastAsia" w:hAnsiTheme="minorHAnsi" w:cstheme="minorBidi"/>
              <w:noProof/>
              <w:sz w:val="20"/>
              <w:lang w:val="de-DE"/>
            </w:rPr>
          </w:rPrChange>
        </w:rPr>
      </w:pPr>
      <w:del w:id="731" w:author="Ph W" w:date="2010-08-05T15:10:00Z">
        <w:r w:rsidRPr="00773AFB" w:rsidDel="00B4681C">
          <w:rPr>
            <w:noProof/>
            <w:sz w:val="20"/>
            <w:rPrChange w:id="732" w:author="Ph W" w:date="2010-08-05T17:30:00Z">
              <w:rPr>
                <w:noProof/>
                <w:sz w:val="20"/>
              </w:rPr>
            </w:rPrChange>
          </w:rPr>
          <w:delText>1.5</w:delText>
        </w:r>
        <w:r w:rsidRPr="00773AFB" w:rsidDel="00B4681C">
          <w:rPr>
            <w:rFonts w:asciiTheme="minorHAnsi" w:eastAsiaTheme="minorEastAsia" w:hAnsiTheme="minorHAnsi" w:cstheme="minorBidi"/>
            <w:noProof/>
            <w:sz w:val="20"/>
            <w:lang w:val="de-DE"/>
            <w:rPrChange w:id="733" w:author="Ph W" w:date="2010-08-05T17:30:00Z">
              <w:rPr>
                <w:rFonts w:asciiTheme="minorHAnsi" w:eastAsiaTheme="minorEastAsia" w:hAnsiTheme="minorHAnsi" w:cstheme="minorBidi"/>
                <w:noProof/>
                <w:sz w:val="20"/>
                <w:lang w:val="de-DE"/>
              </w:rPr>
            </w:rPrChange>
          </w:rPr>
          <w:tab/>
        </w:r>
        <w:r w:rsidRPr="00773AFB" w:rsidDel="00B4681C">
          <w:rPr>
            <w:noProof/>
            <w:sz w:val="20"/>
            <w:rPrChange w:id="734" w:author="Ph W" w:date="2010-08-05T17:30:00Z">
              <w:rPr>
                <w:noProof/>
                <w:sz w:val="20"/>
              </w:rPr>
            </w:rPrChange>
          </w:rPr>
          <w:delText>Notational Conventions</w:delText>
        </w:r>
        <w:r w:rsidRPr="00773AFB" w:rsidDel="00B4681C">
          <w:rPr>
            <w:noProof/>
            <w:sz w:val="20"/>
            <w:rPrChange w:id="735" w:author="Ph W" w:date="2010-08-05T17:30:00Z">
              <w:rPr>
                <w:noProof/>
                <w:sz w:val="20"/>
              </w:rPr>
            </w:rPrChange>
          </w:rPr>
          <w:tab/>
        </w:r>
        <w:r w:rsidR="00522DA9" w:rsidRPr="00773AFB" w:rsidDel="00B4681C">
          <w:rPr>
            <w:noProof/>
            <w:sz w:val="20"/>
            <w:rPrChange w:id="736" w:author="Ph W" w:date="2010-08-05T17:30:00Z">
              <w:rPr>
                <w:noProof/>
                <w:sz w:val="20"/>
              </w:rPr>
            </w:rPrChange>
          </w:rPr>
          <w:delText>6</w:delText>
        </w:r>
      </w:del>
    </w:p>
    <w:p w:rsidR="00687C56" w:rsidRPr="00773AFB" w:rsidDel="00B4681C" w:rsidRDefault="00687C56">
      <w:pPr>
        <w:pStyle w:val="Verzeichnis2"/>
        <w:tabs>
          <w:tab w:val="left" w:pos="774"/>
          <w:tab w:val="right" w:leader="dot" w:pos="8630"/>
        </w:tabs>
        <w:rPr>
          <w:del w:id="737" w:author="Ph W" w:date="2010-08-05T15:10:00Z"/>
          <w:rFonts w:asciiTheme="minorHAnsi" w:eastAsiaTheme="minorEastAsia" w:hAnsiTheme="minorHAnsi" w:cstheme="minorBidi"/>
          <w:noProof/>
          <w:sz w:val="20"/>
          <w:lang w:val="de-DE"/>
          <w:rPrChange w:id="738" w:author="Ph W" w:date="2010-08-05T17:30:00Z">
            <w:rPr>
              <w:del w:id="739" w:author="Ph W" w:date="2010-08-05T15:10:00Z"/>
              <w:rFonts w:asciiTheme="minorHAnsi" w:eastAsiaTheme="minorEastAsia" w:hAnsiTheme="minorHAnsi" w:cstheme="minorBidi"/>
              <w:noProof/>
              <w:sz w:val="20"/>
              <w:lang w:val="de-DE"/>
            </w:rPr>
          </w:rPrChange>
        </w:rPr>
      </w:pPr>
      <w:del w:id="740" w:author="Ph W" w:date="2010-08-05T15:10:00Z">
        <w:r w:rsidRPr="00773AFB" w:rsidDel="00B4681C">
          <w:rPr>
            <w:noProof/>
            <w:sz w:val="20"/>
            <w:rPrChange w:id="741" w:author="Ph W" w:date="2010-08-05T17:30:00Z">
              <w:rPr>
                <w:noProof/>
                <w:sz w:val="20"/>
              </w:rPr>
            </w:rPrChange>
          </w:rPr>
          <w:delText>1.6</w:delText>
        </w:r>
        <w:r w:rsidRPr="00773AFB" w:rsidDel="00B4681C">
          <w:rPr>
            <w:rFonts w:asciiTheme="minorHAnsi" w:eastAsiaTheme="minorEastAsia" w:hAnsiTheme="minorHAnsi" w:cstheme="minorBidi"/>
            <w:noProof/>
            <w:sz w:val="20"/>
            <w:lang w:val="de-DE"/>
            <w:rPrChange w:id="742" w:author="Ph W" w:date="2010-08-05T17:30:00Z">
              <w:rPr>
                <w:rFonts w:asciiTheme="minorHAnsi" w:eastAsiaTheme="minorEastAsia" w:hAnsiTheme="minorHAnsi" w:cstheme="minorBidi"/>
                <w:noProof/>
                <w:sz w:val="20"/>
                <w:lang w:val="de-DE"/>
              </w:rPr>
            </w:rPrChange>
          </w:rPr>
          <w:tab/>
        </w:r>
        <w:r w:rsidRPr="00773AFB" w:rsidDel="00B4681C">
          <w:rPr>
            <w:noProof/>
            <w:sz w:val="20"/>
            <w:rPrChange w:id="743" w:author="Ph W" w:date="2010-08-05T17:30:00Z">
              <w:rPr>
                <w:noProof/>
                <w:sz w:val="20"/>
              </w:rPr>
            </w:rPrChange>
          </w:rPr>
          <w:delText>Namespaces</w:delText>
        </w:r>
        <w:r w:rsidRPr="00773AFB" w:rsidDel="00B4681C">
          <w:rPr>
            <w:noProof/>
            <w:sz w:val="20"/>
            <w:rPrChange w:id="744" w:author="Ph W" w:date="2010-08-05T17:30:00Z">
              <w:rPr>
                <w:noProof/>
                <w:sz w:val="20"/>
              </w:rPr>
            </w:rPrChange>
          </w:rPr>
          <w:tab/>
        </w:r>
        <w:r w:rsidR="00522DA9" w:rsidRPr="00773AFB" w:rsidDel="00B4681C">
          <w:rPr>
            <w:noProof/>
            <w:sz w:val="20"/>
            <w:rPrChange w:id="745" w:author="Ph W" w:date="2010-08-05T17:30:00Z">
              <w:rPr>
                <w:noProof/>
                <w:sz w:val="20"/>
              </w:rPr>
            </w:rPrChange>
          </w:rPr>
          <w:delText>7</w:delText>
        </w:r>
      </w:del>
    </w:p>
    <w:p w:rsidR="00687C56" w:rsidRPr="00773AFB" w:rsidDel="00B4681C" w:rsidRDefault="00687C56">
      <w:pPr>
        <w:pStyle w:val="Verzeichnis1"/>
        <w:tabs>
          <w:tab w:val="left" w:pos="440"/>
          <w:tab w:val="right" w:leader="dot" w:pos="8630"/>
        </w:tabs>
        <w:rPr>
          <w:del w:id="746" w:author="Ph W" w:date="2010-08-05T15:10:00Z"/>
          <w:rFonts w:asciiTheme="minorHAnsi" w:eastAsiaTheme="minorEastAsia" w:hAnsiTheme="minorHAnsi" w:cstheme="minorBidi"/>
          <w:noProof/>
          <w:sz w:val="20"/>
          <w:lang w:val="de-DE"/>
          <w:rPrChange w:id="747" w:author="Ph W" w:date="2010-08-05T17:30:00Z">
            <w:rPr>
              <w:del w:id="748" w:author="Ph W" w:date="2010-08-05T15:10:00Z"/>
              <w:rFonts w:asciiTheme="minorHAnsi" w:eastAsiaTheme="minorEastAsia" w:hAnsiTheme="minorHAnsi" w:cstheme="minorBidi"/>
              <w:noProof/>
              <w:sz w:val="20"/>
              <w:lang w:val="de-DE"/>
            </w:rPr>
          </w:rPrChange>
        </w:rPr>
      </w:pPr>
      <w:del w:id="749" w:author="Ph W" w:date="2010-08-05T15:10:00Z">
        <w:r w:rsidRPr="00773AFB" w:rsidDel="00B4681C">
          <w:rPr>
            <w:noProof/>
            <w:sz w:val="20"/>
            <w:rPrChange w:id="750" w:author="Ph W" w:date="2010-08-05T17:30:00Z">
              <w:rPr>
                <w:noProof/>
                <w:sz w:val="20"/>
              </w:rPr>
            </w:rPrChange>
          </w:rPr>
          <w:delText>2.</w:delText>
        </w:r>
        <w:r w:rsidRPr="00773AFB" w:rsidDel="00B4681C">
          <w:rPr>
            <w:rFonts w:asciiTheme="minorHAnsi" w:eastAsiaTheme="minorEastAsia" w:hAnsiTheme="minorHAnsi" w:cstheme="minorBidi"/>
            <w:noProof/>
            <w:sz w:val="20"/>
            <w:lang w:val="de-DE"/>
            <w:rPrChange w:id="751" w:author="Ph W" w:date="2010-08-05T17:30:00Z">
              <w:rPr>
                <w:rFonts w:asciiTheme="minorHAnsi" w:eastAsiaTheme="minorEastAsia" w:hAnsiTheme="minorHAnsi" w:cstheme="minorBidi"/>
                <w:noProof/>
                <w:sz w:val="20"/>
                <w:lang w:val="de-DE"/>
              </w:rPr>
            </w:rPrChange>
          </w:rPr>
          <w:tab/>
        </w:r>
        <w:r w:rsidRPr="00773AFB" w:rsidDel="00B4681C">
          <w:rPr>
            <w:noProof/>
            <w:sz w:val="20"/>
            <w:rPrChange w:id="752" w:author="Ph W" w:date="2010-08-05T17:30:00Z">
              <w:rPr>
                <w:noProof/>
                <w:sz w:val="20"/>
              </w:rPr>
            </w:rPrChange>
          </w:rPr>
          <w:delText>Scope of the Specification</w:delText>
        </w:r>
        <w:r w:rsidRPr="00773AFB" w:rsidDel="00B4681C">
          <w:rPr>
            <w:noProof/>
            <w:sz w:val="20"/>
            <w:rPrChange w:id="753" w:author="Ph W" w:date="2010-08-05T17:30:00Z">
              <w:rPr>
                <w:noProof/>
                <w:sz w:val="20"/>
              </w:rPr>
            </w:rPrChange>
          </w:rPr>
          <w:tab/>
        </w:r>
        <w:r w:rsidR="00522DA9" w:rsidRPr="00773AFB" w:rsidDel="00B4681C">
          <w:rPr>
            <w:noProof/>
            <w:sz w:val="20"/>
            <w:rPrChange w:id="754" w:author="Ph W" w:date="2010-08-05T17:30:00Z">
              <w:rPr>
                <w:noProof/>
                <w:sz w:val="20"/>
              </w:rPr>
            </w:rPrChange>
          </w:rPr>
          <w:delText>7</w:delText>
        </w:r>
      </w:del>
    </w:p>
    <w:p w:rsidR="00687C56" w:rsidRPr="00773AFB" w:rsidDel="00B4681C" w:rsidRDefault="00687C56">
      <w:pPr>
        <w:pStyle w:val="Verzeichnis2"/>
        <w:tabs>
          <w:tab w:val="left" w:pos="774"/>
          <w:tab w:val="right" w:leader="dot" w:pos="8630"/>
        </w:tabs>
        <w:rPr>
          <w:del w:id="755" w:author="Ph W" w:date="2010-08-05T15:10:00Z"/>
          <w:rFonts w:asciiTheme="minorHAnsi" w:eastAsiaTheme="minorEastAsia" w:hAnsiTheme="minorHAnsi" w:cstheme="minorBidi"/>
          <w:noProof/>
          <w:sz w:val="20"/>
          <w:lang w:val="de-DE"/>
          <w:rPrChange w:id="756" w:author="Ph W" w:date="2010-08-05T17:30:00Z">
            <w:rPr>
              <w:del w:id="757" w:author="Ph W" w:date="2010-08-05T15:10:00Z"/>
              <w:rFonts w:asciiTheme="minorHAnsi" w:eastAsiaTheme="minorEastAsia" w:hAnsiTheme="minorHAnsi" w:cstheme="minorBidi"/>
              <w:noProof/>
              <w:sz w:val="20"/>
              <w:lang w:val="de-DE"/>
            </w:rPr>
          </w:rPrChange>
        </w:rPr>
      </w:pPr>
      <w:del w:id="758" w:author="Ph W" w:date="2010-08-05T15:10:00Z">
        <w:r w:rsidRPr="00773AFB" w:rsidDel="00B4681C">
          <w:rPr>
            <w:noProof/>
            <w:sz w:val="20"/>
            <w:lang w:eastAsia="ja-JP"/>
            <w:rPrChange w:id="759" w:author="Ph W" w:date="2010-08-05T17:30:00Z">
              <w:rPr>
                <w:noProof/>
                <w:sz w:val="20"/>
                <w:lang w:eastAsia="ja-JP"/>
              </w:rPr>
            </w:rPrChange>
          </w:rPr>
          <w:delText>2.1</w:delText>
        </w:r>
        <w:r w:rsidRPr="00773AFB" w:rsidDel="00B4681C">
          <w:rPr>
            <w:rFonts w:asciiTheme="minorHAnsi" w:eastAsiaTheme="minorEastAsia" w:hAnsiTheme="minorHAnsi" w:cstheme="minorBidi"/>
            <w:noProof/>
            <w:sz w:val="20"/>
            <w:lang w:val="de-DE"/>
            <w:rPrChange w:id="760" w:author="Ph W" w:date="2010-08-05T17:30:00Z">
              <w:rPr>
                <w:rFonts w:asciiTheme="minorHAnsi" w:eastAsiaTheme="minorEastAsia" w:hAnsiTheme="minorHAnsi" w:cstheme="minorBidi"/>
                <w:noProof/>
                <w:sz w:val="20"/>
                <w:lang w:val="de-DE"/>
              </w:rPr>
            </w:rPrChange>
          </w:rPr>
          <w:tab/>
        </w:r>
        <w:r w:rsidRPr="00773AFB" w:rsidDel="00B4681C">
          <w:rPr>
            <w:noProof/>
            <w:sz w:val="20"/>
            <w:rPrChange w:id="761" w:author="Ph W" w:date="2010-08-05T17:30:00Z">
              <w:rPr>
                <w:noProof/>
                <w:sz w:val="20"/>
              </w:rPr>
            </w:rPrChange>
          </w:rPr>
          <w:delText>On Basic Execution Service</w:delText>
        </w:r>
        <w:r w:rsidRPr="00773AFB" w:rsidDel="00B4681C">
          <w:rPr>
            <w:noProof/>
            <w:sz w:val="20"/>
            <w:rPrChange w:id="762" w:author="Ph W" w:date="2010-08-05T17:30:00Z">
              <w:rPr>
                <w:noProof/>
                <w:sz w:val="20"/>
              </w:rPr>
            </w:rPrChange>
          </w:rPr>
          <w:tab/>
        </w:r>
        <w:r w:rsidR="00522DA9" w:rsidRPr="00773AFB" w:rsidDel="00B4681C">
          <w:rPr>
            <w:noProof/>
            <w:sz w:val="20"/>
            <w:rPrChange w:id="763" w:author="Ph W" w:date="2010-08-05T17:30:00Z">
              <w:rPr>
                <w:noProof/>
                <w:sz w:val="20"/>
              </w:rPr>
            </w:rPrChange>
          </w:rPr>
          <w:delText>7</w:delText>
        </w:r>
      </w:del>
    </w:p>
    <w:p w:rsidR="00687C56" w:rsidRPr="00773AFB" w:rsidDel="00B4681C" w:rsidRDefault="00687C56">
      <w:pPr>
        <w:pStyle w:val="Verzeichnis2"/>
        <w:tabs>
          <w:tab w:val="left" w:pos="774"/>
          <w:tab w:val="right" w:leader="dot" w:pos="8630"/>
        </w:tabs>
        <w:rPr>
          <w:del w:id="764" w:author="Ph W" w:date="2010-08-05T15:10:00Z"/>
          <w:rFonts w:asciiTheme="minorHAnsi" w:eastAsiaTheme="minorEastAsia" w:hAnsiTheme="minorHAnsi" w:cstheme="minorBidi"/>
          <w:noProof/>
          <w:sz w:val="20"/>
          <w:lang w:val="de-DE"/>
          <w:rPrChange w:id="765" w:author="Ph W" w:date="2010-08-05T17:30:00Z">
            <w:rPr>
              <w:del w:id="766" w:author="Ph W" w:date="2010-08-05T15:10:00Z"/>
              <w:rFonts w:asciiTheme="minorHAnsi" w:eastAsiaTheme="minorEastAsia" w:hAnsiTheme="minorHAnsi" w:cstheme="minorBidi"/>
              <w:noProof/>
              <w:sz w:val="20"/>
              <w:lang w:val="de-DE"/>
            </w:rPr>
          </w:rPrChange>
        </w:rPr>
      </w:pPr>
      <w:del w:id="767" w:author="Ph W" w:date="2010-08-05T15:10:00Z">
        <w:r w:rsidRPr="00773AFB" w:rsidDel="00B4681C">
          <w:rPr>
            <w:noProof/>
            <w:sz w:val="20"/>
            <w:lang w:eastAsia="ja-JP"/>
            <w:rPrChange w:id="768" w:author="Ph W" w:date="2010-08-05T17:30:00Z">
              <w:rPr>
                <w:noProof/>
                <w:sz w:val="20"/>
                <w:lang w:eastAsia="ja-JP"/>
              </w:rPr>
            </w:rPrChange>
          </w:rPr>
          <w:delText>2.2</w:delText>
        </w:r>
        <w:r w:rsidRPr="00773AFB" w:rsidDel="00B4681C">
          <w:rPr>
            <w:rFonts w:asciiTheme="minorHAnsi" w:eastAsiaTheme="minorEastAsia" w:hAnsiTheme="minorHAnsi" w:cstheme="minorBidi"/>
            <w:noProof/>
            <w:sz w:val="20"/>
            <w:lang w:val="de-DE"/>
            <w:rPrChange w:id="769" w:author="Ph W" w:date="2010-08-05T17:30:00Z">
              <w:rPr>
                <w:rFonts w:asciiTheme="minorHAnsi" w:eastAsiaTheme="minorEastAsia" w:hAnsiTheme="minorHAnsi" w:cstheme="minorBidi"/>
                <w:noProof/>
                <w:sz w:val="20"/>
                <w:lang w:val="de-DE"/>
              </w:rPr>
            </w:rPrChange>
          </w:rPr>
          <w:tab/>
        </w:r>
        <w:r w:rsidRPr="00773AFB" w:rsidDel="00B4681C">
          <w:rPr>
            <w:noProof/>
            <w:sz w:val="20"/>
            <w:rPrChange w:id="770" w:author="Ph W" w:date="2010-08-05T17:30:00Z">
              <w:rPr>
                <w:noProof/>
                <w:sz w:val="20"/>
              </w:rPr>
            </w:rPrChange>
          </w:rPr>
          <w:delText>On Job Submission Description Language</w:delText>
        </w:r>
        <w:r w:rsidRPr="00773AFB" w:rsidDel="00B4681C">
          <w:rPr>
            <w:noProof/>
            <w:sz w:val="20"/>
            <w:rPrChange w:id="771" w:author="Ph W" w:date="2010-08-05T17:30:00Z">
              <w:rPr>
                <w:noProof/>
                <w:sz w:val="20"/>
              </w:rPr>
            </w:rPrChange>
          </w:rPr>
          <w:tab/>
        </w:r>
        <w:r w:rsidR="00522DA9" w:rsidRPr="00773AFB" w:rsidDel="00B4681C">
          <w:rPr>
            <w:noProof/>
            <w:sz w:val="20"/>
            <w:rPrChange w:id="772" w:author="Ph W" w:date="2010-08-05T17:30:00Z">
              <w:rPr>
                <w:noProof/>
                <w:sz w:val="20"/>
              </w:rPr>
            </w:rPrChange>
          </w:rPr>
          <w:delText>7</w:delText>
        </w:r>
      </w:del>
    </w:p>
    <w:p w:rsidR="00687C56" w:rsidRPr="00773AFB" w:rsidDel="00B4681C" w:rsidRDefault="00687C56">
      <w:pPr>
        <w:pStyle w:val="Verzeichnis2"/>
        <w:tabs>
          <w:tab w:val="left" w:pos="774"/>
          <w:tab w:val="right" w:leader="dot" w:pos="8630"/>
        </w:tabs>
        <w:rPr>
          <w:del w:id="773" w:author="Ph W" w:date="2010-08-05T15:10:00Z"/>
          <w:rFonts w:asciiTheme="minorHAnsi" w:eastAsiaTheme="minorEastAsia" w:hAnsiTheme="minorHAnsi" w:cstheme="minorBidi"/>
          <w:noProof/>
          <w:sz w:val="20"/>
          <w:lang w:val="de-DE"/>
          <w:rPrChange w:id="774" w:author="Ph W" w:date="2010-08-05T17:30:00Z">
            <w:rPr>
              <w:del w:id="775" w:author="Ph W" w:date="2010-08-05T15:10:00Z"/>
              <w:rFonts w:asciiTheme="minorHAnsi" w:eastAsiaTheme="minorEastAsia" w:hAnsiTheme="minorHAnsi" w:cstheme="minorBidi"/>
              <w:noProof/>
              <w:sz w:val="20"/>
              <w:lang w:val="de-DE"/>
            </w:rPr>
          </w:rPrChange>
        </w:rPr>
      </w:pPr>
      <w:del w:id="776" w:author="Ph W" w:date="2010-08-05T15:10:00Z">
        <w:r w:rsidRPr="00773AFB" w:rsidDel="00B4681C">
          <w:rPr>
            <w:noProof/>
            <w:sz w:val="20"/>
            <w:rPrChange w:id="777" w:author="Ph W" w:date="2010-08-05T17:30:00Z">
              <w:rPr>
                <w:noProof/>
                <w:sz w:val="20"/>
              </w:rPr>
            </w:rPrChange>
          </w:rPr>
          <w:delText>2.3</w:delText>
        </w:r>
        <w:r w:rsidRPr="00773AFB" w:rsidDel="00B4681C">
          <w:rPr>
            <w:rFonts w:asciiTheme="minorHAnsi" w:eastAsiaTheme="minorEastAsia" w:hAnsiTheme="minorHAnsi" w:cstheme="minorBidi"/>
            <w:noProof/>
            <w:sz w:val="20"/>
            <w:lang w:val="de-DE"/>
            <w:rPrChange w:id="778" w:author="Ph W" w:date="2010-08-05T17:30:00Z">
              <w:rPr>
                <w:rFonts w:asciiTheme="minorHAnsi" w:eastAsiaTheme="minorEastAsia" w:hAnsiTheme="minorHAnsi" w:cstheme="minorBidi"/>
                <w:noProof/>
                <w:sz w:val="20"/>
                <w:lang w:val="de-DE"/>
              </w:rPr>
            </w:rPrChange>
          </w:rPr>
          <w:tab/>
        </w:r>
        <w:r w:rsidRPr="00773AFB" w:rsidDel="00B4681C">
          <w:rPr>
            <w:noProof/>
            <w:sz w:val="20"/>
            <w:rPrChange w:id="779" w:author="Ph W" w:date="2010-08-05T17:30:00Z">
              <w:rPr>
                <w:noProof/>
                <w:sz w:val="20"/>
              </w:rPr>
            </w:rPrChange>
          </w:rPr>
          <w:delText>On Usage Records</w:delText>
        </w:r>
        <w:r w:rsidRPr="00773AFB" w:rsidDel="00B4681C">
          <w:rPr>
            <w:noProof/>
            <w:sz w:val="20"/>
            <w:rPrChange w:id="780" w:author="Ph W" w:date="2010-08-05T17:30:00Z">
              <w:rPr>
                <w:noProof/>
                <w:sz w:val="20"/>
              </w:rPr>
            </w:rPrChange>
          </w:rPr>
          <w:tab/>
        </w:r>
        <w:r w:rsidR="00522DA9" w:rsidRPr="00773AFB" w:rsidDel="00B4681C">
          <w:rPr>
            <w:noProof/>
            <w:sz w:val="20"/>
            <w:rPrChange w:id="781" w:author="Ph W" w:date="2010-08-05T17:30:00Z">
              <w:rPr>
                <w:noProof/>
                <w:sz w:val="20"/>
              </w:rPr>
            </w:rPrChange>
          </w:rPr>
          <w:delText>8</w:delText>
        </w:r>
      </w:del>
    </w:p>
    <w:p w:rsidR="00687C56" w:rsidRPr="00773AFB" w:rsidDel="00B4681C" w:rsidRDefault="00687C56">
      <w:pPr>
        <w:pStyle w:val="Verzeichnis1"/>
        <w:tabs>
          <w:tab w:val="left" w:pos="440"/>
          <w:tab w:val="right" w:leader="dot" w:pos="8630"/>
        </w:tabs>
        <w:rPr>
          <w:del w:id="782" w:author="Ph W" w:date="2010-08-05T15:10:00Z"/>
          <w:rFonts w:asciiTheme="minorHAnsi" w:eastAsiaTheme="minorEastAsia" w:hAnsiTheme="minorHAnsi" w:cstheme="minorBidi"/>
          <w:noProof/>
          <w:sz w:val="20"/>
          <w:lang w:val="de-DE"/>
          <w:rPrChange w:id="783" w:author="Ph W" w:date="2010-08-05T17:30:00Z">
            <w:rPr>
              <w:del w:id="784" w:author="Ph W" w:date="2010-08-05T15:10:00Z"/>
              <w:rFonts w:asciiTheme="minorHAnsi" w:eastAsiaTheme="minorEastAsia" w:hAnsiTheme="minorHAnsi" w:cstheme="minorBidi"/>
              <w:noProof/>
              <w:sz w:val="20"/>
              <w:lang w:val="de-DE"/>
            </w:rPr>
          </w:rPrChange>
        </w:rPr>
      </w:pPr>
      <w:del w:id="785" w:author="Ph W" w:date="2010-08-05T15:10:00Z">
        <w:r w:rsidRPr="00773AFB" w:rsidDel="00B4681C">
          <w:rPr>
            <w:noProof/>
            <w:sz w:val="20"/>
            <w:rPrChange w:id="786" w:author="Ph W" w:date="2010-08-05T17:30:00Z">
              <w:rPr>
                <w:noProof/>
                <w:sz w:val="20"/>
              </w:rPr>
            </w:rPrChange>
          </w:rPr>
          <w:delText>3.</w:delText>
        </w:r>
        <w:r w:rsidRPr="00773AFB" w:rsidDel="00B4681C">
          <w:rPr>
            <w:rFonts w:asciiTheme="minorHAnsi" w:eastAsiaTheme="minorEastAsia" w:hAnsiTheme="minorHAnsi" w:cstheme="minorBidi"/>
            <w:noProof/>
            <w:sz w:val="20"/>
            <w:lang w:val="de-DE"/>
            <w:rPrChange w:id="787" w:author="Ph W" w:date="2010-08-05T17:30:00Z">
              <w:rPr>
                <w:rFonts w:asciiTheme="minorHAnsi" w:eastAsiaTheme="minorEastAsia" w:hAnsiTheme="minorHAnsi" w:cstheme="minorBidi"/>
                <w:noProof/>
                <w:sz w:val="20"/>
                <w:lang w:val="de-DE"/>
              </w:rPr>
            </w:rPrChange>
          </w:rPr>
          <w:tab/>
        </w:r>
        <w:r w:rsidRPr="00773AFB" w:rsidDel="00B4681C">
          <w:rPr>
            <w:noProof/>
            <w:sz w:val="20"/>
            <w:rPrChange w:id="788" w:author="Ph W" w:date="2010-08-05T17:30:00Z">
              <w:rPr>
                <w:noProof/>
                <w:sz w:val="20"/>
              </w:rPr>
            </w:rPrChange>
          </w:rPr>
          <w:delText>Activity Instance Description Structure</w:delText>
        </w:r>
        <w:r w:rsidRPr="00773AFB" w:rsidDel="00B4681C">
          <w:rPr>
            <w:noProof/>
            <w:sz w:val="20"/>
            <w:rPrChange w:id="789" w:author="Ph W" w:date="2010-08-05T17:30:00Z">
              <w:rPr>
                <w:noProof/>
                <w:sz w:val="20"/>
              </w:rPr>
            </w:rPrChange>
          </w:rPr>
          <w:tab/>
        </w:r>
        <w:r w:rsidR="00522DA9" w:rsidRPr="00773AFB" w:rsidDel="00B4681C">
          <w:rPr>
            <w:noProof/>
            <w:sz w:val="20"/>
            <w:rPrChange w:id="790" w:author="Ph W" w:date="2010-08-05T17:30:00Z">
              <w:rPr>
                <w:noProof/>
                <w:sz w:val="20"/>
              </w:rPr>
            </w:rPrChange>
          </w:rPr>
          <w:delText>8</w:delText>
        </w:r>
      </w:del>
    </w:p>
    <w:p w:rsidR="00687C56" w:rsidRPr="00773AFB" w:rsidDel="00B4681C" w:rsidRDefault="00687C56">
      <w:pPr>
        <w:pStyle w:val="Verzeichnis1"/>
        <w:tabs>
          <w:tab w:val="left" w:pos="440"/>
          <w:tab w:val="right" w:leader="dot" w:pos="8630"/>
        </w:tabs>
        <w:rPr>
          <w:del w:id="791" w:author="Ph W" w:date="2010-08-05T15:10:00Z"/>
          <w:rFonts w:asciiTheme="minorHAnsi" w:eastAsiaTheme="minorEastAsia" w:hAnsiTheme="minorHAnsi" w:cstheme="minorBidi"/>
          <w:noProof/>
          <w:sz w:val="20"/>
          <w:lang w:val="de-DE"/>
          <w:rPrChange w:id="792" w:author="Ph W" w:date="2010-08-05T17:30:00Z">
            <w:rPr>
              <w:del w:id="793" w:author="Ph W" w:date="2010-08-05T15:10:00Z"/>
              <w:rFonts w:asciiTheme="minorHAnsi" w:eastAsiaTheme="minorEastAsia" w:hAnsiTheme="minorHAnsi" w:cstheme="minorBidi"/>
              <w:noProof/>
              <w:sz w:val="20"/>
              <w:lang w:val="de-DE"/>
            </w:rPr>
          </w:rPrChange>
        </w:rPr>
      </w:pPr>
      <w:del w:id="794" w:author="Ph W" w:date="2010-08-05T15:10:00Z">
        <w:r w:rsidRPr="00773AFB" w:rsidDel="00B4681C">
          <w:rPr>
            <w:noProof/>
            <w:sz w:val="20"/>
            <w:rPrChange w:id="795" w:author="Ph W" w:date="2010-08-05T17:30:00Z">
              <w:rPr>
                <w:noProof/>
                <w:sz w:val="20"/>
              </w:rPr>
            </w:rPrChange>
          </w:rPr>
          <w:delText>4.</w:delText>
        </w:r>
        <w:r w:rsidRPr="00773AFB" w:rsidDel="00B4681C">
          <w:rPr>
            <w:rFonts w:asciiTheme="minorHAnsi" w:eastAsiaTheme="minorEastAsia" w:hAnsiTheme="minorHAnsi" w:cstheme="minorBidi"/>
            <w:noProof/>
            <w:sz w:val="20"/>
            <w:lang w:val="de-DE"/>
            <w:rPrChange w:id="796" w:author="Ph W" w:date="2010-08-05T17:30:00Z">
              <w:rPr>
                <w:rFonts w:asciiTheme="minorHAnsi" w:eastAsiaTheme="minorEastAsia" w:hAnsiTheme="minorHAnsi" w:cstheme="minorBidi"/>
                <w:noProof/>
                <w:sz w:val="20"/>
                <w:lang w:val="de-DE"/>
              </w:rPr>
            </w:rPrChange>
          </w:rPr>
          <w:tab/>
        </w:r>
        <w:r w:rsidRPr="00773AFB" w:rsidDel="00B4681C">
          <w:rPr>
            <w:noProof/>
            <w:sz w:val="20"/>
            <w:rPrChange w:id="797" w:author="Ph W" w:date="2010-08-05T17:30:00Z">
              <w:rPr>
                <w:noProof/>
                <w:sz w:val="20"/>
              </w:rPr>
            </w:rPrChange>
          </w:rPr>
          <w:delText>The Abstract Activity Instance Element Set</w:delText>
        </w:r>
        <w:r w:rsidRPr="00773AFB" w:rsidDel="00B4681C">
          <w:rPr>
            <w:noProof/>
            <w:sz w:val="20"/>
            <w:rPrChange w:id="798" w:author="Ph W" w:date="2010-08-05T17:30:00Z">
              <w:rPr>
                <w:noProof/>
                <w:sz w:val="20"/>
              </w:rPr>
            </w:rPrChange>
          </w:rPr>
          <w:tab/>
        </w:r>
        <w:r w:rsidR="00522DA9" w:rsidRPr="00773AFB" w:rsidDel="00B4681C">
          <w:rPr>
            <w:noProof/>
            <w:sz w:val="20"/>
            <w:rPrChange w:id="799" w:author="Ph W" w:date="2010-08-05T17:30:00Z">
              <w:rPr>
                <w:noProof/>
                <w:sz w:val="20"/>
              </w:rPr>
            </w:rPrChange>
          </w:rPr>
          <w:delText>9</w:delText>
        </w:r>
      </w:del>
    </w:p>
    <w:p w:rsidR="00687C56" w:rsidRPr="00773AFB" w:rsidDel="00B4681C" w:rsidRDefault="00687C56">
      <w:pPr>
        <w:pStyle w:val="Verzeichnis2"/>
        <w:tabs>
          <w:tab w:val="left" w:pos="774"/>
          <w:tab w:val="right" w:leader="dot" w:pos="8630"/>
        </w:tabs>
        <w:rPr>
          <w:del w:id="800" w:author="Ph W" w:date="2010-08-05T15:10:00Z"/>
          <w:rFonts w:asciiTheme="minorHAnsi" w:eastAsiaTheme="minorEastAsia" w:hAnsiTheme="minorHAnsi" w:cstheme="minorBidi"/>
          <w:noProof/>
          <w:sz w:val="20"/>
          <w:lang w:val="de-DE"/>
          <w:rPrChange w:id="801" w:author="Ph W" w:date="2010-08-05T17:30:00Z">
            <w:rPr>
              <w:del w:id="802" w:author="Ph W" w:date="2010-08-05T15:10:00Z"/>
              <w:rFonts w:asciiTheme="minorHAnsi" w:eastAsiaTheme="minorEastAsia" w:hAnsiTheme="minorHAnsi" w:cstheme="minorBidi"/>
              <w:noProof/>
              <w:sz w:val="20"/>
              <w:lang w:val="de-DE"/>
            </w:rPr>
          </w:rPrChange>
        </w:rPr>
      </w:pPr>
      <w:del w:id="803" w:author="Ph W" w:date="2010-08-05T15:10:00Z">
        <w:r w:rsidRPr="00773AFB" w:rsidDel="00B4681C">
          <w:rPr>
            <w:noProof/>
            <w:sz w:val="20"/>
            <w:rPrChange w:id="804" w:author="Ph W" w:date="2010-08-05T17:30:00Z">
              <w:rPr>
                <w:noProof/>
                <w:sz w:val="20"/>
              </w:rPr>
            </w:rPrChange>
          </w:rPr>
          <w:delText>4.1</w:delText>
        </w:r>
        <w:r w:rsidRPr="00773AFB" w:rsidDel="00B4681C">
          <w:rPr>
            <w:rFonts w:asciiTheme="minorHAnsi" w:eastAsiaTheme="minorEastAsia" w:hAnsiTheme="minorHAnsi" w:cstheme="minorBidi"/>
            <w:noProof/>
            <w:sz w:val="20"/>
            <w:lang w:val="de-DE"/>
            <w:rPrChange w:id="805" w:author="Ph W" w:date="2010-08-05T17:30:00Z">
              <w:rPr>
                <w:rFonts w:asciiTheme="minorHAnsi" w:eastAsiaTheme="minorEastAsia" w:hAnsiTheme="minorHAnsi" w:cstheme="minorBidi"/>
                <w:noProof/>
                <w:sz w:val="20"/>
                <w:lang w:val="de-DE"/>
              </w:rPr>
            </w:rPrChange>
          </w:rPr>
          <w:tab/>
        </w:r>
        <w:r w:rsidRPr="00773AFB" w:rsidDel="00B4681C">
          <w:rPr>
            <w:noProof/>
            <w:sz w:val="20"/>
            <w:rPrChange w:id="806" w:author="Ph W" w:date="2010-08-05T17:30:00Z">
              <w:rPr>
                <w:noProof/>
                <w:sz w:val="20"/>
              </w:rPr>
            </w:rPrChange>
          </w:rPr>
          <w:delText>The ActivityDocument Element</w:delText>
        </w:r>
        <w:r w:rsidRPr="00773AFB" w:rsidDel="00B4681C">
          <w:rPr>
            <w:noProof/>
            <w:sz w:val="20"/>
            <w:rPrChange w:id="807" w:author="Ph W" w:date="2010-08-05T17:30:00Z">
              <w:rPr>
                <w:noProof/>
                <w:sz w:val="20"/>
              </w:rPr>
            </w:rPrChange>
          </w:rPr>
          <w:tab/>
        </w:r>
        <w:r w:rsidR="00522DA9" w:rsidRPr="00773AFB" w:rsidDel="00B4681C">
          <w:rPr>
            <w:noProof/>
            <w:sz w:val="20"/>
            <w:rPrChange w:id="808" w:author="Ph W" w:date="2010-08-05T17:30:00Z">
              <w:rPr>
                <w:noProof/>
                <w:sz w:val="20"/>
              </w:rPr>
            </w:rPrChange>
          </w:rPr>
          <w:delText>9</w:delText>
        </w:r>
      </w:del>
    </w:p>
    <w:p w:rsidR="00687C56" w:rsidRPr="00773AFB" w:rsidDel="00B4681C" w:rsidRDefault="00687C56">
      <w:pPr>
        <w:pStyle w:val="Verzeichnis2"/>
        <w:tabs>
          <w:tab w:val="left" w:pos="774"/>
          <w:tab w:val="right" w:leader="dot" w:pos="8630"/>
        </w:tabs>
        <w:rPr>
          <w:del w:id="809" w:author="Ph W" w:date="2010-08-05T15:10:00Z"/>
          <w:rFonts w:asciiTheme="minorHAnsi" w:eastAsiaTheme="minorEastAsia" w:hAnsiTheme="minorHAnsi" w:cstheme="minorBidi"/>
          <w:noProof/>
          <w:sz w:val="20"/>
          <w:lang w:val="de-DE"/>
          <w:rPrChange w:id="810" w:author="Ph W" w:date="2010-08-05T17:30:00Z">
            <w:rPr>
              <w:del w:id="811" w:author="Ph W" w:date="2010-08-05T15:10:00Z"/>
              <w:rFonts w:asciiTheme="minorHAnsi" w:eastAsiaTheme="minorEastAsia" w:hAnsiTheme="minorHAnsi" w:cstheme="minorBidi"/>
              <w:noProof/>
              <w:sz w:val="20"/>
              <w:lang w:val="de-DE"/>
            </w:rPr>
          </w:rPrChange>
        </w:rPr>
      </w:pPr>
      <w:del w:id="812" w:author="Ph W" w:date="2010-08-05T15:10:00Z">
        <w:r w:rsidRPr="00773AFB" w:rsidDel="00B4681C">
          <w:rPr>
            <w:noProof/>
            <w:sz w:val="20"/>
            <w:rPrChange w:id="813" w:author="Ph W" w:date="2010-08-05T17:30:00Z">
              <w:rPr>
                <w:noProof/>
                <w:sz w:val="20"/>
              </w:rPr>
            </w:rPrChange>
          </w:rPr>
          <w:delText>4.2</w:delText>
        </w:r>
        <w:r w:rsidRPr="00773AFB" w:rsidDel="00B4681C">
          <w:rPr>
            <w:rFonts w:asciiTheme="minorHAnsi" w:eastAsiaTheme="minorEastAsia" w:hAnsiTheme="minorHAnsi" w:cstheme="minorBidi"/>
            <w:noProof/>
            <w:sz w:val="20"/>
            <w:lang w:val="de-DE"/>
            <w:rPrChange w:id="814" w:author="Ph W" w:date="2010-08-05T17:30:00Z">
              <w:rPr>
                <w:rFonts w:asciiTheme="minorHAnsi" w:eastAsiaTheme="minorEastAsia" w:hAnsiTheme="minorHAnsi" w:cstheme="minorBidi"/>
                <w:noProof/>
                <w:sz w:val="20"/>
                <w:lang w:val="de-DE"/>
              </w:rPr>
            </w:rPrChange>
          </w:rPr>
          <w:tab/>
        </w:r>
        <w:r w:rsidRPr="00773AFB" w:rsidDel="00B4681C">
          <w:rPr>
            <w:noProof/>
            <w:sz w:val="20"/>
            <w:rPrChange w:id="815" w:author="Ph W" w:date="2010-08-05T17:30:00Z">
              <w:rPr>
                <w:noProof/>
                <w:sz w:val="20"/>
              </w:rPr>
            </w:rPrChange>
          </w:rPr>
          <w:delText>The ActivityDescription Element</w:delText>
        </w:r>
        <w:r w:rsidRPr="00773AFB" w:rsidDel="00B4681C">
          <w:rPr>
            <w:noProof/>
            <w:sz w:val="20"/>
            <w:rPrChange w:id="816" w:author="Ph W" w:date="2010-08-05T17:30:00Z">
              <w:rPr>
                <w:noProof/>
                <w:sz w:val="20"/>
              </w:rPr>
            </w:rPrChange>
          </w:rPr>
          <w:tab/>
        </w:r>
        <w:r w:rsidR="00522DA9" w:rsidRPr="00773AFB" w:rsidDel="00B4681C">
          <w:rPr>
            <w:noProof/>
            <w:sz w:val="20"/>
            <w:rPrChange w:id="817" w:author="Ph W" w:date="2010-08-05T17:30:00Z">
              <w:rPr>
                <w:noProof/>
                <w:sz w:val="20"/>
              </w:rPr>
            </w:rPrChange>
          </w:rPr>
          <w:delText>10</w:delText>
        </w:r>
      </w:del>
    </w:p>
    <w:p w:rsidR="00687C56" w:rsidRPr="00773AFB" w:rsidDel="00B4681C" w:rsidRDefault="00687C56">
      <w:pPr>
        <w:pStyle w:val="Verzeichnis2"/>
        <w:tabs>
          <w:tab w:val="left" w:pos="774"/>
          <w:tab w:val="right" w:leader="dot" w:pos="8630"/>
        </w:tabs>
        <w:rPr>
          <w:del w:id="818" w:author="Ph W" w:date="2010-08-05T15:10:00Z"/>
          <w:rFonts w:asciiTheme="minorHAnsi" w:eastAsiaTheme="minorEastAsia" w:hAnsiTheme="minorHAnsi" w:cstheme="minorBidi"/>
          <w:noProof/>
          <w:sz w:val="20"/>
          <w:lang w:val="de-DE"/>
          <w:rPrChange w:id="819" w:author="Ph W" w:date="2010-08-05T17:30:00Z">
            <w:rPr>
              <w:del w:id="820" w:author="Ph W" w:date="2010-08-05T15:10:00Z"/>
              <w:rFonts w:asciiTheme="minorHAnsi" w:eastAsiaTheme="minorEastAsia" w:hAnsiTheme="minorHAnsi" w:cstheme="minorBidi"/>
              <w:noProof/>
              <w:sz w:val="20"/>
              <w:lang w:val="de-DE"/>
            </w:rPr>
          </w:rPrChange>
        </w:rPr>
      </w:pPr>
      <w:del w:id="821" w:author="Ph W" w:date="2010-08-05T15:10:00Z">
        <w:r w:rsidRPr="00773AFB" w:rsidDel="00B4681C">
          <w:rPr>
            <w:noProof/>
            <w:sz w:val="20"/>
            <w:rPrChange w:id="822" w:author="Ph W" w:date="2010-08-05T17:30:00Z">
              <w:rPr>
                <w:noProof/>
                <w:sz w:val="20"/>
              </w:rPr>
            </w:rPrChange>
          </w:rPr>
          <w:delText>4.3</w:delText>
        </w:r>
        <w:r w:rsidRPr="00773AFB" w:rsidDel="00B4681C">
          <w:rPr>
            <w:rFonts w:asciiTheme="minorHAnsi" w:eastAsiaTheme="minorEastAsia" w:hAnsiTheme="minorHAnsi" w:cstheme="minorBidi"/>
            <w:noProof/>
            <w:sz w:val="20"/>
            <w:lang w:val="de-DE"/>
            <w:rPrChange w:id="823" w:author="Ph W" w:date="2010-08-05T17:30:00Z">
              <w:rPr>
                <w:rFonts w:asciiTheme="minorHAnsi" w:eastAsiaTheme="minorEastAsia" w:hAnsiTheme="minorHAnsi" w:cstheme="minorBidi"/>
                <w:noProof/>
                <w:sz w:val="20"/>
                <w:lang w:val="de-DE"/>
              </w:rPr>
            </w:rPrChange>
          </w:rPr>
          <w:tab/>
        </w:r>
        <w:r w:rsidRPr="00773AFB" w:rsidDel="00B4681C">
          <w:rPr>
            <w:noProof/>
            <w:sz w:val="20"/>
            <w:rPrChange w:id="824" w:author="Ph W" w:date="2010-08-05T17:30:00Z">
              <w:rPr>
                <w:noProof/>
                <w:sz w:val="20"/>
              </w:rPr>
            </w:rPrChange>
          </w:rPr>
          <w:delText>The ActivityHistory Element</w:delText>
        </w:r>
        <w:r w:rsidRPr="00773AFB" w:rsidDel="00B4681C">
          <w:rPr>
            <w:noProof/>
            <w:sz w:val="20"/>
            <w:rPrChange w:id="825" w:author="Ph W" w:date="2010-08-05T17:30:00Z">
              <w:rPr>
                <w:noProof/>
                <w:sz w:val="20"/>
              </w:rPr>
            </w:rPrChange>
          </w:rPr>
          <w:tab/>
        </w:r>
      </w:del>
      <w:del w:id="826" w:author="Ph W" w:date="2010-08-05T10:56:00Z">
        <w:r w:rsidRPr="00773AFB" w:rsidDel="00522DA9">
          <w:rPr>
            <w:noProof/>
            <w:sz w:val="20"/>
            <w:rPrChange w:id="827" w:author="Ph W" w:date="2010-08-05T17:30:00Z">
              <w:rPr>
                <w:noProof/>
                <w:sz w:val="20"/>
              </w:rPr>
            </w:rPrChange>
          </w:rPr>
          <w:delText>10</w:delText>
        </w:r>
      </w:del>
    </w:p>
    <w:p w:rsidR="00687C56" w:rsidRPr="00773AFB" w:rsidDel="00B4681C" w:rsidRDefault="00687C56">
      <w:pPr>
        <w:pStyle w:val="Verzeichnis2"/>
        <w:tabs>
          <w:tab w:val="left" w:pos="774"/>
          <w:tab w:val="right" w:leader="dot" w:pos="8630"/>
        </w:tabs>
        <w:rPr>
          <w:del w:id="828" w:author="Ph W" w:date="2010-08-05T15:10:00Z"/>
          <w:rFonts w:asciiTheme="minorHAnsi" w:eastAsiaTheme="minorEastAsia" w:hAnsiTheme="minorHAnsi" w:cstheme="minorBidi"/>
          <w:noProof/>
          <w:sz w:val="20"/>
          <w:lang w:val="de-DE"/>
          <w:rPrChange w:id="829" w:author="Ph W" w:date="2010-08-05T17:30:00Z">
            <w:rPr>
              <w:del w:id="830" w:author="Ph W" w:date="2010-08-05T15:10:00Z"/>
              <w:rFonts w:asciiTheme="minorHAnsi" w:eastAsiaTheme="minorEastAsia" w:hAnsiTheme="minorHAnsi" w:cstheme="minorBidi"/>
              <w:noProof/>
              <w:sz w:val="20"/>
              <w:lang w:val="de-DE"/>
            </w:rPr>
          </w:rPrChange>
        </w:rPr>
      </w:pPr>
      <w:del w:id="831" w:author="Ph W" w:date="2010-08-05T15:10:00Z">
        <w:r w:rsidRPr="00773AFB" w:rsidDel="00B4681C">
          <w:rPr>
            <w:noProof/>
            <w:sz w:val="20"/>
            <w:rPrChange w:id="832" w:author="Ph W" w:date="2010-08-05T17:30:00Z">
              <w:rPr>
                <w:noProof/>
                <w:sz w:val="20"/>
              </w:rPr>
            </w:rPrChange>
          </w:rPr>
          <w:delText>4.4</w:delText>
        </w:r>
        <w:r w:rsidRPr="00773AFB" w:rsidDel="00B4681C">
          <w:rPr>
            <w:rFonts w:asciiTheme="minorHAnsi" w:eastAsiaTheme="minorEastAsia" w:hAnsiTheme="minorHAnsi" w:cstheme="minorBidi"/>
            <w:noProof/>
            <w:sz w:val="20"/>
            <w:lang w:val="de-DE"/>
            <w:rPrChange w:id="833" w:author="Ph W" w:date="2010-08-05T17:30:00Z">
              <w:rPr>
                <w:rFonts w:asciiTheme="minorHAnsi" w:eastAsiaTheme="minorEastAsia" w:hAnsiTheme="minorHAnsi" w:cstheme="minorBidi"/>
                <w:noProof/>
                <w:sz w:val="20"/>
                <w:lang w:val="de-DE"/>
              </w:rPr>
            </w:rPrChange>
          </w:rPr>
          <w:tab/>
        </w:r>
        <w:r w:rsidRPr="00773AFB" w:rsidDel="00B4681C">
          <w:rPr>
            <w:noProof/>
            <w:sz w:val="20"/>
            <w:rPrChange w:id="834" w:author="Ph W" w:date="2010-08-05T17:30:00Z">
              <w:rPr>
                <w:noProof/>
                <w:sz w:val="20"/>
              </w:rPr>
            </w:rPrChange>
          </w:rPr>
          <w:delText>The ActivityHistoryEntry Element</w:delText>
        </w:r>
        <w:r w:rsidRPr="00773AFB" w:rsidDel="00B4681C">
          <w:rPr>
            <w:noProof/>
            <w:sz w:val="20"/>
            <w:rPrChange w:id="835" w:author="Ph W" w:date="2010-08-05T17:30:00Z">
              <w:rPr>
                <w:noProof/>
                <w:sz w:val="20"/>
              </w:rPr>
            </w:rPrChange>
          </w:rPr>
          <w:tab/>
        </w:r>
        <w:r w:rsidR="00522DA9" w:rsidRPr="00773AFB" w:rsidDel="00B4681C">
          <w:rPr>
            <w:noProof/>
            <w:sz w:val="20"/>
            <w:rPrChange w:id="836" w:author="Ph W" w:date="2010-08-05T17:30:00Z">
              <w:rPr>
                <w:noProof/>
                <w:sz w:val="20"/>
              </w:rPr>
            </w:rPrChange>
          </w:rPr>
          <w:delText>12</w:delText>
        </w:r>
      </w:del>
    </w:p>
    <w:p w:rsidR="00687C56" w:rsidRPr="00773AFB" w:rsidDel="00B4681C" w:rsidRDefault="00687C56">
      <w:pPr>
        <w:pStyle w:val="Verzeichnis2"/>
        <w:tabs>
          <w:tab w:val="left" w:pos="774"/>
          <w:tab w:val="right" w:leader="dot" w:pos="8630"/>
        </w:tabs>
        <w:rPr>
          <w:del w:id="837" w:author="Ph W" w:date="2010-08-05T15:10:00Z"/>
          <w:rFonts w:asciiTheme="minorHAnsi" w:eastAsiaTheme="minorEastAsia" w:hAnsiTheme="minorHAnsi" w:cstheme="minorBidi"/>
          <w:noProof/>
          <w:sz w:val="20"/>
          <w:lang w:val="de-DE"/>
          <w:rPrChange w:id="838" w:author="Ph W" w:date="2010-08-05T17:30:00Z">
            <w:rPr>
              <w:del w:id="839" w:author="Ph W" w:date="2010-08-05T15:10:00Z"/>
              <w:rFonts w:asciiTheme="minorHAnsi" w:eastAsiaTheme="minorEastAsia" w:hAnsiTheme="minorHAnsi" w:cstheme="minorBidi"/>
              <w:noProof/>
              <w:sz w:val="20"/>
              <w:lang w:val="de-DE"/>
            </w:rPr>
          </w:rPrChange>
        </w:rPr>
      </w:pPr>
      <w:del w:id="840" w:author="Ph W" w:date="2010-08-05T15:10:00Z">
        <w:r w:rsidRPr="00773AFB" w:rsidDel="00B4681C">
          <w:rPr>
            <w:noProof/>
            <w:sz w:val="20"/>
            <w:rPrChange w:id="841" w:author="Ph W" w:date="2010-08-05T17:30:00Z">
              <w:rPr>
                <w:noProof/>
                <w:sz w:val="20"/>
              </w:rPr>
            </w:rPrChange>
          </w:rPr>
          <w:delText>4.5</w:delText>
        </w:r>
        <w:r w:rsidRPr="00773AFB" w:rsidDel="00B4681C">
          <w:rPr>
            <w:rFonts w:asciiTheme="minorHAnsi" w:eastAsiaTheme="minorEastAsia" w:hAnsiTheme="minorHAnsi" w:cstheme="minorBidi"/>
            <w:noProof/>
            <w:sz w:val="20"/>
            <w:lang w:val="de-DE"/>
            <w:rPrChange w:id="842" w:author="Ph W" w:date="2010-08-05T17:30:00Z">
              <w:rPr>
                <w:rFonts w:asciiTheme="minorHAnsi" w:eastAsiaTheme="minorEastAsia" w:hAnsiTheme="minorHAnsi" w:cstheme="minorBidi"/>
                <w:noProof/>
                <w:sz w:val="20"/>
                <w:lang w:val="de-DE"/>
              </w:rPr>
            </w:rPrChange>
          </w:rPr>
          <w:tab/>
        </w:r>
        <w:r w:rsidRPr="00773AFB" w:rsidDel="00B4681C">
          <w:rPr>
            <w:noProof/>
            <w:sz w:val="20"/>
            <w:rPrChange w:id="843" w:author="Ph W" w:date="2010-08-05T17:30:00Z">
              <w:rPr>
                <w:noProof/>
                <w:sz w:val="20"/>
              </w:rPr>
            </w:rPrChange>
          </w:rPr>
          <w:delText>The Status Element</w:delText>
        </w:r>
        <w:r w:rsidRPr="00773AFB" w:rsidDel="00B4681C">
          <w:rPr>
            <w:noProof/>
            <w:sz w:val="20"/>
            <w:rPrChange w:id="844" w:author="Ph W" w:date="2010-08-05T17:30:00Z">
              <w:rPr>
                <w:noProof/>
                <w:sz w:val="20"/>
              </w:rPr>
            </w:rPrChange>
          </w:rPr>
          <w:tab/>
        </w:r>
        <w:r w:rsidR="00522DA9" w:rsidRPr="00773AFB" w:rsidDel="00B4681C">
          <w:rPr>
            <w:noProof/>
            <w:sz w:val="20"/>
            <w:rPrChange w:id="845" w:author="Ph W" w:date="2010-08-05T17:30:00Z">
              <w:rPr>
                <w:noProof/>
                <w:sz w:val="20"/>
              </w:rPr>
            </w:rPrChange>
          </w:rPr>
          <w:delText>13</w:delText>
        </w:r>
      </w:del>
    </w:p>
    <w:p w:rsidR="00687C56" w:rsidRPr="00773AFB" w:rsidDel="00B4681C" w:rsidRDefault="00687C56">
      <w:pPr>
        <w:pStyle w:val="Verzeichnis2"/>
        <w:tabs>
          <w:tab w:val="left" w:pos="774"/>
          <w:tab w:val="right" w:leader="dot" w:pos="8630"/>
        </w:tabs>
        <w:rPr>
          <w:del w:id="846" w:author="Ph W" w:date="2010-08-05T15:10:00Z"/>
          <w:rFonts w:asciiTheme="minorHAnsi" w:eastAsiaTheme="minorEastAsia" w:hAnsiTheme="minorHAnsi" w:cstheme="minorBidi"/>
          <w:noProof/>
          <w:sz w:val="20"/>
          <w:lang w:val="de-DE"/>
          <w:rPrChange w:id="847" w:author="Ph W" w:date="2010-08-05T17:30:00Z">
            <w:rPr>
              <w:del w:id="848" w:author="Ph W" w:date="2010-08-05T15:10:00Z"/>
              <w:rFonts w:asciiTheme="minorHAnsi" w:eastAsiaTheme="minorEastAsia" w:hAnsiTheme="minorHAnsi" w:cstheme="minorBidi"/>
              <w:noProof/>
              <w:sz w:val="20"/>
              <w:lang w:val="de-DE"/>
            </w:rPr>
          </w:rPrChange>
        </w:rPr>
      </w:pPr>
      <w:del w:id="849" w:author="Ph W" w:date="2010-08-05T15:10:00Z">
        <w:r w:rsidRPr="00773AFB" w:rsidDel="00B4681C">
          <w:rPr>
            <w:noProof/>
            <w:sz w:val="20"/>
            <w:rPrChange w:id="850" w:author="Ph W" w:date="2010-08-05T17:30:00Z">
              <w:rPr>
                <w:noProof/>
                <w:sz w:val="20"/>
              </w:rPr>
            </w:rPrChange>
          </w:rPr>
          <w:delText>4.6</w:delText>
        </w:r>
        <w:r w:rsidRPr="00773AFB" w:rsidDel="00B4681C">
          <w:rPr>
            <w:rFonts w:asciiTheme="minorHAnsi" w:eastAsiaTheme="minorEastAsia" w:hAnsiTheme="minorHAnsi" w:cstheme="minorBidi"/>
            <w:noProof/>
            <w:sz w:val="20"/>
            <w:lang w:val="de-DE"/>
            <w:rPrChange w:id="851" w:author="Ph W" w:date="2010-08-05T17:30:00Z">
              <w:rPr>
                <w:rFonts w:asciiTheme="minorHAnsi" w:eastAsiaTheme="minorEastAsia" w:hAnsiTheme="minorHAnsi" w:cstheme="minorBidi"/>
                <w:noProof/>
                <w:sz w:val="20"/>
                <w:lang w:val="de-DE"/>
              </w:rPr>
            </w:rPrChange>
          </w:rPr>
          <w:tab/>
        </w:r>
        <w:r w:rsidRPr="00773AFB" w:rsidDel="00B4681C">
          <w:rPr>
            <w:noProof/>
            <w:sz w:val="20"/>
            <w:rPrChange w:id="852" w:author="Ph W" w:date="2010-08-05T17:30:00Z">
              <w:rPr>
                <w:noProof/>
                <w:sz w:val="20"/>
              </w:rPr>
            </w:rPrChange>
          </w:rPr>
          <w:delText>The State Element</w:delText>
        </w:r>
        <w:r w:rsidRPr="00773AFB" w:rsidDel="00B4681C">
          <w:rPr>
            <w:noProof/>
            <w:sz w:val="20"/>
            <w:rPrChange w:id="853" w:author="Ph W" w:date="2010-08-05T17:30:00Z">
              <w:rPr>
                <w:noProof/>
                <w:sz w:val="20"/>
              </w:rPr>
            </w:rPrChange>
          </w:rPr>
          <w:tab/>
        </w:r>
        <w:r w:rsidR="00522DA9" w:rsidRPr="00773AFB" w:rsidDel="00B4681C">
          <w:rPr>
            <w:noProof/>
            <w:sz w:val="20"/>
            <w:rPrChange w:id="854" w:author="Ph W" w:date="2010-08-05T17:30:00Z">
              <w:rPr>
                <w:noProof/>
                <w:sz w:val="20"/>
              </w:rPr>
            </w:rPrChange>
          </w:rPr>
          <w:delText>15</w:delText>
        </w:r>
      </w:del>
    </w:p>
    <w:p w:rsidR="00687C56" w:rsidRPr="00773AFB" w:rsidDel="00B4681C" w:rsidRDefault="00687C56">
      <w:pPr>
        <w:pStyle w:val="Verzeichnis2"/>
        <w:tabs>
          <w:tab w:val="left" w:pos="774"/>
          <w:tab w:val="right" w:leader="dot" w:pos="8630"/>
        </w:tabs>
        <w:rPr>
          <w:del w:id="855" w:author="Ph W" w:date="2010-08-05T15:10:00Z"/>
          <w:rFonts w:asciiTheme="minorHAnsi" w:eastAsiaTheme="minorEastAsia" w:hAnsiTheme="minorHAnsi" w:cstheme="minorBidi"/>
          <w:noProof/>
          <w:sz w:val="20"/>
          <w:lang w:val="de-DE"/>
          <w:rPrChange w:id="856" w:author="Ph W" w:date="2010-08-05T17:30:00Z">
            <w:rPr>
              <w:del w:id="857" w:author="Ph W" w:date="2010-08-05T15:10:00Z"/>
              <w:rFonts w:asciiTheme="minorHAnsi" w:eastAsiaTheme="minorEastAsia" w:hAnsiTheme="minorHAnsi" w:cstheme="minorBidi"/>
              <w:noProof/>
              <w:sz w:val="20"/>
              <w:lang w:val="de-DE"/>
            </w:rPr>
          </w:rPrChange>
        </w:rPr>
      </w:pPr>
      <w:del w:id="858" w:author="Ph W" w:date="2010-08-05T15:10:00Z">
        <w:r w:rsidRPr="00773AFB" w:rsidDel="00B4681C">
          <w:rPr>
            <w:noProof/>
            <w:sz w:val="20"/>
            <w:rPrChange w:id="859" w:author="Ph W" w:date="2010-08-05T17:30:00Z">
              <w:rPr>
                <w:noProof/>
                <w:sz w:val="20"/>
              </w:rPr>
            </w:rPrChange>
          </w:rPr>
          <w:delText>4.7</w:delText>
        </w:r>
        <w:r w:rsidRPr="00773AFB" w:rsidDel="00B4681C">
          <w:rPr>
            <w:rFonts w:asciiTheme="minorHAnsi" w:eastAsiaTheme="minorEastAsia" w:hAnsiTheme="minorHAnsi" w:cstheme="minorBidi"/>
            <w:noProof/>
            <w:sz w:val="20"/>
            <w:lang w:val="de-DE"/>
            <w:rPrChange w:id="860" w:author="Ph W" w:date="2010-08-05T17:30:00Z">
              <w:rPr>
                <w:rFonts w:asciiTheme="minorHAnsi" w:eastAsiaTheme="minorEastAsia" w:hAnsiTheme="minorHAnsi" w:cstheme="minorBidi"/>
                <w:noProof/>
                <w:sz w:val="20"/>
                <w:lang w:val="de-DE"/>
              </w:rPr>
            </w:rPrChange>
          </w:rPr>
          <w:tab/>
        </w:r>
        <w:r w:rsidRPr="00773AFB" w:rsidDel="00B4681C">
          <w:rPr>
            <w:noProof/>
            <w:sz w:val="20"/>
            <w:rPrChange w:id="861" w:author="Ph W" w:date="2010-08-05T17:30:00Z">
              <w:rPr>
                <w:noProof/>
                <w:sz w:val="20"/>
              </w:rPr>
            </w:rPrChange>
          </w:rPr>
          <w:delText>The Exception Element</w:delText>
        </w:r>
        <w:r w:rsidRPr="00773AFB" w:rsidDel="00B4681C">
          <w:rPr>
            <w:noProof/>
            <w:sz w:val="20"/>
            <w:rPrChange w:id="862" w:author="Ph W" w:date="2010-08-05T17:30:00Z">
              <w:rPr>
                <w:noProof/>
                <w:sz w:val="20"/>
              </w:rPr>
            </w:rPrChange>
          </w:rPr>
          <w:tab/>
        </w:r>
        <w:r w:rsidR="00522DA9" w:rsidRPr="00773AFB" w:rsidDel="00B4681C">
          <w:rPr>
            <w:noProof/>
            <w:sz w:val="20"/>
            <w:rPrChange w:id="863" w:author="Ph W" w:date="2010-08-05T17:30:00Z">
              <w:rPr>
                <w:noProof/>
                <w:sz w:val="20"/>
              </w:rPr>
            </w:rPrChange>
          </w:rPr>
          <w:delText>15</w:delText>
        </w:r>
      </w:del>
    </w:p>
    <w:p w:rsidR="00687C56" w:rsidRPr="00773AFB" w:rsidDel="00B4681C" w:rsidRDefault="00687C56">
      <w:pPr>
        <w:pStyle w:val="Verzeichnis2"/>
        <w:tabs>
          <w:tab w:val="left" w:pos="774"/>
          <w:tab w:val="right" w:leader="dot" w:pos="8630"/>
        </w:tabs>
        <w:rPr>
          <w:del w:id="864" w:author="Ph W" w:date="2010-08-05T15:10:00Z"/>
          <w:rFonts w:asciiTheme="minorHAnsi" w:eastAsiaTheme="minorEastAsia" w:hAnsiTheme="minorHAnsi" w:cstheme="minorBidi"/>
          <w:noProof/>
          <w:sz w:val="20"/>
          <w:lang w:val="de-DE"/>
          <w:rPrChange w:id="865" w:author="Ph W" w:date="2010-08-05T17:30:00Z">
            <w:rPr>
              <w:del w:id="866" w:author="Ph W" w:date="2010-08-05T15:10:00Z"/>
              <w:rFonts w:asciiTheme="minorHAnsi" w:eastAsiaTheme="minorEastAsia" w:hAnsiTheme="minorHAnsi" w:cstheme="minorBidi"/>
              <w:noProof/>
              <w:sz w:val="20"/>
              <w:lang w:val="de-DE"/>
            </w:rPr>
          </w:rPrChange>
        </w:rPr>
      </w:pPr>
      <w:del w:id="867" w:author="Ph W" w:date="2010-08-05T15:10:00Z">
        <w:r w:rsidRPr="00773AFB" w:rsidDel="00B4681C">
          <w:rPr>
            <w:noProof/>
            <w:sz w:val="20"/>
            <w:rPrChange w:id="868" w:author="Ph W" w:date="2010-08-05T17:30:00Z">
              <w:rPr>
                <w:noProof/>
                <w:sz w:val="20"/>
              </w:rPr>
            </w:rPrChange>
          </w:rPr>
          <w:delText>4.8</w:delText>
        </w:r>
        <w:r w:rsidRPr="00773AFB" w:rsidDel="00B4681C">
          <w:rPr>
            <w:rFonts w:asciiTheme="minorHAnsi" w:eastAsiaTheme="minorEastAsia" w:hAnsiTheme="minorHAnsi" w:cstheme="minorBidi"/>
            <w:noProof/>
            <w:sz w:val="20"/>
            <w:lang w:val="de-DE"/>
            <w:rPrChange w:id="869" w:author="Ph W" w:date="2010-08-05T17:30:00Z">
              <w:rPr>
                <w:rFonts w:asciiTheme="minorHAnsi" w:eastAsiaTheme="minorEastAsia" w:hAnsiTheme="minorHAnsi" w:cstheme="minorBidi"/>
                <w:noProof/>
                <w:sz w:val="20"/>
                <w:lang w:val="de-DE"/>
              </w:rPr>
            </w:rPrChange>
          </w:rPr>
          <w:tab/>
        </w:r>
        <w:r w:rsidRPr="00773AFB" w:rsidDel="00B4681C">
          <w:rPr>
            <w:noProof/>
            <w:sz w:val="20"/>
            <w:rPrChange w:id="870" w:author="Ph W" w:date="2010-08-05T17:30:00Z">
              <w:rPr>
                <w:noProof/>
                <w:sz w:val="20"/>
              </w:rPr>
            </w:rPrChange>
          </w:rPr>
          <w:delText>The ActivityDefinition Element</w:delText>
        </w:r>
        <w:r w:rsidRPr="00773AFB" w:rsidDel="00B4681C">
          <w:rPr>
            <w:noProof/>
            <w:sz w:val="20"/>
            <w:rPrChange w:id="871" w:author="Ph W" w:date="2010-08-05T17:30:00Z">
              <w:rPr>
                <w:noProof/>
                <w:sz w:val="20"/>
              </w:rPr>
            </w:rPrChange>
          </w:rPr>
          <w:tab/>
        </w:r>
        <w:r w:rsidR="00522DA9" w:rsidRPr="00773AFB" w:rsidDel="00B4681C">
          <w:rPr>
            <w:noProof/>
            <w:sz w:val="20"/>
            <w:rPrChange w:id="872" w:author="Ph W" w:date="2010-08-05T17:30:00Z">
              <w:rPr>
                <w:noProof/>
                <w:sz w:val="20"/>
              </w:rPr>
            </w:rPrChange>
          </w:rPr>
          <w:delText>16</w:delText>
        </w:r>
      </w:del>
    </w:p>
    <w:p w:rsidR="00687C56" w:rsidRPr="00773AFB" w:rsidDel="00B4681C" w:rsidRDefault="00687C56">
      <w:pPr>
        <w:pStyle w:val="Verzeichnis2"/>
        <w:tabs>
          <w:tab w:val="left" w:pos="774"/>
          <w:tab w:val="right" w:leader="dot" w:pos="8630"/>
        </w:tabs>
        <w:rPr>
          <w:del w:id="873" w:author="Ph W" w:date="2010-08-05T15:10:00Z"/>
          <w:rFonts w:asciiTheme="minorHAnsi" w:eastAsiaTheme="minorEastAsia" w:hAnsiTheme="minorHAnsi" w:cstheme="minorBidi"/>
          <w:noProof/>
          <w:sz w:val="20"/>
          <w:lang w:val="de-DE"/>
          <w:rPrChange w:id="874" w:author="Ph W" w:date="2010-08-05T17:30:00Z">
            <w:rPr>
              <w:del w:id="875" w:author="Ph W" w:date="2010-08-05T15:10:00Z"/>
              <w:rFonts w:asciiTheme="minorHAnsi" w:eastAsiaTheme="minorEastAsia" w:hAnsiTheme="minorHAnsi" w:cstheme="minorBidi"/>
              <w:noProof/>
              <w:sz w:val="20"/>
              <w:lang w:val="de-DE"/>
            </w:rPr>
          </w:rPrChange>
        </w:rPr>
      </w:pPr>
      <w:del w:id="876" w:author="Ph W" w:date="2010-08-05T15:10:00Z">
        <w:r w:rsidRPr="00773AFB" w:rsidDel="00B4681C">
          <w:rPr>
            <w:noProof/>
            <w:sz w:val="20"/>
            <w:rPrChange w:id="877" w:author="Ph W" w:date="2010-08-05T17:30:00Z">
              <w:rPr>
                <w:noProof/>
                <w:sz w:val="20"/>
              </w:rPr>
            </w:rPrChange>
          </w:rPr>
          <w:delText>4.9</w:delText>
        </w:r>
        <w:r w:rsidRPr="00773AFB" w:rsidDel="00B4681C">
          <w:rPr>
            <w:rFonts w:asciiTheme="minorHAnsi" w:eastAsiaTheme="minorEastAsia" w:hAnsiTheme="minorHAnsi" w:cstheme="minorBidi"/>
            <w:noProof/>
            <w:sz w:val="20"/>
            <w:lang w:val="de-DE"/>
            <w:rPrChange w:id="878" w:author="Ph W" w:date="2010-08-05T17:30:00Z">
              <w:rPr>
                <w:rFonts w:asciiTheme="minorHAnsi" w:eastAsiaTheme="minorEastAsia" w:hAnsiTheme="minorHAnsi" w:cstheme="minorBidi"/>
                <w:noProof/>
                <w:sz w:val="20"/>
                <w:lang w:val="de-DE"/>
              </w:rPr>
            </w:rPrChange>
          </w:rPr>
          <w:tab/>
        </w:r>
        <w:r w:rsidRPr="00773AFB" w:rsidDel="00B4681C">
          <w:rPr>
            <w:noProof/>
            <w:sz w:val="20"/>
            <w:rPrChange w:id="879" w:author="Ph W" w:date="2010-08-05T17:30:00Z">
              <w:rPr>
                <w:noProof/>
                <w:sz w:val="20"/>
              </w:rPr>
            </w:rPrChange>
          </w:rPr>
          <w:delText>The ActivityDependency Element</w:delText>
        </w:r>
        <w:r w:rsidRPr="00773AFB" w:rsidDel="00B4681C">
          <w:rPr>
            <w:noProof/>
            <w:sz w:val="20"/>
            <w:rPrChange w:id="880" w:author="Ph W" w:date="2010-08-05T17:30:00Z">
              <w:rPr>
                <w:noProof/>
                <w:sz w:val="20"/>
              </w:rPr>
            </w:rPrChange>
          </w:rPr>
          <w:tab/>
        </w:r>
        <w:r w:rsidR="00522DA9" w:rsidRPr="00773AFB" w:rsidDel="00B4681C">
          <w:rPr>
            <w:noProof/>
            <w:sz w:val="20"/>
            <w:rPrChange w:id="881" w:author="Ph W" w:date="2010-08-05T17:30:00Z">
              <w:rPr>
                <w:noProof/>
                <w:sz w:val="20"/>
              </w:rPr>
            </w:rPrChange>
          </w:rPr>
          <w:delText>17</w:delText>
        </w:r>
      </w:del>
    </w:p>
    <w:p w:rsidR="00687C56" w:rsidRPr="00773AFB" w:rsidDel="00B4681C" w:rsidRDefault="00687C56">
      <w:pPr>
        <w:pStyle w:val="Verzeichnis2"/>
        <w:tabs>
          <w:tab w:val="left" w:pos="907"/>
          <w:tab w:val="right" w:leader="dot" w:pos="8630"/>
        </w:tabs>
        <w:rPr>
          <w:del w:id="882" w:author="Ph W" w:date="2010-08-05T15:10:00Z"/>
          <w:rFonts w:asciiTheme="minorHAnsi" w:eastAsiaTheme="minorEastAsia" w:hAnsiTheme="minorHAnsi" w:cstheme="minorBidi"/>
          <w:noProof/>
          <w:sz w:val="20"/>
          <w:lang w:val="de-DE"/>
          <w:rPrChange w:id="883" w:author="Ph W" w:date="2010-08-05T17:30:00Z">
            <w:rPr>
              <w:del w:id="884" w:author="Ph W" w:date="2010-08-05T15:10:00Z"/>
              <w:rFonts w:asciiTheme="minorHAnsi" w:eastAsiaTheme="minorEastAsia" w:hAnsiTheme="minorHAnsi" w:cstheme="minorBidi"/>
              <w:noProof/>
              <w:sz w:val="20"/>
              <w:lang w:val="de-DE"/>
            </w:rPr>
          </w:rPrChange>
        </w:rPr>
      </w:pPr>
      <w:del w:id="885" w:author="Ph W" w:date="2010-08-05T15:10:00Z">
        <w:r w:rsidRPr="00773AFB" w:rsidDel="00B4681C">
          <w:rPr>
            <w:noProof/>
            <w:sz w:val="20"/>
            <w:rPrChange w:id="886" w:author="Ph W" w:date="2010-08-05T17:30:00Z">
              <w:rPr>
                <w:noProof/>
                <w:sz w:val="20"/>
              </w:rPr>
            </w:rPrChange>
          </w:rPr>
          <w:delText>4.10</w:delText>
        </w:r>
        <w:r w:rsidRPr="00773AFB" w:rsidDel="00B4681C">
          <w:rPr>
            <w:rFonts w:asciiTheme="minorHAnsi" w:eastAsiaTheme="minorEastAsia" w:hAnsiTheme="minorHAnsi" w:cstheme="minorBidi"/>
            <w:noProof/>
            <w:sz w:val="20"/>
            <w:lang w:val="de-DE"/>
            <w:rPrChange w:id="887" w:author="Ph W" w:date="2010-08-05T17:30:00Z">
              <w:rPr>
                <w:rFonts w:asciiTheme="minorHAnsi" w:eastAsiaTheme="minorEastAsia" w:hAnsiTheme="minorHAnsi" w:cstheme="minorBidi"/>
                <w:noProof/>
                <w:sz w:val="20"/>
                <w:lang w:val="de-DE"/>
              </w:rPr>
            </w:rPrChange>
          </w:rPr>
          <w:tab/>
        </w:r>
        <w:r w:rsidRPr="00773AFB" w:rsidDel="00B4681C">
          <w:rPr>
            <w:noProof/>
            <w:sz w:val="20"/>
            <w:rPrChange w:id="888" w:author="Ph W" w:date="2010-08-05T17:30:00Z">
              <w:rPr>
                <w:noProof/>
                <w:sz w:val="20"/>
              </w:rPr>
            </w:rPrChange>
          </w:rPr>
          <w:delText>The ManagerReference Element</w:delText>
        </w:r>
        <w:r w:rsidRPr="00773AFB" w:rsidDel="00B4681C">
          <w:rPr>
            <w:noProof/>
            <w:sz w:val="20"/>
            <w:rPrChange w:id="889" w:author="Ph W" w:date="2010-08-05T17:30:00Z">
              <w:rPr>
                <w:noProof/>
                <w:sz w:val="20"/>
              </w:rPr>
            </w:rPrChange>
          </w:rPr>
          <w:tab/>
        </w:r>
        <w:r w:rsidR="00522DA9" w:rsidRPr="00773AFB" w:rsidDel="00B4681C">
          <w:rPr>
            <w:noProof/>
            <w:sz w:val="20"/>
            <w:rPrChange w:id="890" w:author="Ph W" w:date="2010-08-05T17:30:00Z">
              <w:rPr>
                <w:noProof/>
                <w:sz w:val="20"/>
              </w:rPr>
            </w:rPrChange>
          </w:rPr>
          <w:delText>17</w:delText>
        </w:r>
      </w:del>
    </w:p>
    <w:p w:rsidR="00687C56" w:rsidRPr="00773AFB" w:rsidDel="00B4681C" w:rsidRDefault="00687C56">
      <w:pPr>
        <w:pStyle w:val="Verzeichnis2"/>
        <w:tabs>
          <w:tab w:val="left" w:pos="907"/>
          <w:tab w:val="right" w:leader="dot" w:pos="8630"/>
        </w:tabs>
        <w:rPr>
          <w:del w:id="891" w:author="Ph W" w:date="2010-08-05T15:10:00Z"/>
          <w:rFonts w:asciiTheme="minorHAnsi" w:eastAsiaTheme="minorEastAsia" w:hAnsiTheme="minorHAnsi" w:cstheme="minorBidi"/>
          <w:noProof/>
          <w:sz w:val="20"/>
          <w:lang w:val="de-DE"/>
          <w:rPrChange w:id="892" w:author="Ph W" w:date="2010-08-05T17:30:00Z">
            <w:rPr>
              <w:del w:id="893" w:author="Ph W" w:date="2010-08-05T15:10:00Z"/>
              <w:rFonts w:asciiTheme="minorHAnsi" w:eastAsiaTheme="minorEastAsia" w:hAnsiTheme="minorHAnsi" w:cstheme="minorBidi"/>
              <w:noProof/>
              <w:sz w:val="20"/>
              <w:lang w:val="de-DE"/>
            </w:rPr>
          </w:rPrChange>
        </w:rPr>
      </w:pPr>
      <w:del w:id="894" w:author="Ph W" w:date="2010-08-05T15:10:00Z">
        <w:r w:rsidRPr="00773AFB" w:rsidDel="00B4681C">
          <w:rPr>
            <w:noProof/>
            <w:sz w:val="20"/>
            <w:rPrChange w:id="895" w:author="Ph W" w:date="2010-08-05T17:30:00Z">
              <w:rPr>
                <w:noProof/>
                <w:sz w:val="20"/>
              </w:rPr>
            </w:rPrChange>
          </w:rPr>
          <w:delText>4.11</w:delText>
        </w:r>
        <w:r w:rsidRPr="00773AFB" w:rsidDel="00B4681C">
          <w:rPr>
            <w:rFonts w:asciiTheme="minorHAnsi" w:eastAsiaTheme="minorEastAsia" w:hAnsiTheme="minorHAnsi" w:cstheme="minorBidi"/>
            <w:noProof/>
            <w:sz w:val="20"/>
            <w:lang w:val="de-DE"/>
            <w:rPrChange w:id="896" w:author="Ph W" w:date="2010-08-05T17:30:00Z">
              <w:rPr>
                <w:rFonts w:asciiTheme="minorHAnsi" w:eastAsiaTheme="minorEastAsia" w:hAnsiTheme="minorHAnsi" w:cstheme="minorBidi"/>
                <w:noProof/>
                <w:sz w:val="20"/>
                <w:lang w:val="de-DE"/>
              </w:rPr>
            </w:rPrChange>
          </w:rPr>
          <w:tab/>
        </w:r>
        <w:r w:rsidRPr="00773AFB" w:rsidDel="00B4681C">
          <w:rPr>
            <w:noProof/>
            <w:sz w:val="20"/>
            <w:rPrChange w:id="897" w:author="Ph W" w:date="2010-08-05T17:30:00Z">
              <w:rPr>
                <w:noProof/>
                <w:sz w:val="20"/>
              </w:rPr>
            </w:rPrChange>
          </w:rPr>
          <w:delText>The ResourceUsage Element</w:delText>
        </w:r>
        <w:r w:rsidRPr="00773AFB" w:rsidDel="00B4681C">
          <w:rPr>
            <w:noProof/>
            <w:sz w:val="20"/>
            <w:rPrChange w:id="898" w:author="Ph W" w:date="2010-08-05T17:30:00Z">
              <w:rPr>
                <w:noProof/>
                <w:sz w:val="20"/>
              </w:rPr>
            </w:rPrChange>
          </w:rPr>
          <w:tab/>
        </w:r>
        <w:r w:rsidR="00522DA9" w:rsidRPr="00773AFB" w:rsidDel="00B4681C">
          <w:rPr>
            <w:noProof/>
            <w:sz w:val="20"/>
            <w:rPrChange w:id="899" w:author="Ph W" w:date="2010-08-05T17:30:00Z">
              <w:rPr>
                <w:noProof/>
                <w:sz w:val="20"/>
              </w:rPr>
            </w:rPrChange>
          </w:rPr>
          <w:delText>18</w:delText>
        </w:r>
      </w:del>
    </w:p>
    <w:p w:rsidR="00687C56" w:rsidRPr="00773AFB" w:rsidDel="00B4681C" w:rsidRDefault="00687C56">
      <w:pPr>
        <w:pStyle w:val="Verzeichnis1"/>
        <w:tabs>
          <w:tab w:val="left" w:pos="440"/>
          <w:tab w:val="right" w:leader="dot" w:pos="8630"/>
        </w:tabs>
        <w:rPr>
          <w:del w:id="900" w:author="Ph W" w:date="2010-08-05T15:10:00Z"/>
          <w:rFonts w:asciiTheme="minorHAnsi" w:eastAsiaTheme="minorEastAsia" w:hAnsiTheme="minorHAnsi" w:cstheme="minorBidi"/>
          <w:noProof/>
          <w:sz w:val="20"/>
          <w:lang w:val="de-DE"/>
          <w:rPrChange w:id="901" w:author="Ph W" w:date="2010-08-05T17:30:00Z">
            <w:rPr>
              <w:del w:id="902" w:author="Ph W" w:date="2010-08-05T15:10:00Z"/>
              <w:rFonts w:asciiTheme="minorHAnsi" w:eastAsiaTheme="minorEastAsia" w:hAnsiTheme="minorHAnsi" w:cstheme="minorBidi"/>
              <w:noProof/>
              <w:sz w:val="20"/>
              <w:lang w:val="de-DE"/>
            </w:rPr>
          </w:rPrChange>
        </w:rPr>
      </w:pPr>
      <w:del w:id="903" w:author="Ph W" w:date="2010-08-05T15:10:00Z">
        <w:r w:rsidRPr="00773AFB" w:rsidDel="00B4681C">
          <w:rPr>
            <w:noProof/>
            <w:sz w:val="20"/>
            <w:rPrChange w:id="904" w:author="Ph W" w:date="2010-08-05T17:30:00Z">
              <w:rPr>
                <w:noProof/>
                <w:sz w:val="20"/>
              </w:rPr>
            </w:rPrChange>
          </w:rPr>
          <w:delText>5.</w:delText>
        </w:r>
        <w:r w:rsidRPr="00773AFB" w:rsidDel="00B4681C">
          <w:rPr>
            <w:rFonts w:asciiTheme="minorHAnsi" w:eastAsiaTheme="minorEastAsia" w:hAnsiTheme="minorHAnsi" w:cstheme="minorBidi"/>
            <w:noProof/>
            <w:sz w:val="20"/>
            <w:lang w:val="de-DE"/>
            <w:rPrChange w:id="905" w:author="Ph W" w:date="2010-08-05T17:30:00Z">
              <w:rPr>
                <w:rFonts w:asciiTheme="minorHAnsi" w:eastAsiaTheme="minorEastAsia" w:hAnsiTheme="minorHAnsi" w:cstheme="minorBidi"/>
                <w:noProof/>
                <w:sz w:val="20"/>
                <w:lang w:val="de-DE"/>
              </w:rPr>
            </w:rPrChange>
          </w:rPr>
          <w:tab/>
        </w:r>
        <w:r w:rsidRPr="00773AFB" w:rsidDel="00B4681C">
          <w:rPr>
            <w:noProof/>
            <w:sz w:val="20"/>
            <w:rPrChange w:id="906" w:author="Ph W" w:date="2010-08-05T17:30:00Z">
              <w:rPr>
                <w:noProof/>
                <w:sz w:val="20"/>
              </w:rPr>
            </w:rPrChange>
          </w:rPr>
          <w:delText>The Open Grid Forum-related Activity Instance Element Set</w:delText>
        </w:r>
        <w:r w:rsidRPr="00773AFB" w:rsidDel="00B4681C">
          <w:rPr>
            <w:noProof/>
            <w:sz w:val="20"/>
            <w:rPrChange w:id="907" w:author="Ph W" w:date="2010-08-05T17:30:00Z">
              <w:rPr>
                <w:noProof/>
                <w:sz w:val="20"/>
              </w:rPr>
            </w:rPrChange>
          </w:rPr>
          <w:tab/>
        </w:r>
        <w:r w:rsidR="00522DA9" w:rsidRPr="00773AFB" w:rsidDel="00B4681C">
          <w:rPr>
            <w:noProof/>
            <w:sz w:val="20"/>
            <w:rPrChange w:id="908" w:author="Ph W" w:date="2010-08-05T17:30:00Z">
              <w:rPr>
                <w:noProof/>
                <w:sz w:val="20"/>
              </w:rPr>
            </w:rPrChange>
          </w:rPr>
          <w:delText>19</w:delText>
        </w:r>
      </w:del>
    </w:p>
    <w:p w:rsidR="00687C56" w:rsidRPr="00773AFB" w:rsidDel="00B4681C" w:rsidRDefault="00687C56">
      <w:pPr>
        <w:pStyle w:val="Verzeichnis2"/>
        <w:tabs>
          <w:tab w:val="left" w:pos="774"/>
          <w:tab w:val="right" w:leader="dot" w:pos="8630"/>
        </w:tabs>
        <w:rPr>
          <w:del w:id="909" w:author="Ph W" w:date="2010-08-05T15:10:00Z"/>
          <w:rFonts w:asciiTheme="minorHAnsi" w:eastAsiaTheme="minorEastAsia" w:hAnsiTheme="minorHAnsi" w:cstheme="minorBidi"/>
          <w:noProof/>
          <w:sz w:val="20"/>
          <w:lang w:val="de-DE"/>
          <w:rPrChange w:id="910" w:author="Ph W" w:date="2010-08-05T17:30:00Z">
            <w:rPr>
              <w:del w:id="911" w:author="Ph W" w:date="2010-08-05T15:10:00Z"/>
              <w:rFonts w:asciiTheme="minorHAnsi" w:eastAsiaTheme="minorEastAsia" w:hAnsiTheme="minorHAnsi" w:cstheme="minorBidi"/>
              <w:noProof/>
              <w:sz w:val="20"/>
              <w:lang w:val="de-DE"/>
            </w:rPr>
          </w:rPrChange>
        </w:rPr>
      </w:pPr>
      <w:del w:id="912" w:author="Ph W" w:date="2010-08-05T15:10:00Z">
        <w:r w:rsidRPr="00773AFB" w:rsidDel="00B4681C">
          <w:rPr>
            <w:noProof/>
            <w:sz w:val="20"/>
            <w:rPrChange w:id="913" w:author="Ph W" w:date="2010-08-05T17:30:00Z">
              <w:rPr>
                <w:noProof/>
                <w:sz w:val="20"/>
              </w:rPr>
            </w:rPrChange>
          </w:rPr>
          <w:delText>5.1</w:delText>
        </w:r>
        <w:r w:rsidRPr="00773AFB" w:rsidDel="00B4681C">
          <w:rPr>
            <w:rFonts w:asciiTheme="minorHAnsi" w:eastAsiaTheme="minorEastAsia" w:hAnsiTheme="minorHAnsi" w:cstheme="minorBidi"/>
            <w:noProof/>
            <w:sz w:val="20"/>
            <w:lang w:val="de-DE"/>
            <w:rPrChange w:id="914" w:author="Ph W" w:date="2010-08-05T17:30:00Z">
              <w:rPr>
                <w:rFonts w:asciiTheme="minorHAnsi" w:eastAsiaTheme="minorEastAsia" w:hAnsiTheme="minorHAnsi" w:cstheme="minorBidi"/>
                <w:noProof/>
                <w:sz w:val="20"/>
                <w:lang w:val="de-DE"/>
              </w:rPr>
            </w:rPrChange>
          </w:rPr>
          <w:tab/>
        </w:r>
        <w:r w:rsidRPr="00773AFB" w:rsidDel="00B4681C">
          <w:rPr>
            <w:noProof/>
            <w:sz w:val="20"/>
            <w:rPrChange w:id="915" w:author="Ph W" w:date="2010-08-05T17:30:00Z">
              <w:rPr>
                <w:noProof/>
                <w:sz w:val="20"/>
              </w:rPr>
            </w:rPrChange>
          </w:rPr>
          <w:delText>The JobDefinition Element</w:delText>
        </w:r>
        <w:r w:rsidRPr="00773AFB" w:rsidDel="00B4681C">
          <w:rPr>
            <w:noProof/>
            <w:sz w:val="20"/>
            <w:rPrChange w:id="916" w:author="Ph W" w:date="2010-08-05T17:30:00Z">
              <w:rPr>
                <w:noProof/>
                <w:sz w:val="20"/>
              </w:rPr>
            </w:rPrChange>
          </w:rPr>
          <w:tab/>
        </w:r>
        <w:r w:rsidR="00522DA9" w:rsidRPr="00773AFB" w:rsidDel="00B4681C">
          <w:rPr>
            <w:noProof/>
            <w:sz w:val="20"/>
            <w:rPrChange w:id="917" w:author="Ph W" w:date="2010-08-05T17:30:00Z">
              <w:rPr>
                <w:noProof/>
                <w:sz w:val="20"/>
              </w:rPr>
            </w:rPrChange>
          </w:rPr>
          <w:delText>19</w:delText>
        </w:r>
      </w:del>
    </w:p>
    <w:p w:rsidR="00687C56" w:rsidRPr="00773AFB" w:rsidDel="00B4681C" w:rsidRDefault="00687C56">
      <w:pPr>
        <w:pStyle w:val="Verzeichnis2"/>
        <w:tabs>
          <w:tab w:val="left" w:pos="774"/>
          <w:tab w:val="right" w:leader="dot" w:pos="8630"/>
        </w:tabs>
        <w:rPr>
          <w:del w:id="918" w:author="Ph W" w:date="2010-08-05T15:10:00Z"/>
          <w:rFonts w:asciiTheme="minorHAnsi" w:eastAsiaTheme="minorEastAsia" w:hAnsiTheme="minorHAnsi" w:cstheme="minorBidi"/>
          <w:noProof/>
          <w:sz w:val="20"/>
          <w:lang w:val="de-DE"/>
          <w:rPrChange w:id="919" w:author="Ph W" w:date="2010-08-05T17:30:00Z">
            <w:rPr>
              <w:del w:id="920" w:author="Ph W" w:date="2010-08-05T15:10:00Z"/>
              <w:rFonts w:asciiTheme="minorHAnsi" w:eastAsiaTheme="minorEastAsia" w:hAnsiTheme="minorHAnsi" w:cstheme="minorBidi"/>
              <w:noProof/>
              <w:sz w:val="20"/>
              <w:lang w:val="de-DE"/>
            </w:rPr>
          </w:rPrChange>
        </w:rPr>
      </w:pPr>
      <w:del w:id="921" w:author="Ph W" w:date="2010-08-05T15:10:00Z">
        <w:r w:rsidRPr="00773AFB" w:rsidDel="00B4681C">
          <w:rPr>
            <w:noProof/>
            <w:sz w:val="20"/>
            <w:rPrChange w:id="922" w:author="Ph W" w:date="2010-08-05T17:30:00Z">
              <w:rPr>
                <w:noProof/>
                <w:sz w:val="20"/>
              </w:rPr>
            </w:rPrChange>
          </w:rPr>
          <w:delText>5.2</w:delText>
        </w:r>
        <w:r w:rsidRPr="00773AFB" w:rsidDel="00B4681C">
          <w:rPr>
            <w:rFonts w:asciiTheme="minorHAnsi" w:eastAsiaTheme="minorEastAsia" w:hAnsiTheme="minorHAnsi" w:cstheme="minorBidi"/>
            <w:noProof/>
            <w:sz w:val="20"/>
            <w:lang w:val="de-DE"/>
            <w:rPrChange w:id="923" w:author="Ph W" w:date="2010-08-05T17:30:00Z">
              <w:rPr>
                <w:rFonts w:asciiTheme="minorHAnsi" w:eastAsiaTheme="minorEastAsia" w:hAnsiTheme="minorHAnsi" w:cstheme="minorBidi"/>
                <w:noProof/>
                <w:sz w:val="20"/>
                <w:lang w:val="de-DE"/>
              </w:rPr>
            </w:rPrChange>
          </w:rPr>
          <w:tab/>
        </w:r>
        <w:r w:rsidRPr="00773AFB" w:rsidDel="00B4681C">
          <w:rPr>
            <w:noProof/>
            <w:sz w:val="20"/>
            <w:rPrChange w:id="924" w:author="Ph W" w:date="2010-08-05T17:30:00Z">
              <w:rPr>
                <w:noProof/>
                <w:sz w:val="20"/>
              </w:rPr>
            </w:rPrChange>
          </w:rPr>
          <w:delText>The UsageRecord Element</w:delText>
        </w:r>
        <w:r w:rsidRPr="00773AFB" w:rsidDel="00B4681C">
          <w:rPr>
            <w:noProof/>
            <w:sz w:val="20"/>
            <w:rPrChange w:id="925" w:author="Ph W" w:date="2010-08-05T17:30:00Z">
              <w:rPr>
                <w:noProof/>
                <w:sz w:val="20"/>
              </w:rPr>
            </w:rPrChange>
          </w:rPr>
          <w:tab/>
        </w:r>
        <w:r w:rsidR="00522DA9" w:rsidRPr="00773AFB" w:rsidDel="00B4681C">
          <w:rPr>
            <w:noProof/>
            <w:sz w:val="20"/>
            <w:rPrChange w:id="926" w:author="Ph W" w:date="2010-08-05T17:30:00Z">
              <w:rPr>
                <w:noProof/>
                <w:sz w:val="20"/>
              </w:rPr>
            </w:rPrChange>
          </w:rPr>
          <w:delText>20</w:delText>
        </w:r>
      </w:del>
    </w:p>
    <w:p w:rsidR="00687C56" w:rsidRPr="00773AFB" w:rsidDel="00B4681C" w:rsidRDefault="00687C56">
      <w:pPr>
        <w:pStyle w:val="Verzeichnis2"/>
        <w:tabs>
          <w:tab w:val="left" w:pos="774"/>
          <w:tab w:val="right" w:leader="dot" w:pos="8630"/>
        </w:tabs>
        <w:rPr>
          <w:del w:id="927" w:author="Ph W" w:date="2010-08-05T15:10:00Z"/>
          <w:rFonts w:asciiTheme="minorHAnsi" w:eastAsiaTheme="minorEastAsia" w:hAnsiTheme="minorHAnsi" w:cstheme="minorBidi"/>
          <w:noProof/>
          <w:sz w:val="20"/>
          <w:lang w:val="de-DE"/>
          <w:rPrChange w:id="928" w:author="Ph W" w:date="2010-08-05T17:30:00Z">
            <w:rPr>
              <w:del w:id="929" w:author="Ph W" w:date="2010-08-05T15:10:00Z"/>
              <w:rFonts w:asciiTheme="minorHAnsi" w:eastAsiaTheme="minorEastAsia" w:hAnsiTheme="minorHAnsi" w:cstheme="minorBidi"/>
              <w:noProof/>
              <w:sz w:val="20"/>
              <w:lang w:val="de-DE"/>
            </w:rPr>
          </w:rPrChange>
        </w:rPr>
      </w:pPr>
      <w:del w:id="930" w:author="Ph W" w:date="2010-08-05T15:10:00Z">
        <w:r w:rsidRPr="00773AFB" w:rsidDel="00B4681C">
          <w:rPr>
            <w:noProof/>
            <w:sz w:val="20"/>
            <w:rPrChange w:id="931" w:author="Ph W" w:date="2010-08-05T17:30:00Z">
              <w:rPr>
                <w:noProof/>
                <w:sz w:val="20"/>
              </w:rPr>
            </w:rPrChange>
          </w:rPr>
          <w:delText>5.3</w:delText>
        </w:r>
        <w:r w:rsidRPr="00773AFB" w:rsidDel="00B4681C">
          <w:rPr>
            <w:rFonts w:asciiTheme="minorHAnsi" w:eastAsiaTheme="minorEastAsia" w:hAnsiTheme="minorHAnsi" w:cstheme="minorBidi"/>
            <w:noProof/>
            <w:sz w:val="20"/>
            <w:lang w:val="de-DE"/>
            <w:rPrChange w:id="932" w:author="Ph W" w:date="2010-08-05T17:30:00Z">
              <w:rPr>
                <w:rFonts w:asciiTheme="minorHAnsi" w:eastAsiaTheme="minorEastAsia" w:hAnsiTheme="minorHAnsi" w:cstheme="minorBidi"/>
                <w:noProof/>
                <w:sz w:val="20"/>
                <w:lang w:val="de-DE"/>
              </w:rPr>
            </w:rPrChange>
          </w:rPr>
          <w:tab/>
        </w:r>
        <w:r w:rsidRPr="00773AFB" w:rsidDel="00B4681C">
          <w:rPr>
            <w:noProof/>
            <w:sz w:val="20"/>
            <w:rPrChange w:id="933" w:author="Ph W" w:date="2010-08-05T17:30:00Z">
              <w:rPr>
                <w:noProof/>
                <w:sz w:val="20"/>
              </w:rPr>
            </w:rPrChange>
          </w:rPr>
          <w:delText>The ActivityStatus Element</w:delText>
        </w:r>
        <w:r w:rsidRPr="00773AFB" w:rsidDel="00B4681C">
          <w:rPr>
            <w:noProof/>
            <w:sz w:val="20"/>
            <w:rPrChange w:id="934" w:author="Ph W" w:date="2010-08-05T17:30:00Z">
              <w:rPr>
                <w:noProof/>
                <w:sz w:val="20"/>
              </w:rPr>
            </w:rPrChange>
          </w:rPr>
          <w:tab/>
        </w:r>
        <w:r w:rsidR="00522DA9" w:rsidRPr="00773AFB" w:rsidDel="00B4681C">
          <w:rPr>
            <w:noProof/>
            <w:sz w:val="20"/>
            <w:rPrChange w:id="935" w:author="Ph W" w:date="2010-08-05T17:30:00Z">
              <w:rPr>
                <w:noProof/>
                <w:sz w:val="20"/>
              </w:rPr>
            </w:rPrChange>
          </w:rPr>
          <w:delText>21</w:delText>
        </w:r>
      </w:del>
    </w:p>
    <w:p w:rsidR="00687C56" w:rsidRPr="00773AFB" w:rsidDel="00B4681C" w:rsidRDefault="00687C56">
      <w:pPr>
        <w:pStyle w:val="Verzeichnis1"/>
        <w:tabs>
          <w:tab w:val="left" w:pos="440"/>
          <w:tab w:val="right" w:leader="dot" w:pos="8630"/>
        </w:tabs>
        <w:rPr>
          <w:del w:id="936" w:author="Ph W" w:date="2010-08-05T15:10:00Z"/>
          <w:rFonts w:asciiTheme="minorHAnsi" w:eastAsiaTheme="minorEastAsia" w:hAnsiTheme="minorHAnsi" w:cstheme="minorBidi"/>
          <w:noProof/>
          <w:sz w:val="20"/>
          <w:lang w:val="de-DE"/>
          <w:rPrChange w:id="937" w:author="Ph W" w:date="2010-08-05T17:30:00Z">
            <w:rPr>
              <w:del w:id="938" w:author="Ph W" w:date="2010-08-05T15:10:00Z"/>
              <w:rFonts w:asciiTheme="minorHAnsi" w:eastAsiaTheme="minorEastAsia" w:hAnsiTheme="minorHAnsi" w:cstheme="minorBidi"/>
              <w:noProof/>
              <w:sz w:val="20"/>
              <w:lang w:val="de-DE"/>
            </w:rPr>
          </w:rPrChange>
        </w:rPr>
      </w:pPr>
      <w:del w:id="939" w:author="Ph W" w:date="2010-08-05T15:10:00Z">
        <w:r w:rsidRPr="00773AFB" w:rsidDel="00B4681C">
          <w:rPr>
            <w:noProof/>
            <w:sz w:val="20"/>
            <w:rPrChange w:id="940" w:author="Ph W" w:date="2010-08-05T17:30:00Z">
              <w:rPr>
                <w:noProof/>
                <w:sz w:val="20"/>
              </w:rPr>
            </w:rPrChange>
          </w:rPr>
          <w:delText>6.</w:delText>
        </w:r>
        <w:r w:rsidRPr="00773AFB" w:rsidDel="00B4681C">
          <w:rPr>
            <w:rFonts w:asciiTheme="minorHAnsi" w:eastAsiaTheme="minorEastAsia" w:hAnsiTheme="minorHAnsi" w:cstheme="minorBidi"/>
            <w:noProof/>
            <w:sz w:val="20"/>
            <w:lang w:val="de-DE"/>
            <w:rPrChange w:id="941" w:author="Ph W" w:date="2010-08-05T17:30:00Z">
              <w:rPr>
                <w:rFonts w:asciiTheme="minorHAnsi" w:eastAsiaTheme="minorEastAsia" w:hAnsiTheme="minorHAnsi" w:cstheme="minorBidi"/>
                <w:noProof/>
                <w:sz w:val="20"/>
                <w:lang w:val="de-DE"/>
              </w:rPr>
            </w:rPrChange>
          </w:rPr>
          <w:tab/>
        </w:r>
        <w:r w:rsidRPr="00773AFB" w:rsidDel="00B4681C">
          <w:rPr>
            <w:noProof/>
            <w:sz w:val="20"/>
            <w:rPrChange w:id="942" w:author="Ph W" w:date="2010-08-05T17:30:00Z">
              <w:rPr>
                <w:noProof/>
                <w:sz w:val="20"/>
              </w:rPr>
            </w:rPrChange>
          </w:rPr>
          <w:delText>The Activity Instance Element Set not related to the Open Grid Forum</w:delText>
        </w:r>
        <w:r w:rsidRPr="00773AFB" w:rsidDel="00B4681C">
          <w:rPr>
            <w:noProof/>
            <w:sz w:val="20"/>
            <w:rPrChange w:id="943" w:author="Ph W" w:date="2010-08-05T17:30:00Z">
              <w:rPr>
                <w:noProof/>
                <w:sz w:val="20"/>
              </w:rPr>
            </w:rPrChange>
          </w:rPr>
          <w:tab/>
        </w:r>
        <w:r w:rsidR="00522DA9" w:rsidRPr="00773AFB" w:rsidDel="00B4681C">
          <w:rPr>
            <w:noProof/>
            <w:sz w:val="20"/>
            <w:rPrChange w:id="944" w:author="Ph W" w:date="2010-08-05T17:30:00Z">
              <w:rPr>
                <w:noProof/>
                <w:sz w:val="20"/>
              </w:rPr>
            </w:rPrChange>
          </w:rPr>
          <w:delText>22</w:delText>
        </w:r>
      </w:del>
    </w:p>
    <w:p w:rsidR="00687C56" w:rsidRPr="00773AFB" w:rsidDel="00B4681C" w:rsidRDefault="00687C56">
      <w:pPr>
        <w:pStyle w:val="Verzeichnis2"/>
        <w:tabs>
          <w:tab w:val="left" w:pos="774"/>
          <w:tab w:val="right" w:leader="dot" w:pos="8630"/>
        </w:tabs>
        <w:rPr>
          <w:del w:id="945" w:author="Ph W" w:date="2010-08-05T15:10:00Z"/>
          <w:rFonts w:asciiTheme="minorHAnsi" w:eastAsiaTheme="minorEastAsia" w:hAnsiTheme="minorHAnsi" w:cstheme="minorBidi"/>
          <w:noProof/>
          <w:sz w:val="20"/>
          <w:lang w:val="de-DE"/>
          <w:rPrChange w:id="946" w:author="Ph W" w:date="2010-08-05T17:30:00Z">
            <w:rPr>
              <w:del w:id="947" w:author="Ph W" w:date="2010-08-05T15:10:00Z"/>
              <w:rFonts w:asciiTheme="minorHAnsi" w:eastAsiaTheme="minorEastAsia" w:hAnsiTheme="minorHAnsi" w:cstheme="minorBidi"/>
              <w:noProof/>
              <w:sz w:val="20"/>
              <w:lang w:val="de-DE"/>
            </w:rPr>
          </w:rPrChange>
        </w:rPr>
      </w:pPr>
      <w:del w:id="948" w:author="Ph W" w:date="2010-08-05T15:10:00Z">
        <w:r w:rsidRPr="00773AFB" w:rsidDel="00B4681C">
          <w:rPr>
            <w:noProof/>
            <w:sz w:val="20"/>
            <w:lang w:eastAsia="ja-JP"/>
            <w:rPrChange w:id="949" w:author="Ph W" w:date="2010-08-05T17:30:00Z">
              <w:rPr>
                <w:noProof/>
                <w:sz w:val="20"/>
                <w:lang w:eastAsia="ja-JP"/>
              </w:rPr>
            </w:rPrChange>
          </w:rPr>
          <w:delText>6.1</w:delText>
        </w:r>
        <w:r w:rsidRPr="00773AFB" w:rsidDel="00B4681C">
          <w:rPr>
            <w:rFonts w:asciiTheme="minorHAnsi" w:eastAsiaTheme="minorEastAsia" w:hAnsiTheme="minorHAnsi" w:cstheme="minorBidi"/>
            <w:noProof/>
            <w:sz w:val="20"/>
            <w:lang w:val="de-DE"/>
            <w:rPrChange w:id="950" w:author="Ph W" w:date="2010-08-05T17:30:00Z">
              <w:rPr>
                <w:rFonts w:asciiTheme="minorHAnsi" w:eastAsiaTheme="minorEastAsia" w:hAnsiTheme="minorHAnsi" w:cstheme="minorBidi"/>
                <w:noProof/>
                <w:sz w:val="20"/>
                <w:lang w:val="de-DE"/>
              </w:rPr>
            </w:rPrChange>
          </w:rPr>
          <w:tab/>
        </w:r>
        <w:r w:rsidRPr="00773AFB" w:rsidDel="00B4681C">
          <w:rPr>
            <w:noProof/>
            <w:sz w:val="20"/>
            <w:rPrChange w:id="951" w:author="Ph W" w:date="2010-08-05T17:30:00Z">
              <w:rPr>
                <w:noProof/>
                <w:sz w:val="20"/>
              </w:rPr>
            </w:rPrChange>
          </w:rPr>
          <w:delText>The Exception Element</w:delText>
        </w:r>
        <w:r w:rsidRPr="00773AFB" w:rsidDel="00B4681C">
          <w:rPr>
            <w:noProof/>
            <w:sz w:val="20"/>
            <w:rPrChange w:id="952" w:author="Ph W" w:date="2010-08-05T17:30:00Z">
              <w:rPr>
                <w:noProof/>
                <w:sz w:val="20"/>
              </w:rPr>
            </w:rPrChange>
          </w:rPr>
          <w:tab/>
        </w:r>
        <w:r w:rsidR="00522DA9" w:rsidRPr="00773AFB" w:rsidDel="00B4681C">
          <w:rPr>
            <w:noProof/>
            <w:sz w:val="20"/>
            <w:rPrChange w:id="953" w:author="Ph W" w:date="2010-08-05T17:30:00Z">
              <w:rPr>
                <w:noProof/>
                <w:sz w:val="20"/>
              </w:rPr>
            </w:rPrChange>
          </w:rPr>
          <w:delText>22</w:delText>
        </w:r>
      </w:del>
    </w:p>
    <w:p w:rsidR="00687C56" w:rsidRPr="00773AFB" w:rsidDel="00B4681C" w:rsidRDefault="00687C56">
      <w:pPr>
        <w:pStyle w:val="Verzeichnis2"/>
        <w:tabs>
          <w:tab w:val="left" w:pos="774"/>
          <w:tab w:val="right" w:leader="dot" w:pos="8630"/>
        </w:tabs>
        <w:rPr>
          <w:del w:id="954" w:author="Ph W" w:date="2010-08-05T15:10:00Z"/>
          <w:rFonts w:asciiTheme="minorHAnsi" w:eastAsiaTheme="minorEastAsia" w:hAnsiTheme="minorHAnsi" w:cstheme="minorBidi"/>
          <w:noProof/>
          <w:sz w:val="20"/>
          <w:lang w:val="de-DE"/>
          <w:rPrChange w:id="955" w:author="Ph W" w:date="2010-08-05T17:30:00Z">
            <w:rPr>
              <w:del w:id="956" w:author="Ph W" w:date="2010-08-05T15:10:00Z"/>
              <w:rFonts w:asciiTheme="minorHAnsi" w:eastAsiaTheme="minorEastAsia" w:hAnsiTheme="minorHAnsi" w:cstheme="minorBidi"/>
              <w:noProof/>
              <w:sz w:val="20"/>
              <w:lang w:val="de-DE"/>
            </w:rPr>
          </w:rPrChange>
        </w:rPr>
      </w:pPr>
      <w:del w:id="957" w:author="Ph W" w:date="2010-08-05T15:10:00Z">
        <w:r w:rsidRPr="00773AFB" w:rsidDel="00B4681C">
          <w:rPr>
            <w:noProof/>
            <w:sz w:val="20"/>
            <w:lang w:eastAsia="ja-JP"/>
            <w:rPrChange w:id="958" w:author="Ph W" w:date="2010-08-05T17:30:00Z">
              <w:rPr>
                <w:noProof/>
                <w:sz w:val="20"/>
                <w:lang w:eastAsia="ja-JP"/>
              </w:rPr>
            </w:rPrChange>
          </w:rPr>
          <w:delText>6.2</w:delText>
        </w:r>
        <w:r w:rsidRPr="00773AFB" w:rsidDel="00B4681C">
          <w:rPr>
            <w:rFonts w:asciiTheme="minorHAnsi" w:eastAsiaTheme="minorEastAsia" w:hAnsiTheme="minorHAnsi" w:cstheme="minorBidi"/>
            <w:noProof/>
            <w:sz w:val="20"/>
            <w:lang w:val="de-DE"/>
            <w:rPrChange w:id="959" w:author="Ph W" w:date="2010-08-05T17:30:00Z">
              <w:rPr>
                <w:rFonts w:asciiTheme="minorHAnsi" w:eastAsiaTheme="minorEastAsia" w:hAnsiTheme="minorHAnsi" w:cstheme="minorBidi"/>
                <w:noProof/>
                <w:sz w:val="20"/>
                <w:lang w:val="de-DE"/>
              </w:rPr>
            </w:rPrChange>
          </w:rPr>
          <w:tab/>
        </w:r>
        <w:r w:rsidRPr="00773AFB" w:rsidDel="00B4681C">
          <w:rPr>
            <w:noProof/>
            <w:sz w:val="20"/>
            <w:rPrChange w:id="960" w:author="Ph W" w:date="2010-08-05T17:30:00Z">
              <w:rPr>
                <w:noProof/>
                <w:sz w:val="20"/>
              </w:rPr>
            </w:rPrChange>
          </w:rPr>
          <w:delText>The Identifier Element</w:delText>
        </w:r>
        <w:r w:rsidRPr="00773AFB" w:rsidDel="00B4681C">
          <w:rPr>
            <w:noProof/>
            <w:sz w:val="20"/>
            <w:rPrChange w:id="961" w:author="Ph W" w:date="2010-08-05T17:30:00Z">
              <w:rPr>
                <w:noProof/>
                <w:sz w:val="20"/>
              </w:rPr>
            </w:rPrChange>
          </w:rPr>
          <w:tab/>
        </w:r>
        <w:r w:rsidR="00522DA9" w:rsidRPr="00773AFB" w:rsidDel="00B4681C">
          <w:rPr>
            <w:noProof/>
            <w:sz w:val="20"/>
            <w:rPrChange w:id="962" w:author="Ph W" w:date="2010-08-05T17:30:00Z">
              <w:rPr>
                <w:noProof/>
                <w:sz w:val="20"/>
              </w:rPr>
            </w:rPrChange>
          </w:rPr>
          <w:delText>23</w:delText>
        </w:r>
      </w:del>
    </w:p>
    <w:p w:rsidR="00687C56" w:rsidRPr="00773AFB" w:rsidDel="00B4681C" w:rsidRDefault="00687C56">
      <w:pPr>
        <w:pStyle w:val="Verzeichnis2"/>
        <w:tabs>
          <w:tab w:val="left" w:pos="774"/>
          <w:tab w:val="right" w:leader="dot" w:pos="8630"/>
        </w:tabs>
        <w:rPr>
          <w:del w:id="963" w:author="Ph W" w:date="2010-08-05T15:10:00Z"/>
          <w:rFonts w:asciiTheme="minorHAnsi" w:eastAsiaTheme="minorEastAsia" w:hAnsiTheme="minorHAnsi" w:cstheme="minorBidi"/>
          <w:noProof/>
          <w:sz w:val="20"/>
          <w:lang w:val="de-DE"/>
          <w:rPrChange w:id="964" w:author="Ph W" w:date="2010-08-05T17:30:00Z">
            <w:rPr>
              <w:del w:id="965" w:author="Ph W" w:date="2010-08-05T15:10:00Z"/>
              <w:rFonts w:asciiTheme="minorHAnsi" w:eastAsiaTheme="minorEastAsia" w:hAnsiTheme="minorHAnsi" w:cstheme="minorBidi"/>
              <w:noProof/>
              <w:sz w:val="20"/>
              <w:lang w:val="de-DE"/>
            </w:rPr>
          </w:rPrChange>
        </w:rPr>
      </w:pPr>
      <w:del w:id="966" w:author="Ph W" w:date="2010-08-05T15:10:00Z">
        <w:r w:rsidRPr="00773AFB" w:rsidDel="00B4681C">
          <w:rPr>
            <w:noProof/>
            <w:sz w:val="20"/>
            <w:lang w:eastAsia="ja-JP"/>
            <w:rPrChange w:id="967" w:author="Ph W" w:date="2010-08-05T17:30:00Z">
              <w:rPr>
                <w:noProof/>
                <w:sz w:val="20"/>
                <w:lang w:eastAsia="ja-JP"/>
              </w:rPr>
            </w:rPrChange>
          </w:rPr>
          <w:delText>6.3</w:delText>
        </w:r>
        <w:r w:rsidRPr="00773AFB" w:rsidDel="00B4681C">
          <w:rPr>
            <w:rFonts w:asciiTheme="minorHAnsi" w:eastAsiaTheme="minorEastAsia" w:hAnsiTheme="minorHAnsi" w:cstheme="minorBidi"/>
            <w:noProof/>
            <w:sz w:val="20"/>
            <w:lang w:val="de-DE"/>
            <w:rPrChange w:id="968" w:author="Ph W" w:date="2010-08-05T17:30:00Z">
              <w:rPr>
                <w:rFonts w:asciiTheme="minorHAnsi" w:eastAsiaTheme="minorEastAsia" w:hAnsiTheme="minorHAnsi" w:cstheme="minorBidi"/>
                <w:noProof/>
                <w:sz w:val="20"/>
                <w:lang w:val="de-DE"/>
              </w:rPr>
            </w:rPrChange>
          </w:rPr>
          <w:tab/>
        </w:r>
        <w:r w:rsidRPr="00773AFB" w:rsidDel="00B4681C">
          <w:rPr>
            <w:noProof/>
            <w:sz w:val="20"/>
            <w:rPrChange w:id="969" w:author="Ph W" w:date="2010-08-05T17:30:00Z">
              <w:rPr>
                <w:noProof/>
                <w:sz w:val="20"/>
              </w:rPr>
            </w:rPrChange>
          </w:rPr>
          <w:delText>The Reason Element</w:delText>
        </w:r>
        <w:r w:rsidRPr="00773AFB" w:rsidDel="00B4681C">
          <w:rPr>
            <w:noProof/>
            <w:sz w:val="20"/>
            <w:rPrChange w:id="970" w:author="Ph W" w:date="2010-08-05T17:30:00Z">
              <w:rPr>
                <w:noProof/>
                <w:sz w:val="20"/>
              </w:rPr>
            </w:rPrChange>
          </w:rPr>
          <w:tab/>
        </w:r>
        <w:r w:rsidR="00522DA9" w:rsidRPr="00773AFB" w:rsidDel="00B4681C">
          <w:rPr>
            <w:noProof/>
            <w:sz w:val="20"/>
            <w:rPrChange w:id="971" w:author="Ph W" w:date="2010-08-05T17:30:00Z">
              <w:rPr>
                <w:noProof/>
                <w:sz w:val="20"/>
              </w:rPr>
            </w:rPrChange>
          </w:rPr>
          <w:delText>23</w:delText>
        </w:r>
      </w:del>
    </w:p>
    <w:p w:rsidR="00687C56" w:rsidRPr="00773AFB" w:rsidDel="00B4681C" w:rsidRDefault="00687C56">
      <w:pPr>
        <w:pStyle w:val="Verzeichnis1"/>
        <w:tabs>
          <w:tab w:val="left" w:pos="440"/>
          <w:tab w:val="right" w:leader="dot" w:pos="8630"/>
        </w:tabs>
        <w:rPr>
          <w:del w:id="972" w:author="Ph W" w:date="2010-08-05T15:10:00Z"/>
          <w:rFonts w:asciiTheme="minorHAnsi" w:eastAsiaTheme="minorEastAsia" w:hAnsiTheme="minorHAnsi" w:cstheme="minorBidi"/>
          <w:noProof/>
          <w:sz w:val="20"/>
          <w:lang w:val="de-DE"/>
          <w:rPrChange w:id="973" w:author="Ph W" w:date="2010-08-05T17:30:00Z">
            <w:rPr>
              <w:del w:id="974" w:author="Ph W" w:date="2010-08-05T15:10:00Z"/>
              <w:rFonts w:asciiTheme="minorHAnsi" w:eastAsiaTheme="minorEastAsia" w:hAnsiTheme="minorHAnsi" w:cstheme="minorBidi"/>
              <w:noProof/>
              <w:sz w:val="20"/>
              <w:lang w:val="de-DE"/>
            </w:rPr>
          </w:rPrChange>
        </w:rPr>
      </w:pPr>
      <w:del w:id="975" w:author="Ph W" w:date="2010-08-05T15:10:00Z">
        <w:r w:rsidRPr="00773AFB" w:rsidDel="00B4681C">
          <w:rPr>
            <w:noProof/>
            <w:sz w:val="20"/>
            <w:rPrChange w:id="976" w:author="Ph W" w:date="2010-08-05T17:30:00Z">
              <w:rPr>
                <w:noProof/>
                <w:sz w:val="20"/>
              </w:rPr>
            </w:rPrChange>
          </w:rPr>
          <w:delText>7.</w:delText>
        </w:r>
        <w:r w:rsidRPr="00773AFB" w:rsidDel="00B4681C">
          <w:rPr>
            <w:rFonts w:asciiTheme="minorHAnsi" w:eastAsiaTheme="minorEastAsia" w:hAnsiTheme="minorHAnsi" w:cstheme="minorBidi"/>
            <w:noProof/>
            <w:sz w:val="20"/>
            <w:lang w:val="de-DE"/>
            <w:rPrChange w:id="977" w:author="Ph W" w:date="2010-08-05T17:30:00Z">
              <w:rPr>
                <w:rFonts w:asciiTheme="minorHAnsi" w:eastAsiaTheme="minorEastAsia" w:hAnsiTheme="minorHAnsi" w:cstheme="minorBidi"/>
                <w:noProof/>
                <w:sz w:val="20"/>
                <w:lang w:val="de-DE"/>
              </w:rPr>
            </w:rPrChange>
          </w:rPr>
          <w:tab/>
        </w:r>
        <w:r w:rsidRPr="00773AFB" w:rsidDel="00B4681C">
          <w:rPr>
            <w:noProof/>
            <w:sz w:val="20"/>
            <w:rPrChange w:id="978" w:author="Ph W" w:date="2010-08-05T17:30:00Z">
              <w:rPr>
                <w:noProof/>
                <w:sz w:val="20"/>
              </w:rPr>
            </w:rPrChange>
          </w:rPr>
          <w:delText>Security Considerations</w:delText>
        </w:r>
        <w:r w:rsidRPr="00773AFB" w:rsidDel="00B4681C">
          <w:rPr>
            <w:noProof/>
            <w:sz w:val="20"/>
            <w:rPrChange w:id="979" w:author="Ph W" w:date="2010-08-05T17:30:00Z">
              <w:rPr>
                <w:noProof/>
                <w:sz w:val="20"/>
              </w:rPr>
            </w:rPrChange>
          </w:rPr>
          <w:tab/>
        </w:r>
        <w:r w:rsidR="00522DA9" w:rsidRPr="00773AFB" w:rsidDel="00B4681C">
          <w:rPr>
            <w:noProof/>
            <w:sz w:val="20"/>
            <w:rPrChange w:id="980" w:author="Ph W" w:date="2010-08-05T17:30:00Z">
              <w:rPr>
                <w:noProof/>
                <w:sz w:val="20"/>
              </w:rPr>
            </w:rPrChange>
          </w:rPr>
          <w:delText>24</w:delText>
        </w:r>
      </w:del>
    </w:p>
    <w:p w:rsidR="00687C56" w:rsidRPr="00773AFB" w:rsidDel="00B4681C" w:rsidRDefault="00687C56">
      <w:pPr>
        <w:pStyle w:val="Verzeichnis1"/>
        <w:tabs>
          <w:tab w:val="left" w:pos="440"/>
          <w:tab w:val="right" w:leader="dot" w:pos="8630"/>
        </w:tabs>
        <w:rPr>
          <w:del w:id="981" w:author="Ph W" w:date="2010-08-05T15:10:00Z"/>
          <w:rFonts w:asciiTheme="minorHAnsi" w:eastAsiaTheme="minorEastAsia" w:hAnsiTheme="minorHAnsi" w:cstheme="minorBidi"/>
          <w:noProof/>
          <w:sz w:val="20"/>
          <w:lang w:val="de-DE"/>
          <w:rPrChange w:id="982" w:author="Ph W" w:date="2010-08-05T17:30:00Z">
            <w:rPr>
              <w:del w:id="983" w:author="Ph W" w:date="2010-08-05T15:10:00Z"/>
              <w:rFonts w:asciiTheme="minorHAnsi" w:eastAsiaTheme="minorEastAsia" w:hAnsiTheme="minorHAnsi" w:cstheme="minorBidi"/>
              <w:noProof/>
              <w:sz w:val="20"/>
              <w:lang w:val="de-DE"/>
            </w:rPr>
          </w:rPrChange>
        </w:rPr>
      </w:pPr>
      <w:del w:id="984" w:author="Ph W" w:date="2010-08-05T15:10:00Z">
        <w:r w:rsidRPr="00773AFB" w:rsidDel="00B4681C">
          <w:rPr>
            <w:noProof/>
            <w:sz w:val="20"/>
            <w:rPrChange w:id="985" w:author="Ph W" w:date="2010-08-05T17:30:00Z">
              <w:rPr>
                <w:noProof/>
                <w:sz w:val="20"/>
              </w:rPr>
            </w:rPrChange>
          </w:rPr>
          <w:delText>8.</w:delText>
        </w:r>
        <w:r w:rsidRPr="00773AFB" w:rsidDel="00B4681C">
          <w:rPr>
            <w:rFonts w:asciiTheme="minorHAnsi" w:eastAsiaTheme="minorEastAsia" w:hAnsiTheme="minorHAnsi" w:cstheme="minorBidi"/>
            <w:noProof/>
            <w:sz w:val="20"/>
            <w:lang w:val="de-DE"/>
            <w:rPrChange w:id="986" w:author="Ph W" w:date="2010-08-05T17:30:00Z">
              <w:rPr>
                <w:rFonts w:asciiTheme="minorHAnsi" w:eastAsiaTheme="minorEastAsia" w:hAnsiTheme="minorHAnsi" w:cstheme="minorBidi"/>
                <w:noProof/>
                <w:sz w:val="20"/>
                <w:lang w:val="de-DE"/>
              </w:rPr>
            </w:rPrChange>
          </w:rPr>
          <w:tab/>
        </w:r>
        <w:r w:rsidRPr="00773AFB" w:rsidDel="00B4681C">
          <w:rPr>
            <w:noProof/>
            <w:sz w:val="20"/>
            <w:rPrChange w:id="987" w:author="Ph W" w:date="2010-08-05T17:30:00Z">
              <w:rPr>
                <w:noProof/>
                <w:sz w:val="20"/>
              </w:rPr>
            </w:rPrChange>
          </w:rPr>
          <w:delText>Contributors</w:delText>
        </w:r>
        <w:r w:rsidRPr="00773AFB" w:rsidDel="00B4681C">
          <w:rPr>
            <w:noProof/>
            <w:sz w:val="20"/>
            <w:rPrChange w:id="988" w:author="Ph W" w:date="2010-08-05T17:30:00Z">
              <w:rPr>
                <w:noProof/>
                <w:sz w:val="20"/>
              </w:rPr>
            </w:rPrChange>
          </w:rPr>
          <w:tab/>
        </w:r>
        <w:r w:rsidR="00522DA9" w:rsidRPr="00773AFB" w:rsidDel="00B4681C">
          <w:rPr>
            <w:noProof/>
            <w:sz w:val="20"/>
            <w:rPrChange w:id="989" w:author="Ph W" w:date="2010-08-05T17:30:00Z">
              <w:rPr>
                <w:noProof/>
                <w:sz w:val="20"/>
              </w:rPr>
            </w:rPrChange>
          </w:rPr>
          <w:delText>25</w:delText>
        </w:r>
      </w:del>
    </w:p>
    <w:p w:rsidR="00687C56" w:rsidRPr="00773AFB" w:rsidDel="00B4681C" w:rsidRDefault="00687C56">
      <w:pPr>
        <w:pStyle w:val="Verzeichnis1"/>
        <w:tabs>
          <w:tab w:val="left" w:pos="440"/>
          <w:tab w:val="right" w:leader="dot" w:pos="8630"/>
        </w:tabs>
        <w:rPr>
          <w:del w:id="990" w:author="Ph W" w:date="2010-08-05T15:10:00Z"/>
          <w:rFonts w:asciiTheme="minorHAnsi" w:eastAsiaTheme="minorEastAsia" w:hAnsiTheme="minorHAnsi" w:cstheme="minorBidi"/>
          <w:noProof/>
          <w:sz w:val="20"/>
          <w:lang w:val="de-DE"/>
          <w:rPrChange w:id="991" w:author="Ph W" w:date="2010-08-05T17:30:00Z">
            <w:rPr>
              <w:del w:id="992" w:author="Ph W" w:date="2010-08-05T15:10:00Z"/>
              <w:rFonts w:asciiTheme="minorHAnsi" w:eastAsiaTheme="minorEastAsia" w:hAnsiTheme="minorHAnsi" w:cstheme="minorBidi"/>
              <w:noProof/>
              <w:sz w:val="20"/>
              <w:lang w:val="de-DE"/>
            </w:rPr>
          </w:rPrChange>
        </w:rPr>
      </w:pPr>
      <w:del w:id="993" w:author="Ph W" w:date="2010-08-05T15:10:00Z">
        <w:r w:rsidRPr="00773AFB" w:rsidDel="00B4681C">
          <w:rPr>
            <w:noProof/>
            <w:sz w:val="20"/>
            <w:rPrChange w:id="994" w:author="Ph W" w:date="2010-08-05T17:30:00Z">
              <w:rPr>
                <w:noProof/>
                <w:sz w:val="20"/>
              </w:rPr>
            </w:rPrChange>
          </w:rPr>
          <w:delText>9.</w:delText>
        </w:r>
        <w:r w:rsidRPr="00773AFB" w:rsidDel="00B4681C">
          <w:rPr>
            <w:rFonts w:asciiTheme="minorHAnsi" w:eastAsiaTheme="minorEastAsia" w:hAnsiTheme="minorHAnsi" w:cstheme="minorBidi"/>
            <w:noProof/>
            <w:sz w:val="20"/>
            <w:lang w:val="de-DE"/>
            <w:rPrChange w:id="995" w:author="Ph W" w:date="2010-08-05T17:30:00Z">
              <w:rPr>
                <w:rFonts w:asciiTheme="minorHAnsi" w:eastAsiaTheme="minorEastAsia" w:hAnsiTheme="minorHAnsi" w:cstheme="minorBidi"/>
                <w:noProof/>
                <w:sz w:val="20"/>
                <w:lang w:val="de-DE"/>
              </w:rPr>
            </w:rPrChange>
          </w:rPr>
          <w:tab/>
        </w:r>
        <w:r w:rsidRPr="00773AFB" w:rsidDel="00B4681C">
          <w:rPr>
            <w:noProof/>
            <w:sz w:val="20"/>
            <w:rPrChange w:id="996" w:author="Ph W" w:date="2010-08-05T17:30:00Z">
              <w:rPr>
                <w:noProof/>
                <w:sz w:val="20"/>
              </w:rPr>
            </w:rPrChange>
          </w:rPr>
          <w:delText>Intellectual Property Statement</w:delText>
        </w:r>
        <w:r w:rsidRPr="00773AFB" w:rsidDel="00B4681C">
          <w:rPr>
            <w:noProof/>
            <w:sz w:val="20"/>
            <w:rPrChange w:id="997" w:author="Ph W" w:date="2010-08-05T17:30:00Z">
              <w:rPr>
                <w:noProof/>
                <w:sz w:val="20"/>
              </w:rPr>
            </w:rPrChange>
          </w:rPr>
          <w:tab/>
        </w:r>
        <w:r w:rsidR="00522DA9" w:rsidRPr="00773AFB" w:rsidDel="00B4681C">
          <w:rPr>
            <w:noProof/>
            <w:sz w:val="20"/>
            <w:rPrChange w:id="998" w:author="Ph W" w:date="2010-08-05T17:30:00Z">
              <w:rPr>
                <w:noProof/>
                <w:sz w:val="20"/>
              </w:rPr>
            </w:rPrChange>
          </w:rPr>
          <w:delText>25</w:delText>
        </w:r>
      </w:del>
    </w:p>
    <w:p w:rsidR="00687C56" w:rsidRPr="00773AFB" w:rsidDel="00B4681C" w:rsidRDefault="00687C56">
      <w:pPr>
        <w:pStyle w:val="Verzeichnis1"/>
        <w:tabs>
          <w:tab w:val="left" w:pos="574"/>
          <w:tab w:val="right" w:leader="dot" w:pos="8630"/>
        </w:tabs>
        <w:rPr>
          <w:del w:id="999" w:author="Ph W" w:date="2010-08-05T15:10:00Z"/>
          <w:rFonts w:asciiTheme="minorHAnsi" w:eastAsiaTheme="minorEastAsia" w:hAnsiTheme="minorHAnsi" w:cstheme="minorBidi"/>
          <w:noProof/>
          <w:sz w:val="20"/>
          <w:lang w:val="de-DE"/>
          <w:rPrChange w:id="1000" w:author="Ph W" w:date="2010-08-05T17:30:00Z">
            <w:rPr>
              <w:del w:id="1001" w:author="Ph W" w:date="2010-08-05T15:10:00Z"/>
              <w:rFonts w:asciiTheme="minorHAnsi" w:eastAsiaTheme="minorEastAsia" w:hAnsiTheme="minorHAnsi" w:cstheme="minorBidi"/>
              <w:noProof/>
              <w:sz w:val="20"/>
              <w:lang w:val="de-DE"/>
            </w:rPr>
          </w:rPrChange>
        </w:rPr>
      </w:pPr>
      <w:del w:id="1002" w:author="Ph W" w:date="2010-08-05T15:10:00Z">
        <w:r w:rsidRPr="00773AFB" w:rsidDel="00B4681C">
          <w:rPr>
            <w:noProof/>
            <w:sz w:val="20"/>
            <w:rPrChange w:id="1003" w:author="Ph W" w:date="2010-08-05T17:30:00Z">
              <w:rPr>
                <w:noProof/>
                <w:sz w:val="20"/>
              </w:rPr>
            </w:rPrChange>
          </w:rPr>
          <w:delText>10.</w:delText>
        </w:r>
        <w:r w:rsidRPr="00773AFB" w:rsidDel="00B4681C">
          <w:rPr>
            <w:rFonts w:asciiTheme="minorHAnsi" w:eastAsiaTheme="minorEastAsia" w:hAnsiTheme="minorHAnsi" w:cstheme="minorBidi"/>
            <w:noProof/>
            <w:sz w:val="20"/>
            <w:lang w:val="de-DE"/>
            <w:rPrChange w:id="1004" w:author="Ph W" w:date="2010-08-05T17:30:00Z">
              <w:rPr>
                <w:rFonts w:asciiTheme="minorHAnsi" w:eastAsiaTheme="minorEastAsia" w:hAnsiTheme="minorHAnsi" w:cstheme="minorBidi"/>
                <w:noProof/>
                <w:sz w:val="20"/>
                <w:lang w:val="de-DE"/>
              </w:rPr>
            </w:rPrChange>
          </w:rPr>
          <w:tab/>
        </w:r>
        <w:r w:rsidRPr="00773AFB" w:rsidDel="00B4681C">
          <w:rPr>
            <w:noProof/>
            <w:sz w:val="20"/>
            <w:rPrChange w:id="1005" w:author="Ph W" w:date="2010-08-05T17:30:00Z">
              <w:rPr>
                <w:noProof/>
                <w:sz w:val="20"/>
              </w:rPr>
            </w:rPrChange>
          </w:rPr>
          <w:delText>Disclaimer</w:delText>
        </w:r>
        <w:r w:rsidRPr="00773AFB" w:rsidDel="00B4681C">
          <w:rPr>
            <w:noProof/>
            <w:sz w:val="20"/>
            <w:rPrChange w:id="1006" w:author="Ph W" w:date="2010-08-05T17:30:00Z">
              <w:rPr>
                <w:noProof/>
                <w:sz w:val="20"/>
              </w:rPr>
            </w:rPrChange>
          </w:rPr>
          <w:tab/>
        </w:r>
        <w:r w:rsidR="00522DA9" w:rsidRPr="00773AFB" w:rsidDel="00B4681C">
          <w:rPr>
            <w:noProof/>
            <w:sz w:val="20"/>
            <w:rPrChange w:id="1007" w:author="Ph W" w:date="2010-08-05T17:30:00Z">
              <w:rPr>
                <w:noProof/>
                <w:sz w:val="20"/>
              </w:rPr>
            </w:rPrChange>
          </w:rPr>
          <w:delText>25</w:delText>
        </w:r>
      </w:del>
    </w:p>
    <w:p w:rsidR="00687C56" w:rsidRPr="00773AFB" w:rsidDel="00B4681C" w:rsidRDefault="00687C56">
      <w:pPr>
        <w:pStyle w:val="Verzeichnis1"/>
        <w:tabs>
          <w:tab w:val="left" w:pos="574"/>
          <w:tab w:val="right" w:leader="dot" w:pos="8630"/>
        </w:tabs>
        <w:rPr>
          <w:del w:id="1008" w:author="Ph W" w:date="2010-08-05T15:10:00Z"/>
          <w:rFonts w:asciiTheme="minorHAnsi" w:eastAsiaTheme="minorEastAsia" w:hAnsiTheme="minorHAnsi" w:cstheme="minorBidi"/>
          <w:noProof/>
          <w:sz w:val="20"/>
          <w:lang w:val="de-DE"/>
          <w:rPrChange w:id="1009" w:author="Ph W" w:date="2010-08-05T17:30:00Z">
            <w:rPr>
              <w:del w:id="1010" w:author="Ph W" w:date="2010-08-05T15:10:00Z"/>
              <w:rFonts w:asciiTheme="minorHAnsi" w:eastAsiaTheme="minorEastAsia" w:hAnsiTheme="minorHAnsi" w:cstheme="minorBidi"/>
              <w:noProof/>
              <w:sz w:val="20"/>
              <w:lang w:val="de-DE"/>
            </w:rPr>
          </w:rPrChange>
        </w:rPr>
      </w:pPr>
      <w:del w:id="1011" w:author="Ph W" w:date="2010-08-05T15:10:00Z">
        <w:r w:rsidRPr="00773AFB" w:rsidDel="00B4681C">
          <w:rPr>
            <w:noProof/>
            <w:sz w:val="20"/>
            <w:rPrChange w:id="1012" w:author="Ph W" w:date="2010-08-05T17:30:00Z">
              <w:rPr>
                <w:noProof/>
                <w:sz w:val="20"/>
              </w:rPr>
            </w:rPrChange>
          </w:rPr>
          <w:delText>11.</w:delText>
        </w:r>
        <w:r w:rsidRPr="00773AFB" w:rsidDel="00B4681C">
          <w:rPr>
            <w:rFonts w:asciiTheme="minorHAnsi" w:eastAsiaTheme="minorEastAsia" w:hAnsiTheme="minorHAnsi" w:cstheme="minorBidi"/>
            <w:noProof/>
            <w:sz w:val="20"/>
            <w:lang w:val="de-DE"/>
            <w:rPrChange w:id="1013" w:author="Ph W" w:date="2010-08-05T17:30:00Z">
              <w:rPr>
                <w:rFonts w:asciiTheme="minorHAnsi" w:eastAsiaTheme="minorEastAsia" w:hAnsiTheme="minorHAnsi" w:cstheme="minorBidi"/>
                <w:noProof/>
                <w:sz w:val="20"/>
                <w:lang w:val="de-DE"/>
              </w:rPr>
            </w:rPrChange>
          </w:rPr>
          <w:tab/>
        </w:r>
        <w:r w:rsidRPr="00773AFB" w:rsidDel="00B4681C">
          <w:rPr>
            <w:noProof/>
            <w:sz w:val="20"/>
            <w:rPrChange w:id="1014" w:author="Ph W" w:date="2010-08-05T17:30:00Z">
              <w:rPr>
                <w:noProof/>
                <w:sz w:val="20"/>
              </w:rPr>
            </w:rPrChange>
          </w:rPr>
          <w:delText>Full Copyright Notice</w:delText>
        </w:r>
        <w:r w:rsidRPr="00773AFB" w:rsidDel="00B4681C">
          <w:rPr>
            <w:noProof/>
            <w:sz w:val="20"/>
            <w:rPrChange w:id="1015" w:author="Ph W" w:date="2010-08-05T17:30:00Z">
              <w:rPr>
                <w:noProof/>
                <w:sz w:val="20"/>
              </w:rPr>
            </w:rPrChange>
          </w:rPr>
          <w:tab/>
        </w:r>
      </w:del>
      <w:del w:id="1016" w:author="Ph W" w:date="2010-08-05T10:56:00Z">
        <w:r w:rsidRPr="00773AFB" w:rsidDel="00522DA9">
          <w:rPr>
            <w:noProof/>
            <w:sz w:val="20"/>
            <w:rPrChange w:id="1017" w:author="Ph W" w:date="2010-08-05T17:30:00Z">
              <w:rPr>
                <w:noProof/>
                <w:sz w:val="20"/>
              </w:rPr>
            </w:rPrChange>
          </w:rPr>
          <w:delText>26</w:delText>
        </w:r>
      </w:del>
    </w:p>
    <w:p w:rsidR="00687C56" w:rsidRPr="00773AFB" w:rsidDel="00B4681C" w:rsidRDefault="00687C56">
      <w:pPr>
        <w:pStyle w:val="Verzeichnis1"/>
        <w:tabs>
          <w:tab w:val="left" w:pos="574"/>
          <w:tab w:val="right" w:leader="dot" w:pos="8630"/>
        </w:tabs>
        <w:rPr>
          <w:del w:id="1018" w:author="Ph W" w:date="2010-08-05T15:10:00Z"/>
          <w:rFonts w:asciiTheme="minorHAnsi" w:eastAsiaTheme="minorEastAsia" w:hAnsiTheme="minorHAnsi" w:cstheme="minorBidi"/>
          <w:noProof/>
          <w:sz w:val="20"/>
          <w:lang w:val="de-DE"/>
          <w:rPrChange w:id="1019" w:author="Ph W" w:date="2010-08-05T17:30:00Z">
            <w:rPr>
              <w:del w:id="1020" w:author="Ph W" w:date="2010-08-05T15:10:00Z"/>
              <w:rFonts w:asciiTheme="minorHAnsi" w:eastAsiaTheme="minorEastAsia" w:hAnsiTheme="minorHAnsi" w:cstheme="minorBidi"/>
              <w:noProof/>
              <w:sz w:val="20"/>
              <w:lang w:val="de-DE"/>
            </w:rPr>
          </w:rPrChange>
        </w:rPr>
      </w:pPr>
      <w:del w:id="1021" w:author="Ph W" w:date="2010-08-05T15:10:00Z">
        <w:r w:rsidRPr="00773AFB" w:rsidDel="00B4681C">
          <w:rPr>
            <w:noProof/>
            <w:sz w:val="20"/>
            <w:rPrChange w:id="1022" w:author="Ph W" w:date="2010-08-05T17:30:00Z">
              <w:rPr>
                <w:noProof/>
                <w:sz w:val="20"/>
              </w:rPr>
            </w:rPrChange>
          </w:rPr>
          <w:delText>12.</w:delText>
        </w:r>
        <w:r w:rsidRPr="00773AFB" w:rsidDel="00B4681C">
          <w:rPr>
            <w:rFonts w:asciiTheme="minorHAnsi" w:eastAsiaTheme="minorEastAsia" w:hAnsiTheme="minorHAnsi" w:cstheme="minorBidi"/>
            <w:noProof/>
            <w:sz w:val="20"/>
            <w:lang w:val="de-DE"/>
            <w:rPrChange w:id="1023" w:author="Ph W" w:date="2010-08-05T17:30:00Z">
              <w:rPr>
                <w:rFonts w:asciiTheme="minorHAnsi" w:eastAsiaTheme="minorEastAsia" w:hAnsiTheme="minorHAnsi" w:cstheme="minorBidi"/>
                <w:noProof/>
                <w:sz w:val="20"/>
                <w:lang w:val="de-DE"/>
              </w:rPr>
            </w:rPrChange>
          </w:rPr>
          <w:tab/>
        </w:r>
        <w:r w:rsidRPr="00773AFB" w:rsidDel="00B4681C">
          <w:rPr>
            <w:noProof/>
            <w:sz w:val="20"/>
            <w:rPrChange w:id="1024" w:author="Ph W" w:date="2010-08-05T17:30:00Z">
              <w:rPr>
                <w:noProof/>
                <w:sz w:val="20"/>
              </w:rPr>
            </w:rPrChange>
          </w:rPr>
          <w:delText>References</w:delText>
        </w:r>
        <w:r w:rsidRPr="00773AFB" w:rsidDel="00B4681C">
          <w:rPr>
            <w:noProof/>
            <w:sz w:val="20"/>
            <w:rPrChange w:id="1025" w:author="Ph W" w:date="2010-08-05T17:30:00Z">
              <w:rPr>
                <w:noProof/>
                <w:sz w:val="20"/>
              </w:rPr>
            </w:rPrChange>
          </w:rPr>
          <w:tab/>
        </w:r>
        <w:r w:rsidR="00522DA9" w:rsidRPr="00773AFB" w:rsidDel="00B4681C">
          <w:rPr>
            <w:noProof/>
            <w:sz w:val="20"/>
            <w:rPrChange w:id="1026" w:author="Ph W" w:date="2010-08-05T17:30:00Z">
              <w:rPr>
                <w:noProof/>
                <w:sz w:val="20"/>
              </w:rPr>
            </w:rPrChange>
          </w:rPr>
          <w:delText>26</w:delText>
        </w:r>
      </w:del>
    </w:p>
    <w:p w:rsidR="00687C56" w:rsidRPr="00773AFB" w:rsidDel="00B4681C" w:rsidRDefault="00687C56">
      <w:pPr>
        <w:pStyle w:val="Verzeichnis1"/>
        <w:tabs>
          <w:tab w:val="left" w:pos="1468"/>
          <w:tab w:val="right" w:leader="dot" w:pos="8630"/>
        </w:tabs>
        <w:rPr>
          <w:del w:id="1027" w:author="Ph W" w:date="2010-08-05T15:10:00Z"/>
          <w:rFonts w:asciiTheme="minorHAnsi" w:eastAsiaTheme="minorEastAsia" w:hAnsiTheme="minorHAnsi" w:cstheme="minorBidi"/>
          <w:noProof/>
          <w:sz w:val="20"/>
          <w:lang w:val="de-DE"/>
          <w:rPrChange w:id="1028" w:author="Ph W" w:date="2010-08-05T17:30:00Z">
            <w:rPr>
              <w:del w:id="1029" w:author="Ph W" w:date="2010-08-05T15:10:00Z"/>
              <w:rFonts w:asciiTheme="minorHAnsi" w:eastAsiaTheme="minorEastAsia" w:hAnsiTheme="minorHAnsi" w:cstheme="minorBidi"/>
              <w:noProof/>
              <w:sz w:val="20"/>
              <w:lang w:val="de-DE"/>
            </w:rPr>
          </w:rPrChange>
        </w:rPr>
      </w:pPr>
      <w:del w:id="1030" w:author="Ph W" w:date="2010-08-05T15:10:00Z">
        <w:r w:rsidRPr="00773AFB" w:rsidDel="00B4681C">
          <w:rPr>
            <w:noProof/>
            <w:sz w:val="20"/>
            <w:rPrChange w:id="1031" w:author="Ph W" w:date="2010-08-05T17:30:00Z">
              <w:rPr>
                <w:noProof/>
                <w:sz w:val="20"/>
              </w:rPr>
            </w:rPrChange>
          </w:rPr>
          <w:delText>Appendix A</w:delText>
        </w:r>
        <w:r w:rsidRPr="00773AFB" w:rsidDel="00B4681C">
          <w:rPr>
            <w:rFonts w:asciiTheme="minorHAnsi" w:eastAsiaTheme="minorEastAsia" w:hAnsiTheme="minorHAnsi" w:cstheme="minorBidi"/>
            <w:noProof/>
            <w:sz w:val="20"/>
            <w:lang w:val="de-DE"/>
            <w:rPrChange w:id="1032" w:author="Ph W" w:date="2010-08-05T17:30:00Z">
              <w:rPr>
                <w:rFonts w:asciiTheme="minorHAnsi" w:eastAsiaTheme="minorEastAsia" w:hAnsiTheme="minorHAnsi" w:cstheme="minorBidi"/>
                <w:noProof/>
                <w:sz w:val="20"/>
                <w:lang w:val="de-DE"/>
              </w:rPr>
            </w:rPrChange>
          </w:rPr>
          <w:tab/>
        </w:r>
        <w:r w:rsidRPr="00773AFB" w:rsidDel="00B4681C">
          <w:rPr>
            <w:noProof/>
            <w:sz w:val="20"/>
            <w:rPrChange w:id="1033" w:author="Ph W" w:date="2010-08-05T17:30:00Z">
              <w:rPr>
                <w:noProof/>
                <w:sz w:val="20"/>
              </w:rPr>
            </w:rPrChange>
          </w:rPr>
          <w:delText>The Activity Instance Description Schema</w:delText>
        </w:r>
        <w:r w:rsidRPr="00773AFB" w:rsidDel="00B4681C">
          <w:rPr>
            <w:noProof/>
            <w:sz w:val="20"/>
            <w:rPrChange w:id="1034" w:author="Ph W" w:date="2010-08-05T17:30:00Z">
              <w:rPr>
                <w:noProof/>
                <w:sz w:val="20"/>
              </w:rPr>
            </w:rPrChange>
          </w:rPr>
          <w:tab/>
        </w:r>
        <w:r w:rsidR="00522DA9" w:rsidRPr="00773AFB" w:rsidDel="00B4681C">
          <w:rPr>
            <w:noProof/>
            <w:sz w:val="20"/>
            <w:rPrChange w:id="1035" w:author="Ph W" w:date="2010-08-05T17:30:00Z">
              <w:rPr>
                <w:noProof/>
                <w:sz w:val="20"/>
              </w:rPr>
            </w:rPrChange>
          </w:rPr>
          <w:delText>27</w:delText>
        </w:r>
      </w:del>
    </w:p>
    <w:p w:rsidR="00687C56" w:rsidRPr="00773AFB" w:rsidDel="00B4681C" w:rsidRDefault="00687C56">
      <w:pPr>
        <w:pStyle w:val="Verzeichnis1"/>
        <w:tabs>
          <w:tab w:val="left" w:pos="1468"/>
          <w:tab w:val="right" w:leader="dot" w:pos="8630"/>
        </w:tabs>
        <w:rPr>
          <w:del w:id="1036" w:author="Ph W" w:date="2010-08-05T15:10:00Z"/>
          <w:rFonts w:asciiTheme="minorHAnsi" w:eastAsiaTheme="minorEastAsia" w:hAnsiTheme="minorHAnsi" w:cstheme="minorBidi"/>
          <w:noProof/>
          <w:sz w:val="20"/>
          <w:lang w:val="de-DE"/>
          <w:rPrChange w:id="1037" w:author="Ph W" w:date="2010-08-05T17:30:00Z">
            <w:rPr>
              <w:del w:id="1038" w:author="Ph W" w:date="2010-08-05T15:10:00Z"/>
              <w:rFonts w:asciiTheme="minorHAnsi" w:eastAsiaTheme="minorEastAsia" w:hAnsiTheme="minorHAnsi" w:cstheme="minorBidi"/>
              <w:noProof/>
              <w:sz w:val="20"/>
              <w:lang w:val="de-DE"/>
            </w:rPr>
          </w:rPrChange>
        </w:rPr>
      </w:pPr>
      <w:del w:id="1039" w:author="Ph W" w:date="2010-08-05T15:10:00Z">
        <w:r w:rsidRPr="00773AFB" w:rsidDel="00B4681C">
          <w:rPr>
            <w:noProof/>
            <w:sz w:val="20"/>
            <w:rPrChange w:id="1040" w:author="Ph W" w:date="2010-08-05T17:30:00Z">
              <w:rPr>
                <w:noProof/>
                <w:sz w:val="20"/>
              </w:rPr>
            </w:rPrChange>
          </w:rPr>
          <w:delText>Appendix B</w:delText>
        </w:r>
        <w:r w:rsidRPr="00773AFB" w:rsidDel="00B4681C">
          <w:rPr>
            <w:rFonts w:asciiTheme="minorHAnsi" w:eastAsiaTheme="minorEastAsia" w:hAnsiTheme="minorHAnsi" w:cstheme="minorBidi"/>
            <w:noProof/>
            <w:sz w:val="20"/>
            <w:lang w:val="de-DE"/>
            <w:rPrChange w:id="1041" w:author="Ph W" w:date="2010-08-05T17:30:00Z">
              <w:rPr>
                <w:rFonts w:asciiTheme="minorHAnsi" w:eastAsiaTheme="minorEastAsia" w:hAnsiTheme="minorHAnsi" w:cstheme="minorBidi"/>
                <w:noProof/>
                <w:sz w:val="20"/>
                <w:lang w:val="de-DE"/>
              </w:rPr>
            </w:rPrChange>
          </w:rPr>
          <w:tab/>
        </w:r>
        <w:r w:rsidRPr="00773AFB" w:rsidDel="00B4681C">
          <w:rPr>
            <w:noProof/>
            <w:sz w:val="20"/>
            <w:rPrChange w:id="1042" w:author="Ph W" w:date="2010-08-05T17:30:00Z">
              <w:rPr>
                <w:noProof/>
                <w:sz w:val="20"/>
              </w:rPr>
            </w:rPrChange>
          </w:rPr>
          <w:delText>Activity Instance Description Examples</w:delText>
        </w:r>
        <w:r w:rsidRPr="00773AFB" w:rsidDel="00B4681C">
          <w:rPr>
            <w:noProof/>
            <w:sz w:val="20"/>
            <w:rPrChange w:id="1043" w:author="Ph W" w:date="2010-08-05T17:30:00Z">
              <w:rPr>
                <w:noProof/>
                <w:sz w:val="20"/>
              </w:rPr>
            </w:rPrChange>
          </w:rPr>
          <w:tab/>
        </w:r>
        <w:r w:rsidR="00522DA9" w:rsidRPr="00773AFB" w:rsidDel="00B4681C">
          <w:rPr>
            <w:noProof/>
            <w:sz w:val="20"/>
            <w:rPrChange w:id="1044" w:author="Ph W" w:date="2010-08-05T17:30:00Z">
              <w:rPr>
                <w:noProof/>
                <w:sz w:val="20"/>
              </w:rPr>
            </w:rPrChange>
          </w:rPr>
          <w:delText>28</w:delText>
        </w:r>
      </w:del>
    </w:p>
    <w:p w:rsidR="00967A51" w:rsidRPr="00305098" w:rsidRDefault="00DC76A3" w:rsidP="00967A51">
      <w:pPr>
        <w:pStyle w:val="berschrift1"/>
        <w:numPr>
          <w:ilvl w:val="0"/>
          <w:numId w:val="0"/>
        </w:numPr>
        <w:rPr>
          <w:sz w:val="20"/>
        </w:rPr>
      </w:pPr>
      <w:r w:rsidRPr="00773AFB">
        <w:rPr>
          <w:b w:val="0"/>
          <w:kern w:val="0"/>
          <w:sz w:val="20"/>
          <w:rPrChange w:id="1045" w:author="Ph W" w:date="2010-08-05T17:30:00Z">
            <w:rPr>
              <w:b w:val="0"/>
              <w:kern w:val="0"/>
              <w:sz w:val="20"/>
            </w:rPr>
          </w:rPrChange>
        </w:rPr>
        <w:fldChar w:fldCharType="end"/>
      </w:r>
      <w:r w:rsidR="00967A51" w:rsidRPr="00305098">
        <w:rPr>
          <w:sz w:val="20"/>
        </w:rPr>
        <w:br w:type="page"/>
      </w:r>
    </w:p>
    <w:p w:rsidR="00967A51" w:rsidRPr="00305098" w:rsidRDefault="00967A51" w:rsidP="00967A51">
      <w:pPr>
        <w:pStyle w:val="berschrift1"/>
        <w:numPr>
          <w:numberingChange w:id="1046" w:author="Ph W" w:date="2010-08-05T10:50:00Z" w:original="%1:1:0:."/>
        </w:numPr>
        <w:rPr>
          <w:sz w:val="20"/>
        </w:rPr>
      </w:pPr>
      <w:bookmarkStart w:id="1047" w:name="_Toc135995874"/>
      <w:bookmarkStart w:id="1048" w:name="_Toc142648518"/>
      <w:r w:rsidRPr="00305098">
        <w:rPr>
          <w:sz w:val="20"/>
        </w:rPr>
        <w:t>Introduction</w:t>
      </w:r>
      <w:bookmarkEnd w:id="5"/>
      <w:bookmarkEnd w:id="1047"/>
      <w:bookmarkEnd w:id="1048"/>
    </w:p>
    <w:p w:rsidR="00967A51" w:rsidRPr="00305098" w:rsidRDefault="00967A51" w:rsidP="00967A51">
      <w:pPr>
        <w:pStyle w:val="nobreak"/>
        <w:rPr>
          <w:sz w:val="20"/>
        </w:rPr>
      </w:pPr>
      <w:r w:rsidRPr="00305098">
        <w:rPr>
          <w:sz w:val="20"/>
        </w:rPr>
        <w:t xml:space="preserve">The Activity Instance Description captures the information related to an </w:t>
      </w:r>
      <w:r w:rsidRPr="00305098">
        <w:rPr>
          <w:i/>
          <w:sz w:val="20"/>
        </w:rPr>
        <w:t>activity</w:t>
      </w:r>
      <w:r w:rsidRPr="00305098">
        <w:rPr>
          <w:sz w:val="20"/>
        </w:rPr>
        <w:t>—a unit of work processed in a distributed system. This description can contain whatever information is relevant to the application domain of the activity. This might be execution-related status data, quality-of-service information, or error messages. All this is captured in an activity instance document and therefore systems built based on the Activity Instance Description can provide a holistic view on an activity, for example for monitoring, auditing or checkpointing purposes.</w:t>
      </w:r>
    </w:p>
    <w:p w:rsidR="00967A51" w:rsidRPr="00305098" w:rsidRDefault="00967A51" w:rsidP="00967A51">
      <w:pPr>
        <w:pStyle w:val="nobreak"/>
        <w:rPr>
          <w:sz w:val="20"/>
        </w:rPr>
      </w:pPr>
    </w:p>
    <w:p w:rsidR="00967A51" w:rsidRPr="00305098" w:rsidRDefault="00967A51" w:rsidP="00967A51">
      <w:pPr>
        <w:pStyle w:val="nobreak"/>
        <w:rPr>
          <w:sz w:val="20"/>
        </w:rPr>
      </w:pPr>
      <w:r w:rsidRPr="00305098">
        <w:rPr>
          <w:sz w:val="20"/>
        </w:rPr>
        <w:t>This document standardizes the description of an activity instance. To this extend, the elements of the activity instance are syntactically and semantically defined. To achieve this, this document pursues two different but complementary objectives: (i) it specifies a generic and extensible framework to capture the information related to an activity (cf. and (ii) it specializes this generic framework using a number of Open Grid Forum (proposed) recommendations. However, this specification does not define how to create an activity instance and how to manage it, as this is seen as implementation-specific.</w:t>
      </w:r>
    </w:p>
    <w:p w:rsidR="00967A51" w:rsidRPr="00305098" w:rsidRDefault="00967A51" w:rsidP="00967A51">
      <w:pPr>
        <w:rPr>
          <w:sz w:val="20"/>
        </w:rPr>
      </w:pPr>
    </w:p>
    <w:p w:rsidR="00967A51" w:rsidRPr="00305098" w:rsidRDefault="00967A51" w:rsidP="00967A51">
      <w:pPr>
        <w:pStyle w:val="berschrift2"/>
        <w:numPr>
          <w:numberingChange w:id="1049" w:author="Ph W" w:date="2010-08-05T10:50:00Z" w:original="%1:1:0:.%2:1:0:"/>
        </w:numPr>
        <w:rPr>
          <w:sz w:val="20"/>
        </w:rPr>
      </w:pPr>
      <w:bookmarkStart w:id="1050" w:name="_Toc135995875"/>
      <w:bookmarkStart w:id="1051" w:name="_Toc142648519"/>
      <w:r w:rsidRPr="00305098">
        <w:rPr>
          <w:sz w:val="20"/>
        </w:rPr>
        <w:t>Motivation</w:t>
      </w:r>
      <w:bookmarkEnd w:id="1050"/>
      <w:bookmarkEnd w:id="1051"/>
    </w:p>
    <w:p w:rsidR="00967A51" w:rsidRPr="00305098" w:rsidRDefault="00967A51" w:rsidP="00967A51">
      <w:pPr>
        <w:rPr>
          <w:sz w:val="20"/>
        </w:rPr>
      </w:pPr>
      <w:r w:rsidRPr="00305098">
        <w:rPr>
          <w:sz w:val="20"/>
        </w:rPr>
        <w:t xml:space="preserve">Information related to an </w:t>
      </w:r>
      <w:r w:rsidRPr="00305098">
        <w:rPr>
          <w:i/>
          <w:sz w:val="20"/>
        </w:rPr>
        <w:t>activity</w:t>
      </w:r>
      <w:r w:rsidRPr="00305098">
        <w:rPr>
          <w:sz w:val="20"/>
        </w:rPr>
        <w:t>, such as resource usage, security data, activity state, or data requirements is captured throughout the lifecycle of an activity using a variety of schemata. Furthermore, such information is stored in different ways and by different logical components. This dispersion of activity-related information leads to management, security and logistical overheads in discovering, accessing and using that information. Moreover, it results in an environment where activity information is managed by many systems.</w:t>
      </w:r>
    </w:p>
    <w:p w:rsidR="00967A51" w:rsidRPr="00305098" w:rsidRDefault="00967A51" w:rsidP="00967A51">
      <w:pPr>
        <w:rPr>
          <w:sz w:val="20"/>
        </w:rPr>
      </w:pPr>
    </w:p>
    <w:p w:rsidR="00687C56" w:rsidRPr="00305098" w:rsidDel="00522DA9" w:rsidRDefault="00967A51" w:rsidP="00A474EA">
      <w:pPr>
        <w:tabs>
          <w:tab w:val="left" w:pos="1134"/>
        </w:tabs>
        <w:ind w:left="1134" w:hanging="1134"/>
        <w:rPr>
          <w:del w:id="1052" w:author="Ph W" w:date="2010-08-05T10:56:00Z"/>
          <w:sz w:val="20"/>
        </w:rPr>
      </w:pPr>
      <w:r w:rsidRPr="00305098">
        <w:rPr>
          <w:sz w:val="20"/>
        </w:rPr>
        <w:t xml:space="preserve">The Job Specification Description Language </w:t>
      </w:r>
      <w:r w:rsidR="00DC76A3" w:rsidRPr="00305098">
        <w:rPr>
          <w:sz w:val="20"/>
        </w:rPr>
        <w:fldChar w:fldCharType="begin"/>
      </w:r>
      <w:r w:rsidRPr="00305098">
        <w:rPr>
          <w:sz w:val="20"/>
        </w:rPr>
        <w:instrText xml:space="preserve"> REF JSDL </w:instrText>
      </w:r>
      <w:r w:rsidR="00DC76A3" w:rsidRPr="00305098">
        <w:rPr>
          <w:sz w:val="20"/>
        </w:rPr>
        <w:fldChar w:fldCharType="separate"/>
      </w:r>
      <w:ins w:id="1053" w:author="Ph W" w:date="2010-08-05T17:26:00Z">
        <w:r w:rsidR="00773AFB" w:rsidRPr="00305098">
          <w:rPr>
            <w:sz w:val="20"/>
          </w:rPr>
          <w:t>[JSDL]</w:t>
        </w:r>
      </w:ins>
    </w:p>
    <w:p w:rsidR="00967A51" w:rsidRPr="00305098" w:rsidRDefault="00687C56" w:rsidP="00967A51">
      <w:pPr>
        <w:pStyle w:val="nobreak"/>
        <w:rPr>
          <w:sz w:val="20"/>
        </w:rPr>
      </w:pPr>
      <w:del w:id="1054" w:author="Ph W" w:date="2010-08-05T10:56:00Z">
        <w:r w:rsidRPr="00305098" w:rsidDel="00522DA9">
          <w:rPr>
            <w:sz w:val="20"/>
          </w:rPr>
          <w:delText>[JSDL]</w:delText>
        </w:r>
      </w:del>
      <w:r w:rsidR="00DC76A3" w:rsidRPr="00305098">
        <w:rPr>
          <w:sz w:val="20"/>
        </w:rPr>
        <w:fldChar w:fldCharType="end"/>
      </w:r>
      <w:r w:rsidR="00967A51" w:rsidRPr="00305098">
        <w:rPr>
          <w:sz w:val="20"/>
        </w:rPr>
        <w:t xml:space="preserve">, for example, comprises a core Resource Request Language (RRL) and exists, as pictured in </w:t>
      </w:r>
      <w:r w:rsidR="00DC76A3" w:rsidRPr="00305098">
        <w:rPr>
          <w:sz w:val="20"/>
        </w:rPr>
        <w:fldChar w:fldCharType="begin"/>
      </w:r>
      <w:r w:rsidR="00967A51" w:rsidRPr="00305098">
        <w:rPr>
          <w:sz w:val="20"/>
        </w:rPr>
        <w:instrText xml:space="preserve"> REF _Ref130008671 \h </w:instrText>
      </w:r>
      <w:r w:rsidR="00223DC3" w:rsidRPr="00DC76A3">
        <w:rPr>
          <w:sz w:val="20"/>
        </w:rPr>
      </w:r>
      <w:r w:rsidR="00DC76A3" w:rsidRPr="00305098">
        <w:rPr>
          <w:sz w:val="20"/>
        </w:rPr>
        <w:fldChar w:fldCharType="separate"/>
      </w:r>
      <w:ins w:id="1055" w:author="Ph W" w:date="2010-08-05T17:26:00Z">
        <w:r w:rsidR="00773AFB" w:rsidRPr="00305098">
          <w:rPr>
            <w:sz w:val="20"/>
          </w:rPr>
          <w:t xml:space="preserve">Figure </w:t>
        </w:r>
        <w:r w:rsidR="00773AFB">
          <w:rPr>
            <w:noProof/>
            <w:sz w:val="20"/>
          </w:rPr>
          <w:t>1</w:t>
        </w:r>
      </w:ins>
      <w:del w:id="1056" w:author="Ph W" w:date="2010-08-05T10:56:00Z">
        <w:r w:rsidRPr="00305098" w:rsidDel="00522DA9">
          <w:rPr>
            <w:sz w:val="20"/>
          </w:rPr>
          <w:delText xml:space="preserve">Figure </w:delText>
        </w:r>
        <w:r w:rsidDel="00522DA9">
          <w:rPr>
            <w:noProof/>
            <w:sz w:val="20"/>
          </w:rPr>
          <w:delText>1</w:delText>
        </w:r>
      </w:del>
      <w:r w:rsidR="00DC76A3" w:rsidRPr="00305098">
        <w:rPr>
          <w:sz w:val="20"/>
        </w:rPr>
        <w:fldChar w:fldCharType="end"/>
      </w:r>
      <w:r w:rsidR="00967A51" w:rsidRPr="00305098">
        <w:rPr>
          <w:sz w:val="20"/>
        </w:rPr>
        <w:t xml:space="preserve">, within an environment of other languages like a Scheduling Description Language (SDL), WS-Agreement (WS-AG) </w:t>
      </w:r>
      <w:r w:rsidR="00DC76A3" w:rsidRPr="00305098">
        <w:rPr>
          <w:sz w:val="20"/>
        </w:rPr>
        <w:fldChar w:fldCharType="begin"/>
      </w:r>
      <w:r w:rsidR="00967A51" w:rsidRPr="00305098">
        <w:rPr>
          <w:sz w:val="20"/>
        </w:rPr>
        <w:instrText xml:space="preserve"> REF WSAG </w:instrText>
      </w:r>
      <w:r w:rsidR="00DC76A3" w:rsidRPr="00305098">
        <w:rPr>
          <w:sz w:val="20"/>
        </w:rPr>
        <w:fldChar w:fldCharType="separate"/>
      </w:r>
      <w:r w:rsidR="00773AFB" w:rsidRPr="00305098">
        <w:rPr>
          <w:sz w:val="20"/>
        </w:rPr>
        <w:t>[WSAG]</w:t>
      </w:r>
      <w:r w:rsidR="00DC76A3" w:rsidRPr="00305098">
        <w:rPr>
          <w:sz w:val="20"/>
        </w:rPr>
        <w:fldChar w:fldCharType="end"/>
      </w:r>
      <w:r w:rsidR="00967A51" w:rsidRPr="00305098">
        <w:rPr>
          <w:sz w:val="20"/>
        </w:rPr>
        <w:t>, a Job Policy Language (JPL), and potentially many more. The activity instance can be used in this context to keep track all of the information related to a job described in JSDL (the activity) and trace historic information.</w:t>
      </w:r>
    </w:p>
    <w:p w:rsidR="00967A51" w:rsidRPr="00305098" w:rsidRDefault="00967A51" w:rsidP="00967A51">
      <w:pPr>
        <w:pStyle w:val="nobreak"/>
        <w:rPr>
          <w:sz w:val="20"/>
        </w:rPr>
      </w:pPr>
    </w:p>
    <w:p w:rsidR="00967A51" w:rsidRPr="00305098" w:rsidRDefault="00C40353" w:rsidP="00967A51">
      <w:pPr>
        <w:keepNext/>
        <w:rPr>
          <w:sz w:val="20"/>
        </w:rPr>
      </w:pPr>
      <w:r w:rsidRPr="00305098">
        <w:rPr>
          <w:noProof/>
          <w:sz w:val="20"/>
          <w:lang w:val="de-DE" w:eastAsia="de-DE"/>
        </w:rPr>
        <w:drawing>
          <wp:inline distT="0" distB="0" distL="0" distR="0">
            <wp:extent cx="5486400" cy="2959735"/>
            <wp:effectExtent l="25400" t="0" r="0" b="0"/>
            <wp:docPr id="1" name="P 1" descr="jsdl_exte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 descr="jsdl_extended"/>
                    <pic:cNvPicPr>
                      <a:picLocks noChangeAspect="1" noChangeArrowheads="1"/>
                    </pic:cNvPicPr>
                  </pic:nvPicPr>
                  <pic:blipFill>
                    <a:blip r:embed="rId10"/>
                    <a:srcRect/>
                    <a:stretch>
                      <a:fillRect/>
                    </a:stretch>
                  </pic:blipFill>
                  <pic:spPr bwMode="auto">
                    <a:xfrm>
                      <a:off x="0" y="0"/>
                      <a:ext cx="5486400" cy="2959735"/>
                    </a:xfrm>
                    <a:prstGeom prst="rect">
                      <a:avLst/>
                    </a:prstGeom>
                    <a:noFill/>
                    <a:ln w="9525">
                      <a:noFill/>
                      <a:miter lim="800000"/>
                      <a:headEnd/>
                      <a:tailEnd/>
                    </a:ln>
                  </pic:spPr>
                </pic:pic>
              </a:graphicData>
            </a:graphic>
          </wp:inline>
        </w:drawing>
      </w:r>
    </w:p>
    <w:p w:rsidR="00967A51" w:rsidRPr="00305098" w:rsidRDefault="00967A51" w:rsidP="00967A51">
      <w:pPr>
        <w:pStyle w:val="Beschriftung"/>
        <w:rPr>
          <w:sz w:val="20"/>
        </w:rPr>
      </w:pPr>
      <w:bookmarkStart w:id="1057" w:name="_Ref130008671"/>
      <w:r w:rsidRPr="00305098">
        <w:rPr>
          <w:sz w:val="20"/>
        </w:rPr>
        <w:t xml:space="preserve">Figure </w:t>
      </w:r>
      <w:r w:rsidR="00DC76A3" w:rsidRPr="00305098">
        <w:rPr>
          <w:sz w:val="20"/>
        </w:rPr>
        <w:fldChar w:fldCharType="begin"/>
      </w:r>
      <w:r w:rsidRPr="00305098">
        <w:rPr>
          <w:sz w:val="20"/>
        </w:rPr>
        <w:instrText xml:space="preserve"> SEQ Figure \* ARABIC </w:instrText>
      </w:r>
      <w:r w:rsidR="00DC76A3" w:rsidRPr="00305098">
        <w:rPr>
          <w:sz w:val="20"/>
        </w:rPr>
        <w:fldChar w:fldCharType="separate"/>
      </w:r>
      <w:r w:rsidR="00773AFB">
        <w:rPr>
          <w:noProof/>
          <w:sz w:val="20"/>
        </w:rPr>
        <w:t>1</w:t>
      </w:r>
      <w:r w:rsidR="00DC76A3" w:rsidRPr="00305098">
        <w:rPr>
          <w:sz w:val="20"/>
        </w:rPr>
        <w:fldChar w:fldCharType="end"/>
      </w:r>
      <w:bookmarkEnd w:id="1057"/>
      <w:r w:rsidRPr="00305098">
        <w:rPr>
          <w:sz w:val="20"/>
        </w:rPr>
        <w:t xml:space="preserve">. </w:t>
      </w:r>
      <w:r w:rsidRPr="00305098">
        <w:rPr>
          <w:b w:val="0"/>
          <w:sz w:val="20"/>
        </w:rPr>
        <w:t>Relationship between JSDL and other specifications</w:t>
      </w:r>
    </w:p>
    <w:p w:rsidR="00967A51" w:rsidRPr="00305098" w:rsidRDefault="00967A51" w:rsidP="00967A51">
      <w:pPr>
        <w:pStyle w:val="berschrift2"/>
        <w:numPr>
          <w:numberingChange w:id="1058" w:author="Ph W" w:date="2010-08-05T10:50:00Z" w:original="%1:1:0:.%2:2:0:"/>
        </w:numPr>
        <w:rPr>
          <w:sz w:val="20"/>
        </w:rPr>
      </w:pPr>
      <w:bookmarkStart w:id="1059" w:name="_Toc135995876"/>
      <w:bookmarkStart w:id="1060" w:name="_Toc142648520"/>
      <w:r w:rsidRPr="00305098">
        <w:rPr>
          <w:sz w:val="20"/>
        </w:rPr>
        <w:t>Definition of the Term Activity within the Scope of this Document</w:t>
      </w:r>
      <w:bookmarkEnd w:id="1059"/>
      <w:bookmarkEnd w:id="1060"/>
    </w:p>
    <w:p w:rsidR="00967A51" w:rsidRPr="00305098" w:rsidRDefault="00967A51" w:rsidP="00967A51">
      <w:pPr>
        <w:rPr>
          <w:sz w:val="20"/>
        </w:rPr>
      </w:pPr>
      <w:r w:rsidRPr="00305098">
        <w:rPr>
          <w:sz w:val="20"/>
        </w:rPr>
        <w:t xml:space="preserve">An </w:t>
      </w:r>
      <w:r w:rsidRPr="00305098">
        <w:rPr>
          <w:i/>
          <w:sz w:val="20"/>
        </w:rPr>
        <w:t>activity</w:t>
      </w:r>
      <w:r w:rsidRPr="00305098">
        <w:rPr>
          <w:sz w:val="20"/>
        </w:rPr>
        <w:t xml:space="preserve"> is a unit of work to be executed on a distributed system. It can be a job, a task, a data processing operation, a data access operation, an application execution, a program execution, a Web Service invocation, or something else that a user or application needs to do, take care of, or execute.</w:t>
      </w:r>
    </w:p>
    <w:p w:rsidR="00967A51" w:rsidRPr="00305098" w:rsidRDefault="00967A51" w:rsidP="00967A51">
      <w:pPr>
        <w:rPr>
          <w:sz w:val="20"/>
        </w:rPr>
      </w:pPr>
    </w:p>
    <w:p w:rsidR="00967A51" w:rsidRPr="00305098" w:rsidRDefault="00967A51" w:rsidP="00967A51">
      <w:pPr>
        <w:rPr>
          <w:sz w:val="20"/>
        </w:rPr>
      </w:pPr>
      <w:r w:rsidRPr="00305098">
        <w:rPr>
          <w:sz w:val="20"/>
        </w:rPr>
        <w:t xml:space="preserve">An </w:t>
      </w:r>
      <w:r w:rsidRPr="00305098">
        <w:rPr>
          <w:i/>
          <w:sz w:val="20"/>
        </w:rPr>
        <w:t>activity</w:t>
      </w:r>
      <w:r w:rsidRPr="00305098">
        <w:rPr>
          <w:sz w:val="20"/>
        </w:rPr>
        <w:t xml:space="preserve"> is atomic. This means that an activity is an indivisible unit of work from an activity management perspective. When you stop an activity, you stop all of it, not any one part of it. Moreover, activities can be composed together to form chains of activities that may be managed conditionally, sequentially, or in parallel. Activities can be the atomic nodes in a workflow. Further, they can be conditionally used to process data in a data centric process.</w:t>
      </w:r>
    </w:p>
    <w:p w:rsidR="00967A51" w:rsidRPr="00305098" w:rsidRDefault="00967A51" w:rsidP="00967A51">
      <w:pPr>
        <w:rPr>
          <w:sz w:val="20"/>
        </w:rPr>
      </w:pPr>
      <w:bookmarkStart w:id="1061" w:name="_Toc162684524"/>
      <w:bookmarkStart w:id="1062" w:name="_Toc163965008"/>
    </w:p>
    <w:p w:rsidR="00967A51" w:rsidRPr="00305098" w:rsidRDefault="00967A51" w:rsidP="00967A51">
      <w:pPr>
        <w:pStyle w:val="berschrift2"/>
        <w:numPr>
          <w:numberingChange w:id="1063" w:author="Ph W" w:date="2010-08-05T10:50:00Z" w:original="%1:1:0:.%2:3:0:"/>
        </w:numPr>
        <w:rPr>
          <w:sz w:val="20"/>
        </w:rPr>
      </w:pPr>
      <w:bookmarkStart w:id="1064" w:name="_Toc135995877"/>
      <w:bookmarkStart w:id="1065" w:name="_Toc142648521"/>
      <w:r w:rsidRPr="00305098">
        <w:rPr>
          <w:sz w:val="20"/>
        </w:rPr>
        <w:t>Information</w:t>
      </w:r>
      <w:bookmarkEnd w:id="1061"/>
      <w:bookmarkEnd w:id="1062"/>
      <w:r w:rsidRPr="00305098">
        <w:rPr>
          <w:sz w:val="20"/>
        </w:rPr>
        <w:t xml:space="preserve"> potentially captured by an Activity</w:t>
      </w:r>
      <w:bookmarkEnd w:id="1064"/>
      <w:bookmarkEnd w:id="1065"/>
    </w:p>
    <w:p w:rsidR="00967A51" w:rsidRPr="00305098" w:rsidRDefault="00967A51" w:rsidP="00967A51">
      <w:pPr>
        <w:rPr>
          <w:sz w:val="20"/>
        </w:rPr>
      </w:pPr>
      <w:r w:rsidRPr="00305098">
        <w:rPr>
          <w:sz w:val="20"/>
        </w:rPr>
        <w:t>The specification provided by this document comprises activity-related information gathered from a number of use cases. Since the Activity Instance Description can potentially capture all information related to an activity and since the kind of information depends on the application domain, the specification includes a number of extension points.</w:t>
      </w:r>
    </w:p>
    <w:p w:rsidR="00967A51" w:rsidRPr="00305098" w:rsidRDefault="00967A51" w:rsidP="00967A51">
      <w:pPr>
        <w:rPr>
          <w:sz w:val="20"/>
        </w:rPr>
      </w:pPr>
    </w:p>
    <w:p w:rsidR="00967A51" w:rsidRPr="00305098" w:rsidRDefault="00967A51" w:rsidP="00967A51">
      <w:pPr>
        <w:rPr>
          <w:sz w:val="20"/>
        </w:rPr>
      </w:pPr>
      <w:r w:rsidRPr="00305098">
        <w:rPr>
          <w:sz w:val="20"/>
        </w:rPr>
        <w:t>These extension points may be used to add information like the following:</w:t>
      </w:r>
    </w:p>
    <w:p w:rsidR="00967A51" w:rsidRPr="00305098" w:rsidRDefault="00967A51" w:rsidP="00967A51">
      <w:pPr>
        <w:numPr>
          <w:ilvl w:val="0"/>
          <w:numId w:val="37"/>
          <w:numberingChange w:id="1066" w:author="Ph W" w:date="2010-08-05T10:50:00Z" w:original=""/>
        </w:numPr>
        <w:tabs>
          <w:tab w:val="left" w:pos="720"/>
        </w:tabs>
        <w:suppressAutoHyphens/>
        <w:rPr>
          <w:sz w:val="20"/>
        </w:rPr>
      </w:pPr>
      <w:r w:rsidRPr="00305098">
        <w:rPr>
          <w:sz w:val="20"/>
        </w:rPr>
        <w:t>Dependencies on data and other activities for the composition and management of activities for workflow, scheduling and brokering processes.</w:t>
      </w:r>
    </w:p>
    <w:p w:rsidR="00967A51" w:rsidRPr="00305098" w:rsidRDefault="00967A51" w:rsidP="00967A51">
      <w:pPr>
        <w:numPr>
          <w:ilvl w:val="0"/>
          <w:numId w:val="37"/>
          <w:numberingChange w:id="1067" w:author="Ph W" w:date="2010-08-05T10:50:00Z" w:original=""/>
        </w:numPr>
        <w:tabs>
          <w:tab w:val="left" w:pos="720"/>
        </w:tabs>
        <w:suppressAutoHyphens/>
        <w:rPr>
          <w:sz w:val="20"/>
        </w:rPr>
      </w:pPr>
      <w:r w:rsidRPr="00305098">
        <w:rPr>
          <w:sz w:val="20"/>
        </w:rPr>
        <w:t>Contextual information, such as:</w:t>
      </w:r>
    </w:p>
    <w:p w:rsidR="00967A51" w:rsidRPr="00305098" w:rsidRDefault="00967A51" w:rsidP="00967A51">
      <w:pPr>
        <w:numPr>
          <w:ilvl w:val="1"/>
          <w:numId w:val="37"/>
          <w:numberingChange w:id="1068" w:author="Ph W" w:date="2010-08-05T10:50:00Z" w:original="o"/>
        </w:numPr>
        <w:tabs>
          <w:tab w:val="left" w:pos="1440"/>
        </w:tabs>
        <w:suppressAutoHyphens/>
        <w:rPr>
          <w:sz w:val="20"/>
        </w:rPr>
      </w:pPr>
      <w:r w:rsidRPr="00305098">
        <w:rPr>
          <w:sz w:val="20"/>
        </w:rPr>
        <w:t>domain (financial markets, weather forecasting, etc.),</w:t>
      </w:r>
    </w:p>
    <w:p w:rsidR="00967A51" w:rsidRPr="00305098" w:rsidRDefault="00967A51" w:rsidP="00967A51">
      <w:pPr>
        <w:numPr>
          <w:ilvl w:val="1"/>
          <w:numId w:val="37"/>
          <w:numberingChange w:id="1069" w:author="Ph W" w:date="2010-08-05T10:50:00Z" w:original="o"/>
        </w:numPr>
        <w:tabs>
          <w:tab w:val="left" w:pos="1440"/>
        </w:tabs>
        <w:suppressAutoHyphens/>
        <w:rPr>
          <w:sz w:val="20"/>
        </w:rPr>
      </w:pPr>
      <w:r w:rsidRPr="00305098">
        <w:rPr>
          <w:sz w:val="20"/>
        </w:rPr>
        <w:t>security (who owns the activity, who is allowed to run it, etc.), or</w:t>
      </w:r>
    </w:p>
    <w:p w:rsidR="00967A51" w:rsidRPr="00305098" w:rsidRDefault="00967A51" w:rsidP="00967A51">
      <w:pPr>
        <w:numPr>
          <w:ilvl w:val="1"/>
          <w:numId w:val="37"/>
          <w:numberingChange w:id="1070" w:author="Ph W" w:date="2010-08-05T10:50:00Z" w:original="o"/>
        </w:numPr>
        <w:tabs>
          <w:tab w:val="left" w:pos="1440"/>
        </w:tabs>
        <w:suppressAutoHyphens/>
        <w:rPr>
          <w:sz w:val="20"/>
        </w:rPr>
      </w:pPr>
      <w:r w:rsidRPr="00305098">
        <w:rPr>
          <w:sz w:val="20"/>
        </w:rPr>
        <w:t>SLAs, QoS and other related policies.</w:t>
      </w:r>
    </w:p>
    <w:p w:rsidR="00967A51" w:rsidRPr="00305098" w:rsidRDefault="00967A51" w:rsidP="00967A51">
      <w:pPr>
        <w:numPr>
          <w:ilvl w:val="0"/>
          <w:numId w:val="37"/>
          <w:numberingChange w:id="1071" w:author="Ph W" w:date="2010-08-05T10:50:00Z" w:original=""/>
        </w:numPr>
        <w:tabs>
          <w:tab w:val="left" w:pos="720"/>
        </w:tabs>
        <w:suppressAutoHyphens/>
        <w:rPr>
          <w:sz w:val="20"/>
        </w:rPr>
      </w:pPr>
      <w:r w:rsidRPr="00305098">
        <w:rPr>
          <w:sz w:val="20"/>
        </w:rPr>
        <w:t>Monitoring information, such as:</w:t>
      </w:r>
    </w:p>
    <w:p w:rsidR="00967A51" w:rsidRPr="00305098" w:rsidRDefault="00967A51" w:rsidP="00967A51">
      <w:pPr>
        <w:numPr>
          <w:ilvl w:val="1"/>
          <w:numId w:val="37"/>
          <w:numberingChange w:id="1072" w:author="Ph W" w:date="2010-08-05T10:50:00Z" w:original="o"/>
        </w:numPr>
        <w:tabs>
          <w:tab w:val="left" w:pos="1440"/>
        </w:tabs>
        <w:suppressAutoHyphens/>
        <w:rPr>
          <w:sz w:val="20"/>
        </w:rPr>
      </w:pPr>
      <w:r w:rsidRPr="00305098">
        <w:rPr>
          <w:sz w:val="20"/>
        </w:rPr>
        <w:t>accounting, or</w:t>
      </w:r>
    </w:p>
    <w:p w:rsidR="00967A51" w:rsidRPr="00305098" w:rsidRDefault="00967A51" w:rsidP="00967A51">
      <w:pPr>
        <w:numPr>
          <w:ilvl w:val="1"/>
          <w:numId w:val="37"/>
          <w:numberingChange w:id="1073" w:author="Ph W" w:date="2010-08-05T10:50:00Z" w:original="o"/>
        </w:numPr>
        <w:tabs>
          <w:tab w:val="left" w:pos="1440"/>
        </w:tabs>
        <w:suppressAutoHyphens/>
        <w:rPr>
          <w:sz w:val="20"/>
        </w:rPr>
      </w:pPr>
      <w:r w:rsidRPr="00305098">
        <w:rPr>
          <w:sz w:val="20"/>
        </w:rPr>
        <w:t>policy conformance.</w:t>
      </w:r>
    </w:p>
    <w:p w:rsidR="00967A51" w:rsidRPr="00305098" w:rsidRDefault="00967A51" w:rsidP="00967A51">
      <w:pPr>
        <w:tabs>
          <w:tab w:val="left" w:pos="1440"/>
        </w:tabs>
        <w:suppressAutoHyphens/>
        <w:rPr>
          <w:sz w:val="20"/>
        </w:rPr>
      </w:pPr>
    </w:p>
    <w:p w:rsidR="00967A51" w:rsidRPr="00305098" w:rsidRDefault="00967A51" w:rsidP="00967A51">
      <w:pPr>
        <w:pStyle w:val="berschrift2"/>
        <w:numPr>
          <w:numberingChange w:id="1074" w:author="Ph W" w:date="2010-08-05T10:50:00Z" w:original="%1:1:0:.%2:4:0:"/>
        </w:numPr>
        <w:rPr>
          <w:sz w:val="20"/>
        </w:rPr>
      </w:pPr>
      <w:bookmarkStart w:id="1075" w:name="_Ref135117535"/>
      <w:bookmarkStart w:id="1076" w:name="_Ref135306676"/>
      <w:bookmarkStart w:id="1077" w:name="_Ref135306947"/>
      <w:bookmarkStart w:id="1078" w:name="_Ref135307061"/>
      <w:bookmarkStart w:id="1079" w:name="_Ref135307678"/>
      <w:bookmarkStart w:id="1080" w:name="_Ref135307682"/>
      <w:bookmarkStart w:id="1081" w:name="_Toc135995878"/>
      <w:bookmarkStart w:id="1082" w:name="_Toc142648522"/>
      <w:r w:rsidRPr="00305098">
        <w:rPr>
          <w:sz w:val="20"/>
        </w:rPr>
        <w:t>Motivating Use Case – Delegating Activities between Schedulers</w:t>
      </w:r>
      <w:bookmarkEnd w:id="1075"/>
      <w:bookmarkEnd w:id="1076"/>
      <w:bookmarkEnd w:id="1077"/>
      <w:bookmarkEnd w:id="1078"/>
      <w:bookmarkEnd w:id="1079"/>
      <w:bookmarkEnd w:id="1080"/>
      <w:bookmarkEnd w:id="1081"/>
      <w:bookmarkEnd w:id="1082"/>
    </w:p>
    <w:p w:rsidR="00967A51" w:rsidRPr="00305098" w:rsidRDefault="00967A51" w:rsidP="00967A51">
      <w:pPr>
        <w:rPr>
          <w:sz w:val="20"/>
        </w:rPr>
      </w:pPr>
      <w:r w:rsidRPr="00305098">
        <w:rPr>
          <w:sz w:val="20"/>
        </w:rPr>
        <w:t>This non-normative use case is included in this document to provide an example of what an activity can be and what steps can be included in processing it. The use case also serves as the source for the examples given in the normative sections that specify the XML representation of the Activity Instance Description.</w:t>
      </w:r>
    </w:p>
    <w:p w:rsidR="00967A51" w:rsidRPr="00305098" w:rsidRDefault="00967A51" w:rsidP="00967A51">
      <w:pPr>
        <w:pStyle w:val="berschrift3"/>
        <w:numPr>
          <w:numberingChange w:id="1083" w:author="Ph W" w:date="2010-08-05T10:50:00Z" w:original="%1:1:0:.%2:4:0:.%3:1:0:"/>
        </w:numPr>
        <w:rPr>
          <w:sz w:val="20"/>
        </w:rPr>
      </w:pPr>
      <w:r w:rsidRPr="00305098">
        <w:rPr>
          <w:sz w:val="20"/>
        </w:rPr>
        <w:t>Actors</w:t>
      </w:r>
    </w:p>
    <w:p w:rsidR="00967A51" w:rsidRPr="00305098" w:rsidRDefault="00967A51" w:rsidP="00967A51">
      <w:pPr>
        <w:rPr>
          <w:sz w:val="20"/>
        </w:rPr>
      </w:pPr>
      <w:r w:rsidRPr="00305098">
        <w:rPr>
          <w:sz w:val="20"/>
        </w:rPr>
        <w:t xml:space="preserve">The following actors are involved in the delegation use case as shown in </w:t>
      </w:r>
      <w:r w:rsidR="00DC76A3">
        <w:rPr>
          <w:sz w:val="20"/>
        </w:rPr>
        <w:fldChar w:fldCharType="begin"/>
      </w:r>
      <w:r w:rsidR="002F49DE">
        <w:rPr>
          <w:sz w:val="20"/>
        </w:rPr>
        <w:instrText xml:space="preserve"> REF _Ref135103058 \h </w:instrText>
      </w:r>
      <w:r w:rsidR="00223DC3" w:rsidRPr="00DC76A3">
        <w:rPr>
          <w:sz w:val="20"/>
        </w:rPr>
      </w:r>
      <w:r w:rsidR="00DC76A3">
        <w:rPr>
          <w:sz w:val="20"/>
        </w:rPr>
        <w:fldChar w:fldCharType="separate"/>
      </w:r>
      <w:ins w:id="1084" w:author="Ph W" w:date="2010-08-05T17:26:00Z">
        <w:r w:rsidR="00773AFB" w:rsidRPr="00305098">
          <w:rPr>
            <w:sz w:val="20"/>
          </w:rPr>
          <w:t xml:space="preserve">Figure </w:t>
        </w:r>
        <w:r w:rsidR="00773AFB">
          <w:rPr>
            <w:noProof/>
            <w:sz w:val="20"/>
          </w:rPr>
          <w:t>2</w:t>
        </w:r>
      </w:ins>
      <w:del w:id="1085" w:author="Ph W" w:date="2010-08-05T10:56:00Z">
        <w:r w:rsidR="002F49DE" w:rsidRPr="00305098" w:rsidDel="00522DA9">
          <w:rPr>
            <w:sz w:val="20"/>
          </w:rPr>
          <w:delText xml:space="preserve">Figure </w:delText>
        </w:r>
        <w:r w:rsidR="002F49DE" w:rsidDel="00522DA9">
          <w:rPr>
            <w:noProof/>
            <w:sz w:val="20"/>
          </w:rPr>
          <w:delText>2</w:delText>
        </w:r>
      </w:del>
      <w:r w:rsidR="00DC76A3">
        <w:rPr>
          <w:sz w:val="20"/>
        </w:rPr>
        <w:fldChar w:fldCharType="end"/>
      </w:r>
      <w:r w:rsidRPr="00305098">
        <w:rPr>
          <w:sz w:val="20"/>
        </w:rPr>
        <w:t>:</w:t>
      </w:r>
    </w:p>
    <w:p w:rsidR="00967A51" w:rsidRPr="00305098" w:rsidRDefault="00967A51" w:rsidP="00967A51">
      <w:pPr>
        <w:numPr>
          <w:ilvl w:val="0"/>
          <w:numId w:val="13"/>
          <w:numberingChange w:id="1086" w:author="Ph W" w:date="2010-08-05T10:50:00Z" w:original=""/>
        </w:numPr>
        <w:rPr>
          <w:sz w:val="20"/>
        </w:rPr>
      </w:pPr>
      <w:r w:rsidRPr="00305098">
        <w:rPr>
          <w:sz w:val="20"/>
        </w:rPr>
        <w:t xml:space="preserve">The </w:t>
      </w:r>
      <w:r w:rsidRPr="00305098">
        <w:rPr>
          <w:i/>
          <w:sz w:val="20"/>
        </w:rPr>
        <w:t>client</w:t>
      </w:r>
      <w:r w:rsidRPr="00305098">
        <w:rPr>
          <w:sz w:val="20"/>
        </w:rPr>
        <w:t xml:space="preserve">, which can be a user accessing the </w:t>
      </w:r>
      <w:r w:rsidRPr="00305098">
        <w:rPr>
          <w:i/>
          <w:sz w:val="20"/>
        </w:rPr>
        <w:t>primary scheduler</w:t>
      </w:r>
      <w:r w:rsidRPr="00305098">
        <w:rPr>
          <w:sz w:val="20"/>
        </w:rPr>
        <w:t xml:space="preserve"> directly or a component doing it on the user’s behalf.</w:t>
      </w:r>
    </w:p>
    <w:p w:rsidR="00967A51" w:rsidRPr="00305098" w:rsidRDefault="00967A51" w:rsidP="00967A51">
      <w:pPr>
        <w:numPr>
          <w:ilvl w:val="0"/>
          <w:numId w:val="13"/>
          <w:numberingChange w:id="1087" w:author="Ph W" w:date="2010-08-05T10:50:00Z" w:original=""/>
        </w:numPr>
        <w:rPr>
          <w:sz w:val="20"/>
        </w:rPr>
      </w:pPr>
      <w:r w:rsidRPr="00305098">
        <w:rPr>
          <w:sz w:val="20"/>
        </w:rPr>
        <w:t xml:space="preserve">The </w:t>
      </w:r>
      <w:r w:rsidRPr="00305098">
        <w:rPr>
          <w:i/>
          <w:sz w:val="20"/>
        </w:rPr>
        <w:t xml:space="preserve">primary scheduler </w:t>
      </w:r>
      <w:r w:rsidRPr="00305098">
        <w:rPr>
          <w:sz w:val="20"/>
        </w:rPr>
        <w:t>is the entity that receives the activity template and generates the activity instance.</w:t>
      </w:r>
    </w:p>
    <w:p w:rsidR="00967A51" w:rsidRPr="00305098" w:rsidRDefault="00967A51" w:rsidP="00967A51">
      <w:pPr>
        <w:numPr>
          <w:ilvl w:val="0"/>
          <w:numId w:val="13"/>
          <w:numberingChange w:id="1088" w:author="Ph W" w:date="2010-08-05T10:50:00Z" w:original=""/>
        </w:numPr>
        <w:rPr>
          <w:sz w:val="20"/>
        </w:rPr>
      </w:pPr>
      <w:r w:rsidRPr="00305098">
        <w:rPr>
          <w:sz w:val="20"/>
        </w:rPr>
        <w:t xml:space="preserve">Depending on the outcome of the different delegations, one or more </w:t>
      </w:r>
      <w:r w:rsidRPr="00305098">
        <w:rPr>
          <w:i/>
          <w:sz w:val="20"/>
        </w:rPr>
        <w:t>secondary schedulers</w:t>
      </w:r>
      <w:r w:rsidRPr="00305098">
        <w:rPr>
          <w:sz w:val="20"/>
        </w:rPr>
        <w:t xml:space="preserve"> to which the Activity is delegated.</w:t>
      </w:r>
    </w:p>
    <w:p w:rsidR="00967A51" w:rsidRPr="00305098" w:rsidRDefault="00967A51" w:rsidP="00967A51">
      <w:pPr>
        <w:numPr>
          <w:ilvl w:val="0"/>
          <w:numId w:val="13"/>
          <w:numberingChange w:id="1089" w:author="Ph W" w:date="2010-08-05T10:50:00Z" w:original=""/>
        </w:numPr>
        <w:rPr>
          <w:sz w:val="20"/>
        </w:rPr>
      </w:pPr>
      <w:r w:rsidRPr="00305098">
        <w:rPr>
          <w:sz w:val="20"/>
        </w:rPr>
        <w:t xml:space="preserve">The </w:t>
      </w:r>
      <w:r w:rsidRPr="00305098">
        <w:rPr>
          <w:i/>
          <w:sz w:val="20"/>
        </w:rPr>
        <w:t>Basic Execution Service</w:t>
      </w:r>
      <w:r w:rsidRPr="00305098">
        <w:rPr>
          <w:sz w:val="20"/>
        </w:rPr>
        <w:t xml:space="preserve"> (BES) </w:t>
      </w:r>
      <w:r w:rsidR="00DC76A3" w:rsidRPr="00305098">
        <w:rPr>
          <w:sz w:val="20"/>
        </w:rPr>
        <w:fldChar w:fldCharType="begin"/>
      </w:r>
      <w:r w:rsidRPr="00305098">
        <w:rPr>
          <w:sz w:val="20"/>
        </w:rPr>
        <w:instrText xml:space="preserve"> REF BES </w:instrText>
      </w:r>
      <w:r w:rsidR="00DC76A3" w:rsidRPr="00305098">
        <w:rPr>
          <w:sz w:val="20"/>
        </w:rPr>
        <w:fldChar w:fldCharType="separate"/>
      </w:r>
      <w:r w:rsidR="00773AFB" w:rsidRPr="00305098">
        <w:rPr>
          <w:sz w:val="20"/>
        </w:rPr>
        <w:t>[BES]</w:t>
      </w:r>
      <w:r w:rsidR="00DC76A3" w:rsidRPr="00305098">
        <w:rPr>
          <w:sz w:val="20"/>
        </w:rPr>
        <w:fldChar w:fldCharType="end"/>
      </w:r>
      <w:r w:rsidRPr="00305098">
        <w:rPr>
          <w:sz w:val="20"/>
        </w:rPr>
        <w:t xml:space="preserve"> represents the work unit’s execution endpoint. Executes the job related to the activity.</w:t>
      </w:r>
    </w:p>
    <w:p w:rsidR="00967A51" w:rsidRPr="00305098" w:rsidRDefault="00967A51" w:rsidP="00967A51">
      <w:pPr>
        <w:numPr>
          <w:ilvl w:val="0"/>
          <w:numId w:val="13"/>
          <w:numberingChange w:id="1090" w:author="Ph W" w:date="2010-08-05T10:50:00Z" w:original=""/>
        </w:numPr>
        <w:rPr>
          <w:sz w:val="20"/>
        </w:rPr>
      </w:pPr>
      <w:r w:rsidRPr="00305098">
        <w:rPr>
          <w:sz w:val="20"/>
        </w:rPr>
        <w:t xml:space="preserve">The </w:t>
      </w:r>
      <w:r w:rsidRPr="00305098">
        <w:rPr>
          <w:i/>
          <w:sz w:val="20"/>
        </w:rPr>
        <w:t xml:space="preserve">activity store </w:t>
      </w:r>
      <w:r w:rsidRPr="00305098">
        <w:rPr>
          <w:sz w:val="20"/>
        </w:rPr>
        <w:t>is a potentially distributed instance where all information about the activity is stored.</w:t>
      </w:r>
    </w:p>
    <w:p w:rsidR="00967A51" w:rsidRPr="00305098" w:rsidRDefault="00967A51" w:rsidP="00967A51">
      <w:pPr>
        <w:pStyle w:val="berschrift3"/>
        <w:numPr>
          <w:numberingChange w:id="1091" w:author="Ph W" w:date="2010-08-05T10:50:00Z" w:original="%1:1:0:.%2:4:0:.%3:2:0:"/>
        </w:numPr>
        <w:rPr>
          <w:sz w:val="20"/>
        </w:rPr>
      </w:pPr>
      <w:r w:rsidRPr="00305098">
        <w:rPr>
          <w:sz w:val="20"/>
        </w:rPr>
        <w:t>Activity Flow</w:t>
      </w:r>
    </w:p>
    <w:p w:rsidR="00967A51" w:rsidRPr="00305098" w:rsidRDefault="00967A51" w:rsidP="00967A51">
      <w:pPr>
        <w:rPr>
          <w:sz w:val="20"/>
        </w:rPr>
      </w:pPr>
      <w:r w:rsidRPr="00305098">
        <w:rPr>
          <w:sz w:val="20"/>
        </w:rPr>
        <w:t>A client sends an activity request to a scheduler describing the requirements of the submitted work unit</w:t>
      </w:r>
      <w:r w:rsidRPr="00305098">
        <w:rPr>
          <w:rStyle w:val="Funotenzeichen"/>
          <w:sz w:val="20"/>
        </w:rPr>
        <w:footnoteReference w:id="1"/>
      </w:r>
      <w:r w:rsidRPr="00305098">
        <w:rPr>
          <w:sz w:val="20"/>
        </w:rPr>
        <w:t>.</w:t>
      </w:r>
    </w:p>
    <w:p w:rsidR="00967A51" w:rsidRPr="00305098" w:rsidRDefault="00C40353" w:rsidP="00967A51">
      <w:pPr>
        <w:keepNext/>
        <w:rPr>
          <w:sz w:val="20"/>
        </w:rPr>
      </w:pPr>
      <w:r w:rsidRPr="00305098">
        <w:rPr>
          <w:noProof/>
          <w:sz w:val="20"/>
          <w:lang w:val="de-DE" w:eastAsia="de-DE"/>
        </w:rPr>
        <w:drawing>
          <wp:inline distT="0" distB="0" distL="0" distR="0">
            <wp:extent cx="5479415" cy="2624455"/>
            <wp:effectExtent l="25400" t="0" r="6985" b="0"/>
            <wp:docPr id="2" name="Picture 2"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case"/>
                    <pic:cNvPicPr>
                      <a:picLocks noChangeAspect="1" noChangeArrowheads="1"/>
                    </pic:cNvPicPr>
                  </pic:nvPicPr>
                  <pic:blipFill>
                    <a:blip r:embed="rId11"/>
                    <a:srcRect/>
                    <a:stretch>
                      <a:fillRect/>
                    </a:stretch>
                  </pic:blipFill>
                  <pic:spPr bwMode="auto">
                    <a:xfrm>
                      <a:off x="0" y="0"/>
                      <a:ext cx="5479415" cy="2624455"/>
                    </a:xfrm>
                    <a:prstGeom prst="rect">
                      <a:avLst/>
                    </a:prstGeom>
                    <a:noFill/>
                    <a:ln w="9525">
                      <a:noFill/>
                      <a:miter lim="800000"/>
                      <a:headEnd/>
                      <a:tailEnd/>
                    </a:ln>
                  </pic:spPr>
                </pic:pic>
              </a:graphicData>
            </a:graphic>
          </wp:inline>
        </w:drawing>
      </w:r>
    </w:p>
    <w:p w:rsidR="00967A51" w:rsidRPr="00305098" w:rsidRDefault="00967A51" w:rsidP="00967A51">
      <w:pPr>
        <w:pStyle w:val="Beschriftung"/>
        <w:rPr>
          <w:sz w:val="20"/>
        </w:rPr>
      </w:pPr>
      <w:bookmarkStart w:id="1092" w:name="_Ref135103058"/>
      <w:r w:rsidRPr="00305098">
        <w:rPr>
          <w:sz w:val="20"/>
        </w:rPr>
        <w:t xml:space="preserve">Figure </w:t>
      </w:r>
      <w:r w:rsidR="00DC76A3" w:rsidRPr="00305098">
        <w:rPr>
          <w:sz w:val="20"/>
        </w:rPr>
        <w:fldChar w:fldCharType="begin"/>
      </w:r>
      <w:r w:rsidRPr="00305098">
        <w:rPr>
          <w:sz w:val="20"/>
        </w:rPr>
        <w:instrText xml:space="preserve"> SEQ Figure \* ARABIC </w:instrText>
      </w:r>
      <w:r w:rsidR="00DC76A3" w:rsidRPr="00305098">
        <w:rPr>
          <w:sz w:val="20"/>
        </w:rPr>
        <w:fldChar w:fldCharType="separate"/>
      </w:r>
      <w:ins w:id="1093" w:author="Ph W" w:date="2010-08-05T17:26:00Z">
        <w:r w:rsidR="00773AFB">
          <w:rPr>
            <w:noProof/>
            <w:sz w:val="20"/>
          </w:rPr>
          <w:t>2</w:t>
        </w:r>
      </w:ins>
      <w:del w:id="1094" w:author="Ph W" w:date="2010-08-05T10:56:00Z">
        <w:r w:rsidR="00687C56" w:rsidDel="00522DA9">
          <w:rPr>
            <w:noProof/>
            <w:sz w:val="20"/>
          </w:rPr>
          <w:delText>2</w:delText>
        </w:r>
      </w:del>
      <w:r w:rsidR="00DC76A3" w:rsidRPr="00305098">
        <w:rPr>
          <w:sz w:val="20"/>
        </w:rPr>
        <w:fldChar w:fldCharType="end"/>
      </w:r>
      <w:bookmarkEnd w:id="1092"/>
      <w:r w:rsidRPr="00305098">
        <w:rPr>
          <w:sz w:val="20"/>
        </w:rPr>
        <w:t xml:space="preserve">. </w:t>
      </w:r>
      <w:r w:rsidRPr="00305098">
        <w:rPr>
          <w:b w:val="0"/>
          <w:sz w:val="20"/>
        </w:rPr>
        <w:t>In this example use case and activity is delegated from one scheduler to others to be finally executed by a Basic Execution Service</w:t>
      </w:r>
    </w:p>
    <w:p w:rsidR="00967A51" w:rsidRPr="00305098" w:rsidRDefault="00967A51" w:rsidP="00967A51">
      <w:pPr>
        <w:rPr>
          <w:sz w:val="20"/>
        </w:rPr>
      </w:pPr>
    </w:p>
    <w:p w:rsidR="00967A51" w:rsidRPr="00305098" w:rsidRDefault="00967A51" w:rsidP="00967A51">
      <w:pPr>
        <w:rPr>
          <w:sz w:val="20"/>
        </w:rPr>
      </w:pPr>
      <w:r w:rsidRPr="00305098">
        <w:rPr>
          <w:sz w:val="20"/>
        </w:rPr>
        <w:t>The initially receiving (primary) scheduler takes the template and, if it is willing to handle it, creates an activity instance for it, storing the initial activity request and, if applicable, additional information. The latter should at least include a provenance record, which denotes that the current scheduler has taken over responsibility for the execution of the given activity. Other information may include scheduling attributes, dependencies on other activities, and the current state of the activity.</w:t>
      </w:r>
    </w:p>
    <w:p w:rsidR="00967A51" w:rsidRPr="00305098" w:rsidRDefault="00967A51" w:rsidP="00967A51">
      <w:pPr>
        <w:rPr>
          <w:sz w:val="20"/>
        </w:rPr>
      </w:pPr>
    </w:p>
    <w:p w:rsidR="00967A51" w:rsidRPr="00305098" w:rsidRDefault="00967A51" w:rsidP="00967A51">
      <w:pPr>
        <w:rPr>
          <w:sz w:val="20"/>
        </w:rPr>
      </w:pPr>
      <w:r w:rsidRPr="00305098">
        <w:rPr>
          <w:sz w:val="20"/>
        </w:rPr>
        <w:t xml:space="preserve">On activity delegation, the delegator acts like a client towards the potential delegate, offering the job to another scheduler. Again, if the delegate is willing to accept the job, it takes over responsibility and the provenance records and depending information (e.g. the expected BES) are updated. If necessary, the activity template is modified, as long as the manipulation history is kept. Such modifications may include, as depicted in </w:t>
      </w:r>
      <w:r w:rsidR="00DC76A3" w:rsidRPr="00305098">
        <w:rPr>
          <w:sz w:val="20"/>
        </w:rPr>
        <w:fldChar w:fldCharType="begin"/>
      </w:r>
      <w:r w:rsidRPr="00305098">
        <w:rPr>
          <w:sz w:val="20"/>
        </w:rPr>
        <w:instrText xml:space="preserve"> REF _Ref135103058 \h </w:instrText>
      </w:r>
      <w:r w:rsidR="00223DC3" w:rsidRPr="00DC76A3">
        <w:rPr>
          <w:sz w:val="20"/>
        </w:rPr>
      </w:r>
      <w:r w:rsidR="00DC76A3" w:rsidRPr="00305098">
        <w:rPr>
          <w:sz w:val="20"/>
        </w:rPr>
        <w:fldChar w:fldCharType="separate"/>
      </w:r>
      <w:ins w:id="1095" w:author="Ph W" w:date="2010-08-05T17:26:00Z">
        <w:r w:rsidR="00773AFB" w:rsidRPr="00305098">
          <w:rPr>
            <w:sz w:val="20"/>
          </w:rPr>
          <w:t xml:space="preserve">Figure </w:t>
        </w:r>
        <w:r w:rsidR="00773AFB">
          <w:rPr>
            <w:noProof/>
            <w:sz w:val="20"/>
          </w:rPr>
          <w:t>2</w:t>
        </w:r>
      </w:ins>
      <w:del w:id="1096" w:author="Ph W" w:date="2010-08-05T10:56:00Z">
        <w:r w:rsidR="00687C56" w:rsidRPr="00305098" w:rsidDel="00522DA9">
          <w:rPr>
            <w:sz w:val="20"/>
          </w:rPr>
          <w:delText xml:space="preserve">Figure </w:delText>
        </w:r>
        <w:r w:rsidR="00687C56" w:rsidDel="00522DA9">
          <w:rPr>
            <w:noProof/>
            <w:sz w:val="20"/>
          </w:rPr>
          <w:delText>2</w:delText>
        </w:r>
      </w:del>
      <w:r w:rsidR="00DC76A3" w:rsidRPr="00305098">
        <w:rPr>
          <w:sz w:val="20"/>
        </w:rPr>
        <w:fldChar w:fldCharType="end"/>
      </w:r>
      <w:r w:rsidRPr="00305098">
        <w:rPr>
          <w:sz w:val="20"/>
        </w:rPr>
        <w:t>, whether a secondary scheduler rejects or accepts a delegation request, the state transition of the activity, or the resources consumed.</w:t>
      </w:r>
    </w:p>
    <w:p w:rsidR="00967A51" w:rsidRPr="00305098" w:rsidDel="005F5EFF" w:rsidRDefault="00967A51" w:rsidP="00967A51">
      <w:pPr>
        <w:rPr>
          <w:sz w:val="20"/>
        </w:rPr>
      </w:pPr>
    </w:p>
    <w:p w:rsidR="00967A51" w:rsidRPr="00305098" w:rsidRDefault="00967A51" w:rsidP="00967A51">
      <w:pPr>
        <w:rPr>
          <w:sz w:val="20"/>
        </w:rPr>
      </w:pPr>
      <w:r w:rsidRPr="00305098">
        <w:rPr>
          <w:sz w:val="20"/>
        </w:rPr>
        <w:t>Throughout the whole process, state information is constantly updated in the activity instance. After activity completion, the resource consumption is written to the activity instance. The corresponding entries and dependent parts of the activity instance could then be marked final as to denote the completion of the activity.</w:t>
      </w:r>
    </w:p>
    <w:p w:rsidR="00967A51" w:rsidRPr="00305098" w:rsidRDefault="00967A51" w:rsidP="00967A51">
      <w:pPr>
        <w:pStyle w:val="berschrift3"/>
        <w:numPr>
          <w:numberingChange w:id="1097" w:author="Ph W" w:date="2010-08-05T10:50:00Z" w:original="%1:1:0:.%2:4:0:.%3:3:0:"/>
        </w:numPr>
        <w:rPr>
          <w:sz w:val="20"/>
        </w:rPr>
      </w:pPr>
      <w:r w:rsidRPr="00305098">
        <w:rPr>
          <w:sz w:val="20"/>
        </w:rPr>
        <w:t>Sequence Diagram</w:t>
      </w:r>
    </w:p>
    <w:p w:rsidR="00967A51" w:rsidRPr="00305098" w:rsidRDefault="00DC76A3" w:rsidP="00967A51">
      <w:pPr>
        <w:pStyle w:val="nobreak"/>
        <w:rPr>
          <w:sz w:val="20"/>
        </w:rPr>
      </w:pPr>
      <w:r w:rsidRPr="00305098">
        <w:rPr>
          <w:sz w:val="20"/>
        </w:rPr>
        <w:fldChar w:fldCharType="begin"/>
      </w:r>
      <w:r w:rsidR="00967A51" w:rsidRPr="00305098">
        <w:rPr>
          <w:sz w:val="20"/>
        </w:rPr>
        <w:instrText xml:space="preserve"> REF _Ref135103302 \h </w:instrText>
      </w:r>
      <w:r w:rsidR="00223DC3" w:rsidRPr="00DC76A3">
        <w:rPr>
          <w:sz w:val="20"/>
        </w:rPr>
      </w:r>
      <w:r w:rsidRPr="00305098">
        <w:rPr>
          <w:sz w:val="20"/>
        </w:rPr>
        <w:fldChar w:fldCharType="separate"/>
      </w:r>
      <w:ins w:id="1098" w:author="Ph W" w:date="2010-08-05T17:26:00Z">
        <w:r w:rsidR="00773AFB" w:rsidRPr="00305098">
          <w:rPr>
            <w:sz w:val="20"/>
          </w:rPr>
          <w:t xml:space="preserve">Figure </w:t>
        </w:r>
        <w:r w:rsidR="00773AFB">
          <w:rPr>
            <w:noProof/>
            <w:sz w:val="20"/>
          </w:rPr>
          <w:t>3</w:t>
        </w:r>
      </w:ins>
      <w:del w:id="1099" w:author="Ph W" w:date="2010-08-05T10:56:00Z">
        <w:r w:rsidR="00687C56" w:rsidRPr="00305098" w:rsidDel="00522DA9">
          <w:rPr>
            <w:sz w:val="20"/>
          </w:rPr>
          <w:delText xml:space="preserve">Figure </w:delText>
        </w:r>
        <w:r w:rsidR="00687C56" w:rsidDel="00522DA9">
          <w:rPr>
            <w:noProof/>
            <w:sz w:val="20"/>
          </w:rPr>
          <w:delText>3</w:delText>
        </w:r>
      </w:del>
      <w:r w:rsidRPr="00305098">
        <w:rPr>
          <w:sz w:val="20"/>
        </w:rPr>
        <w:fldChar w:fldCharType="end"/>
      </w:r>
      <w:r w:rsidR="00967A51" w:rsidRPr="00305098">
        <w:rPr>
          <w:sz w:val="20"/>
        </w:rPr>
        <w:t xml:space="preserve"> shows the sequence of messages occurring in the example use case according to </w:t>
      </w:r>
      <w:r w:rsidRPr="00305098">
        <w:rPr>
          <w:sz w:val="20"/>
        </w:rPr>
        <w:fldChar w:fldCharType="begin"/>
      </w:r>
      <w:r w:rsidR="00967A51" w:rsidRPr="00305098">
        <w:rPr>
          <w:sz w:val="20"/>
        </w:rPr>
        <w:instrText xml:space="preserve"> REF _Ref135103058 \h </w:instrText>
      </w:r>
      <w:r w:rsidR="00223DC3" w:rsidRPr="00DC76A3">
        <w:rPr>
          <w:sz w:val="20"/>
        </w:rPr>
      </w:r>
      <w:r w:rsidRPr="00305098">
        <w:rPr>
          <w:sz w:val="20"/>
        </w:rPr>
        <w:fldChar w:fldCharType="separate"/>
      </w:r>
      <w:ins w:id="1100" w:author="Ph W" w:date="2010-08-05T17:26:00Z">
        <w:r w:rsidR="00773AFB" w:rsidRPr="00305098">
          <w:rPr>
            <w:sz w:val="20"/>
          </w:rPr>
          <w:t xml:space="preserve">Figure </w:t>
        </w:r>
        <w:r w:rsidR="00773AFB">
          <w:rPr>
            <w:noProof/>
            <w:sz w:val="20"/>
          </w:rPr>
          <w:t>2</w:t>
        </w:r>
      </w:ins>
      <w:del w:id="1101" w:author="Ph W" w:date="2010-08-05T10:56:00Z">
        <w:r w:rsidR="00687C56" w:rsidRPr="00305098" w:rsidDel="00522DA9">
          <w:rPr>
            <w:sz w:val="20"/>
          </w:rPr>
          <w:delText xml:space="preserve">Figure </w:delText>
        </w:r>
        <w:r w:rsidR="00687C56" w:rsidDel="00522DA9">
          <w:rPr>
            <w:noProof/>
            <w:sz w:val="20"/>
          </w:rPr>
          <w:delText>2</w:delText>
        </w:r>
      </w:del>
      <w:r w:rsidRPr="00305098">
        <w:rPr>
          <w:sz w:val="20"/>
        </w:rPr>
        <w:fldChar w:fldCharType="end"/>
      </w:r>
      <w:r w:rsidR="00967A51" w:rsidRPr="00305098">
        <w:rPr>
          <w:sz w:val="20"/>
        </w:rPr>
        <w:t>. The primary scheduler accepts the Activity and, since it cannot process it (the reason for which is not of interest), delegates it first to the secondary scheduler A, which rejects the request, and then to secondary scheduler B, which accepts the request, schedules it and hands it over to the BES container for execution. During this process, the following (asynchronous) messages are sent to the activity store:</w:t>
      </w:r>
    </w:p>
    <w:p w:rsidR="00967A51" w:rsidRPr="00305098" w:rsidRDefault="00967A51" w:rsidP="00967A51">
      <w:pPr>
        <w:numPr>
          <w:ilvl w:val="0"/>
          <w:numId w:val="39"/>
          <w:numberingChange w:id="1102" w:author="Ph W" w:date="2010-08-05T10:50:00Z" w:original="-"/>
        </w:numPr>
        <w:rPr>
          <w:sz w:val="20"/>
        </w:rPr>
      </w:pPr>
      <w:r w:rsidRPr="00305098">
        <w:rPr>
          <w:sz w:val="20"/>
        </w:rPr>
        <w:t>The primary scheduler informs the activity store about the new activity instance (following the acceptance of the activity request).</w:t>
      </w:r>
    </w:p>
    <w:p w:rsidR="00967A51" w:rsidRPr="00305098" w:rsidRDefault="00967A51" w:rsidP="00967A51">
      <w:pPr>
        <w:numPr>
          <w:ilvl w:val="0"/>
          <w:numId w:val="39"/>
          <w:numberingChange w:id="1103" w:author="Ph W" w:date="2010-08-05T10:50:00Z" w:original="-"/>
        </w:numPr>
        <w:rPr>
          <w:sz w:val="20"/>
        </w:rPr>
      </w:pPr>
      <w:r w:rsidRPr="00305098">
        <w:rPr>
          <w:sz w:val="20"/>
        </w:rPr>
        <w:t>The secondary scheduler A informs the activity store about it rejecting the delegation request (using a modification message).</w:t>
      </w:r>
    </w:p>
    <w:p w:rsidR="00967A51" w:rsidRPr="00305098" w:rsidRDefault="00967A51" w:rsidP="00967A51">
      <w:pPr>
        <w:numPr>
          <w:ilvl w:val="0"/>
          <w:numId w:val="39"/>
          <w:numberingChange w:id="1104" w:author="Ph W" w:date="2010-08-05T10:50:00Z" w:original="-"/>
        </w:numPr>
        <w:rPr>
          <w:sz w:val="20"/>
        </w:rPr>
      </w:pPr>
      <w:r w:rsidRPr="00305098">
        <w:rPr>
          <w:sz w:val="20"/>
        </w:rPr>
        <w:t>The secondary scheduler B informs the activity store about the acceptance of the delegation request.</w:t>
      </w:r>
    </w:p>
    <w:p w:rsidR="00967A51" w:rsidRPr="00305098" w:rsidRDefault="00967A51" w:rsidP="00967A51">
      <w:pPr>
        <w:numPr>
          <w:ilvl w:val="0"/>
          <w:numId w:val="39"/>
          <w:numberingChange w:id="1105" w:author="Ph W" w:date="2010-08-05T10:50:00Z" w:original="-"/>
        </w:numPr>
        <w:rPr>
          <w:sz w:val="20"/>
        </w:rPr>
      </w:pPr>
      <w:r w:rsidRPr="00305098">
        <w:rPr>
          <w:sz w:val="20"/>
        </w:rPr>
        <w:t>The secondary scheduler B notifies the activity store about the hand-over of the activity to the BES container.</w:t>
      </w:r>
    </w:p>
    <w:p w:rsidR="00967A51" w:rsidRPr="00305098" w:rsidRDefault="00967A51" w:rsidP="00967A51">
      <w:pPr>
        <w:numPr>
          <w:ilvl w:val="0"/>
          <w:numId w:val="39"/>
          <w:numberingChange w:id="1106" w:author="Ph W" w:date="2010-08-05T10:50:00Z" w:original="-"/>
        </w:numPr>
        <w:rPr>
          <w:sz w:val="20"/>
        </w:rPr>
      </w:pPr>
      <w:r w:rsidRPr="00305098">
        <w:rPr>
          <w:sz w:val="20"/>
        </w:rPr>
        <w:t>The BES container modifies the activity instance according to the state of the Activity’s execution, informs it about the resources used, etc.</w:t>
      </w:r>
    </w:p>
    <w:p w:rsidR="00967A51" w:rsidRPr="00305098" w:rsidRDefault="00967A51" w:rsidP="00967A51">
      <w:pPr>
        <w:rPr>
          <w:sz w:val="20"/>
        </w:rPr>
      </w:pPr>
    </w:p>
    <w:p w:rsidR="00967A51" w:rsidRPr="00305098" w:rsidRDefault="00967A51" w:rsidP="00967A51">
      <w:pPr>
        <w:rPr>
          <w:sz w:val="20"/>
        </w:rPr>
      </w:pPr>
      <w:r w:rsidRPr="00305098">
        <w:rPr>
          <w:sz w:val="20"/>
        </w:rPr>
        <w:t>The use case shows, for the sake of simplicity, only the steps until the activity is executed. Further steps that occur during the processing of the activity, like feed-back of results, are not show, nor are potential activity monitoring or assessment steps shown.</w:t>
      </w:r>
    </w:p>
    <w:p w:rsidR="00967A51" w:rsidRPr="00305098" w:rsidRDefault="00967A51" w:rsidP="00967A51">
      <w:pPr>
        <w:rPr>
          <w:sz w:val="20"/>
        </w:rPr>
      </w:pPr>
    </w:p>
    <w:p w:rsidR="00967A51" w:rsidRPr="00305098" w:rsidRDefault="00C40353" w:rsidP="00967A51">
      <w:pPr>
        <w:pStyle w:val="nobreak"/>
        <w:rPr>
          <w:sz w:val="20"/>
        </w:rPr>
      </w:pPr>
      <w:r w:rsidRPr="00305098">
        <w:rPr>
          <w:noProof/>
          <w:sz w:val="20"/>
          <w:lang w:val="de-DE" w:eastAsia="de-DE"/>
        </w:rPr>
        <w:drawing>
          <wp:inline distT="0" distB="0" distL="0" distR="0">
            <wp:extent cx="5479415" cy="2931795"/>
            <wp:effectExtent l="25400" t="0" r="6985" b="0"/>
            <wp:docPr id="3" name="Picture 3" descr="use-case_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_sequence"/>
                    <pic:cNvPicPr>
                      <a:picLocks noChangeAspect="1" noChangeArrowheads="1"/>
                    </pic:cNvPicPr>
                  </pic:nvPicPr>
                  <pic:blipFill>
                    <a:blip r:embed="rId12"/>
                    <a:srcRect/>
                    <a:stretch>
                      <a:fillRect/>
                    </a:stretch>
                  </pic:blipFill>
                  <pic:spPr bwMode="auto">
                    <a:xfrm>
                      <a:off x="0" y="0"/>
                      <a:ext cx="5479415" cy="2931795"/>
                    </a:xfrm>
                    <a:prstGeom prst="rect">
                      <a:avLst/>
                    </a:prstGeom>
                    <a:noFill/>
                    <a:ln w="9525">
                      <a:noFill/>
                      <a:miter lim="800000"/>
                      <a:headEnd/>
                      <a:tailEnd/>
                    </a:ln>
                  </pic:spPr>
                </pic:pic>
              </a:graphicData>
            </a:graphic>
          </wp:inline>
        </w:drawing>
      </w:r>
    </w:p>
    <w:p w:rsidR="00967A51" w:rsidRPr="00305098" w:rsidRDefault="00967A51" w:rsidP="00967A51">
      <w:pPr>
        <w:pStyle w:val="Beschriftung"/>
        <w:rPr>
          <w:sz w:val="20"/>
        </w:rPr>
      </w:pPr>
      <w:bookmarkStart w:id="1107" w:name="_Ref135103302"/>
      <w:r w:rsidRPr="00305098">
        <w:rPr>
          <w:sz w:val="20"/>
        </w:rPr>
        <w:t xml:space="preserve">Figure </w:t>
      </w:r>
      <w:r w:rsidR="00DC76A3" w:rsidRPr="00305098">
        <w:rPr>
          <w:sz w:val="20"/>
        </w:rPr>
        <w:fldChar w:fldCharType="begin"/>
      </w:r>
      <w:r w:rsidRPr="00305098">
        <w:rPr>
          <w:sz w:val="20"/>
        </w:rPr>
        <w:instrText xml:space="preserve"> SEQ Figure \* ARABIC </w:instrText>
      </w:r>
      <w:r w:rsidR="00DC76A3" w:rsidRPr="00305098">
        <w:rPr>
          <w:sz w:val="20"/>
        </w:rPr>
        <w:fldChar w:fldCharType="separate"/>
      </w:r>
      <w:ins w:id="1108" w:author="Ph W" w:date="2010-08-05T17:26:00Z">
        <w:r w:rsidR="00773AFB">
          <w:rPr>
            <w:noProof/>
            <w:sz w:val="20"/>
          </w:rPr>
          <w:t>3</w:t>
        </w:r>
      </w:ins>
      <w:del w:id="1109" w:author="Ph W" w:date="2010-08-05T10:56:00Z">
        <w:r w:rsidR="00687C56" w:rsidDel="00522DA9">
          <w:rPr>
            <w:noProof/>
            <w:sz w:val="20"/>
          </w:rPr>
          <w:delText>3</w:delText>
        </w:r>
      </w:del>
      <w:r w:rsidR="00DC76A3" w:rsidRPr="00305098">
        <w:rPr>
          <w:sz w:val="20"/>
        </w:rPr>
        <w:fldChar w:fldCharType="end"/>
      </w:r>
      <w:bookmarkEnd w:id="1107"/>
      <w:r w:rsidRPr="00305098">
        <w:rPr>
          <w:sz w:val="20"/>
        </w:rPr>
        <w:t xml:space="preserve">. </w:t>
      </w:r>
      <w:r w:rsidRPr="00305098">
        <w:rPr>
          <w:b w:val="0"/>
          <w:sz w:val="20"/>
        </w:rPr>
        <w:t>Sequence diagram of the activity delegation use case</w:t>
      </w:r>
    </w:p>
    <w:p w:rsidR="00967A51" w:rsidRPr="00305098" w:rsidRDefault="00967A51" w:rsidP="00967A51">
      <w:pPr>
        <w:rPr>
          <w:sz w:val="20"/>
        </w:rPr>
      </w:pPr>
    </w:p>
    <w:p w:rsidR="00967A51" w:rsidRPr="00305098" w:rsidDel="00C07625" w:rsidRDefault="00967A51" w:rsidP="00967A51">
      <w:pPr>
        <w:pStyle w:val="berschrift2"/>
        <w:numPr>
          <w:numberingChange w:id="1110" w:author="Ph W" w:date="2010-08-05T10:50:00Z" w:original="%1:1:0:.%2:5:0:"/>
        </w:numPr>
        <w:rPr>
          <w:sz w:val="20"/>
        </w:rPr>
      </w:pPr>
      <w:bookmarkStart w:id="1111" w:name="_Toc1403318"/>
      <w:bookmarkStart w:id="1112" w:name="_Toc105118889"/>
      <w:bookmarkStart w:id="1113" w:name="_Toc135995879"/>
      <w:bookmarkStart w:id="1114" w:name="_Toc142648523"/>
      <w:r w:rsidRPr="00305098" w:rsidDel="00C07625">
        <w:rPr>
          <w:sz w:val="20"/>
        </w:rPr>
        <w:t>Notational Conventions</w:t>
      </w:r>
      <w:bookmarkEnd w:id="1111"/>
      <w:bookmarkEnd w:id="1112"/>
      <w:bookmarkEnd w:id="1113"/>
      <w:bookmarkEnd w:id="1114"/>
    </w:p>
    <w:p w:rsidR="00967A51" w:rsidRPr="00305098" w:rsidRDefault="00967A51" w:rsidP="00967A51">
      <w:pPr>
        <w:rPr>
          <w:sz w:val="20"/>
        </w:rPr>
      </w:pPr>
      <w:r w:rsidRPr="00305098">
        <w:rPr>
          <w:sz w:val="20"/>
        </w:rPr>
        <w:t>The key words “MUST</w:t>
      </w:r>
      <w:r w:rsidRPr="00305098" w:rsidDel="00C07625">
        <w:rPr>
          <w:sz w:val="20"/>
        </w:rPr>
        <w:t>”</w:t>
      </w:r>
      <w:r w:rsidRPr="00305098">
        <w:rPr>
          <w:sz w:val="20"/>
        </w:rPr>
        <w:t>, “MUST NOT</w:t>
      </w:r>
      <w:r w:rsidRPr="00305098" w:rsidDel="00C07625">
        <w:rPr>
          <w:sz w:val="20"/>
        </w:rPr>
        <w:t>”</w:t>
      </w:r>
      <w:r w:rsidRPr="00305098">
        <w:rPr>
          <w:sz w:val="20"/>
        </w:rPr>
        <w:t>, “REQUIRED</w:t>
      </w:r>
      <w:r w:rsidRPr="00305098" w:rsidDel="00C07625">
        <w:rPr>
          <w:sz w:val="20"/>
        </w:rPr>
        <w:t>”</w:t>
      </w:r>
      <w:r w:rsidRPr="00305098">
        <w:rPr>
          <w:sz w:val="20"/>
        </w:rPr>
        <w:t>,</w:t>
      </w:r>
      <w:r w:rsidRPr="00305098" w:rsidDel="00C07625">
        <w:rPr>
          <w:sz w:val="20"/>
        </w:rPr>
        <w:t xml:space="preserve"> “SH</w:t>
      </w:r>
      <w:r w:rsidRPr="00305098">
        <w:rPr>
          <w:sz w:val="20"/>
        </w:rPr>
        <w:t>ALL</w:t>
      </w:r>
      <w:r w:rsidRPr="00305098" w:rsidDel="00C07625">
        <w:rPr>
          <w:sz w:val="20"/>
        </w:rPr>
        <w:t>”</w:t>
      </w:r>
      <w:r w:rsidRPr="00305098">
        <w:rPr>
          <w:sz w:val="20"/>
        </w:rPr>
        <w:t>, “SHALL NOT</w:t>
      </w:r>
      <w:r w:rsidRPr="00305098" w:rsidDel="00C07625">
        <w:rPr>
          <w:sz w:val="20"/>
        </w:rPr>
        <w:t>”</w:t>
      </w:r>
      <w:r w:rsidRPr="00305098">
        <w:rPr>
          <w:sz w:val="20"/>
        </w:rPr>
        <w:t>, “SHOULD</w:t>
      </w:r>
      <w:r w:rsidRPr="00305098" w:rsidDel="00C07625">
        <w:rPr>
          <w:sz w:val="20"/>
        </w:rPr>
        <w:t>”</w:t>
      </w:r>
      <w:r w:rsidRPr="00305098">
        <w:rPr>
          <w:sz w:val="20"/>
        </w:rPr>
        <w:t>, “SHOULD NOT</w:t>
      </w:r>
      <w:r w:rsidRPr="00305098" w:rsidDel="00C07625">
        <w:rPr>
          <w:sz w:val="20"/>
        </w:rPr>
        <w:t>”</w:t>
      </w:r>
      <w:r w:rsidRPr="00305098">
        <w:rPr>
          <w:sz w:val="20"/>
        </w:rPr>
        <w:t>, “RECOMMENDED</w:t>
      </w:r>
      <w:r w:rsidRPr="00305098" w:rsidDel="00C07625">
        <w:rPr>
          <w:sz w:val="20"/>
        </w:rPr>
        <w:t>”</w:t>
      </w:r>
      <w:r w:rsidRPr="00305098">
        <w:rPr>
          <w:sz w:val="20"/>
        </w:rPr>
        <w:t>, “MAY</w:t>
      </w:r>
      <w:r w:rsidRPr="00305098" w:rsidDel="00C07625">
        <w:rPr>
          <w:sz w:val="20"/>
        </w:rPr>
        <w:t>”</w:t>
      </w:r>
      <w:r w:rsidRPr="00305098">
        <w:rPr>
          <w:sz w:val="20"/>
        </w:rPr>
        <w:t>,</w:t>
      </w:r>
      <w:r w:rsidRPr="00305098" w:rsidDel="00C07625">
        <w:rPr>
          <w:sz w:val="20"/>
        </w:rPr>
        <w:t xml:space="preserve"> and “OPTIONAL” are to be interpreted as described in RFC 2119 </w:t>
      </w:r>
      <w:r w:rsidRPr="00305098">
        <w:rPr>
          <w:sz w:val="20"/>
        </w:rPr>
        <w:t>[BRADNER].</w:t>
      </w:r>
    </w:p>
    <w:p w:rsidR="00967A51" w:rsidRPr="00305098" w:rsidRDefault="00967A51" w:rsidP="00967A51">
      <w:pPr>
        <w:pStyle w:val="BodyParagraph"/>
        <w:rPr>
          <w:sz w:val="20"/>
          <w:lang w:val="en-US"/>
        </w:rPr>
      </w:pPr>
      <w:r w:rsidRPr="00305098">
        <w:rPr>
          <w:sz w:val="20"/>
          <w:lang w:val="en-US"/>
        </w:rPr>
        <w:t xml:space="preserve">This document describes XML Information Sets and inherits the square bracket notation of </w:t>
      </w:r>
      <w:r w:rsidR="00DC76A3" w:rsidRPr="00305098">
        <w:rPr>
          <w:sz w:val="20"/>
          <w:lang w:val="en-US"/>
        </w:rPr>
        <w:fldChar w:fldCharType="begin"/>
      </w:r>
      <w:r w:rsidRPr="00305098">
        <w:rPr>
          <w:sz w:val="20"/>
          <w:lang w:val="en-US"/>
        </w:rPr>
        <w:instrText xml:space="preserve"> REF INFOSET \h </w:instrText>
      </w:r>
      <w:r w:rsidR="00223DC3" w:rsidRPr="00DC76A3">
        <w:rPr>
          <w:sz w:val="20"/>
          <w:lang w:val="en-US"/>
        </w:rPr>
      </w:r>
      <w:r w:rsidR="00DC76A3" w:rsidRPr="00305098">
        <w:rPr>
          <w:sz w:val="20"/>
          <w:lang w:val="en-US"/>
        </w:rPr>
        <w:fldChar w:fldCharType="separate"/>
      </w:r>
      <w:r w:rsidR="00773AFB" w:rsidRPr="00305098">
        <w:rPr>
          <w:sz w:val="20"/>
        </w:rPr>
        <w:t>[INFOSET]</w:t>
      </w:r>
      <w:r w:rsidR="00DC76A3" w:rsidRPr="00305098">
        <w:rPr>
          <w:sz w:val="20"/>
          <w:lang w:val="en-US"/>
        </w:rPr>
        <w:fldChar w:fldCharType="end"/>
      </w:r>
      <w:r w:rsidRPr="00305098">
        <w:rPr>
          <w:sz w:val="20"/>
          <w:lang w:val="en-US"/>
        </w:rPr>
        <w:t>.</w:t>
      </w:r>
    </w:p>
    <w:p w:rsidR="00773AFB" w:rsidRDefault="00967A51" w:rsidP="00DB3694">
      <w:pPr>
        <w:numPr>
          <w:ins w:id="1115" w:author="Ph W" w:date="2010-08-05T17:26:00Z"/>
        </w:numPr>
        <w:tabs>
          <w:tab w:val="left" w:pos="1134"/>
        </w:tabs>
        <w:ind w:left="1134" w:hanging="1134"/>
        <w:rPr>
          <w:ins w:id="1116" w:author="Ph W" w:date="2010-08-05T17:26:00Z"/>
          <w:sz w:val="20"/>
        </w:rPr>
      </w:pPr>
      <w:r w:rsidRPr="007B7B1E">
        <w:rPr>
          <w:sz w:val="20"/>
        </w:rPr>
        <w:t xml:space="preserve">When describing concrete XML schemas </w:t>
      </w:r>
      <w:r w:rsidR="00DC76A3" w:rsidRPr="007B7B1E">
        <w:rPr>
          <w:sz w:val="20"/>
        </w:rPr>
        <w:fldChar w:fldCharType="begin"/>
      </w:r>
      <w:r w:rsidRPr="007B7B1E">
        <w:rPr>
          <w:sz w:val="20"/>
        </w:rPr>
        <w:instrText xml:space="preserve"> REF SCHEMA1 \h </w:instrText>
      </w:r>
      <w:r w:rsidR="00223DC3" w:rsidRPr="00DC76A3">
        <w:rPr>
          <w:sz w:val="20"/>
        </w:rPr>
      </w:r>
      <w:r w:rsidR="00DC76A3" w:rsidRPr="007B7B1E">
        <w:rPr>
          <w:sz w:val="20"/>
        </w:rPr>
        <w:fldChar w:fldCharType="separate"/>
      </w:r>
      <w:r w:rsidR="00773AFB" w:rsidRPr="00305098">
        <w:rPr>
          <w:sz w:val="20"/>
        </w:rPr>
        <w:t>[SCHEMA1]</w:t>
      </w:r>
      <w:r w:rsidR="00DC76A3" w:rsidRPr="007B7B1E">
        <w:rPr>
          <w:sz w:val="20"/>
        </w:rPr>
        <w:fldChar w:fldCharType="end"/>
      </w:r>
      <w:r w:rsidRPr="007B7B1E">
        <w:rPr>
          <w:sz w:val="20"/>
        </w:rPr>
        <w:t xml:space="preserve">, </w:t>
      </w:r>
      <w:r w:rsidR="00DC76A3" w:rsidRPr="007B7B1E">
        <w:rPr>
          <w:sz w:val="20"/>
        </w:rPr>
        <w:fldChar w:fldCharType="begin"/>
      </w:r>
      <w:r w:rsidRPr="007B7B1E">
        <w:rPr>
          <w:sz w:val="20"/>
        </w:rPr>
        <w:instrText xml:space="preserve"> REF SCHEMA2 \h </w:instrText>
      </w:r>
      <w:r w:rsidR="00223DC3" w:rsidRPr="00DC76A3">
        <w:rPr>
          <w:sz w:val="20"/>
        </w:rPr>
      </w:r>
      <w:r w:rsidR="00DC76A3" w:rsidRPr="007B7B1E">
        <w:rPr>
          <w:sz w:val="20"/>
        </w:rPr>
        <w:fldChar w:fldCharType="separate"/>
      </w:r>
      <w:r w:rsidR="00773AFB" w:rsidRPr="00305098">
        <w:rPr>
          <w:sz w:val="20"/>
        </w:rPr>
        <w:t>[SCHEMA2]</w:t>
      </w:r>
      <w:r w:rsidR="00DC76A3" w:rsidRPr="007B7B1E">
        <w:rPr>
          <w:sz w:val="20"/>
        </w:rPr>
        <w:fldChar w:fldCharType="end"/>
      </w:r>
      <w:r w:rsidR="007B7B1E" w:rsidRPr="007B7B1E">
        <w:rPr>
          <w:sz w:val="20"/>
        </w:rPr>
        <w:t xml:space="preserve">, this specification uses the </w:t>
      </w:r>
      <w:r w:rsidRPr="007B7B1E">
        <w:rPr>
          <w:sz w:val="20"/>
        </w:rPr>
        <w:t xml:space="preserve">notational convention of WS-Security </w:t>
      </w:r>
      <w:r w:rsidR="00DC76A3" w:rsidRPr="007B7B1E">
        <w:rPr>
          <w:sz w:val="20"/>
        </w:rPr>
        <w:fldChar w:fldCharType="begin"/>
      </w:r>
      <w:r w:rsidRPr="007B7B1E">
        <w:rPr>
          <w:sz w:val="20"/>
        </w:rPr>
        <w:instrText xml:space="preserve"> REF WSSEC \h </w:instrText>
      </w:r>
      <w:r w:rsidR="00223DC3" w:rsidRPr="00DC76A3">
        <w:rPr>
          <w:sz w:val="20"/>
        </w:rPr>
      </w:r>
      <w:r w:rsidR="00DC76A3" w:rsidRPr="007B7B1E">
        <w:rPr>
          <w:sz w:val="20"/>
        </w:rPr>
        <w:fldChar w:fldCharType="separate"/>
      </w:r>
    </w:p>
    <w:p w:rsidR="00967A51" w:rsidRPr="007B7B1E" w:rsidRDefault="00773AFB" w:rsidP="007B7B1E">
      <w:pPr>
        <w:rPr>
          <w:sz w:val="20"/>
        </w:rPr>
      </w:pPr>
      <w:ins w:id="1117" w:author="Ph W" w:date="2010-08-05T17:26:00Z">
        <w:r w:rsidRPr="00305098">
          <w:rPr>
            <w:sz w:val="20"/>
          </w:rPr>
          <w:t>[WSSEC]</w:t>
        </w:r>
      </w:ins>
      <w:del w:id="1118" w:author="Ph W" w:date="2010-08-05T10:56:00Z">
        <w:r w:rsidR="00687C56" w:rsidRPr="007B7B1E" w:rsidDel="00522DA9">
          <w:rPr>
            <w:sz w:val="20"/>
          </w:rPr>
          <w:delText>[WSSEC]</w:delText>
        </w:r>
      </w:del>
      <w:r w:rsidR="00DC76A3" w:rsidRPr="007B7B1E">
        <w:rPr>
          <w:sz w:val="20"/>
        </w:rPr>
        <w:fldChar w:fldCharType="end"/>
      </w:r>
      <w:r w:rsidR="00967A51" w:rsidRPr="007B7B1E">
        <w:rPr>
          <w:sz w:val="20"/>
        </w:rPr>
        <w:t xml:space="preserve">. Specifically, each member of an element’s [children] or [attributes] properties, is described using an XPath-like notation (e.g.: </w:t>
      </w:r>
      <w:r w:rsidR="00967A51" w:rsidRPr="007B7B1E">
        <w:rPr>
          <w:rFonts w:cs="Courier New"/>
          <w:b/>
          <w:sz w:val="20"/>
        </w:rPr>
        <w:t>/x:MyHeader/x:SomeProperty/@value1</w:t>
      </w:r>
      <w:r w:rsidR="00967A51" w:rsidRPr="007B7B1E">
        <w:rPr>
          <w:sz w:val="20"/>
        </w:rPr>
        <w:t xml:space="preserve">). The use of </w:t>
      </w:r>
      <w:r w:rsidR="00967A51" w:rsidRPr="007B7B1E">
        <w:rPr>
          <w:rFonts w:cs="Courier New"/>
          <w:b/>
          <w:sz w:val="20"/>
        </w:rPr>
        <w:t>{any}</w:t>
      </w:r>
      <w:r w:rsidR="00967A51" w:rsidRPr="007B7B1E">
        <w:rPr>
          <w:sz w:val="20"/>
        </w:rPr>
        <w:t xml:space="preserve"> indicates the presence of an element wildcard (</w:t>
      </w:r>
      <w:r w:rsidR="00967A51" w:rsidRPr="007B7B1E">
        <w:rPr>
          <w:rStyle w:val="DefinedItem"/>
          <w:sz w:val="20"/>
        </w:rPr>
        <w:t>&lt;xsd:any/&gt;</w:t>
      </w:r>
      <w:r w:rsidR="00967A51" w:rsidRPr="007B7B1E">
        <w:rPr>
          <w:sz w:val="20"/>
        </w:rPr>
        <w:t xml:space="preserve">). The use of </w:t>
      </w:r>
      <w:r w:rsidR="00967A51" w:rsidRPr="007B7B1E">
        <w:rPr>
          <w:rFonts w:cs="Courier New"/>
          <w:b/>
          <w:sz w:val="20"/>
        </w:rPr>
        <w:t>@{any}</w:t>
      </w:r>
      <w:r w:rsidR="00967A51" w:rsidRPr="007B7B1E">
        <w:rPr>
          <w:sz w:val="20"/>
        </w:rPr>
        <w:t xml:space="preserve"> indicates the presence of an attribute wildcard (</w:t>
      </w:r>
      <w:r w:rsidR="00967A51" w:rsidRPr="007B7B1E">
        <w:rPr>
          <w:rStyle w:val="DefinedItem"/>
          <w:sz w:val="20"/>
        </w:rPr>
        <w:t>&lt;xsd:anyAttribute/&gt;</w:t>
      </w:r>
      <w:r w:rsidR="00967A51" w:rsidRPr="007B7B1E">
        <w:rPr>
          <w:sz w:val="20"/>
        </w:rPr>
        <w:t>).</w:t>
      </w:r>
    </w:p>
    <w:p w:rsidR="00967A51" w:rsidRPr="00305098" w:rsidRDefault="00967A51" w:rsidP="00967A51">
      <w:pPr>
        <w:pStyle w:val="BodyParagraph"/>
        <w:rPr>
          <w:sz w:val="20"/>
          <w:lang w:val="en-US"/>
        </w:rPr>
      </w:pPr>
      <w:r w:rsidRPr="00305098">
        <w:rPr>
          <w:sz w:val="20"/>
          <w:lang w:val="en-US"/>
        </w:rPr>
        <w:t>Pseudo-schemas are provided for each component, before the description of the component. They use BNF-style conventions for attributes and elements: ‘</w:t>
      </w:r>
      <w:r w:rsidRPr="00305098">
        <w:rPr>
          <w:rFonts w:ascii="Courier New" w:hAnsi="Courier New" w:cs="Courier New"/>
          <w:sz w:val="20"/>
          <w:lang w:val="en-US"/>
        </w:rPr>
        <w:t>?</w:t>
      </w:r>
      <w:r w:rsidRPr="00305098">
        <w:rPr>
          <w:sz w:val="20"/>
          <w:lang w:val="en-US"/>
        </w:rPr>
        <w:t>’ denotes zero or one occurrences; ‘</w:t>
      </w:r>
      <w:r w:rsidRPr="00305098">
        <w:rPr>
          <w:rFonts w:ascii="Courier New" w:hAnsi="Courier New" w:cs="Courier New"/>
          <w:sz w:val="20"/>
          <w:lang w:val="en-US"/>
        </w:rPr>
        <w:t>*</w:t>
      </w:r>
      <w:r w:rsidRPr="00305098">
        <w:rPr>
          <w:sz w:val="20"/>
          <w:lang w:val="en-US"/>
        </w:rPr>
        <w:t>’ denotes zero or more occurrences; ‘</w:t>
      </w:r>
      <w:r w:rsidRPr="00305098">
        <w:rPr>
          <w:rFonts w:ascii="Courier New" w:hAnsi="Courier New" w:cs="Courier New"/>
          <w:sz w:val="20"/>
          <w:lang w:val="en-US"/>
        </w:rPr>
        <w:t>+</w:t>
      </w:r>
      <w:r w:rsidRPr="00305098">
        <w:rPr>
          <w:sz w:val="20"/>
          <w:lang w:val="en-US"/>
        </w:rPr>
        <w:t xml:space="preserve">’ denotes one or more occurrences. Attributes (other than the </w:t>
      </w:r>
      <w:r w:rsidRPr="00305098">
        <w:rPr>
          <w:rStyle w:val="DefinedItem"/>
          <w:sz w:val="20"/>
          <w:lang w:val="en-US"/>
        </w:rPr>
        <w:t>abstract</w:t>
      </w:r>
      <w:r w:rsidRPr="00305098">
        <w:rPr>
          <w:sz w:val="20"/>
          <w:lang w:val="en-US"/>
        </w:rPr>
        <w:t xml:space="preserve"> and </w:t>
      </w:r>
      <w:r w:rsidRPr="00305098">
        <w:rPr>
          <w:rStyle w:val="DefinedItem"/>
          <w:sz w:val="20"/>
          <w:lang w:val="en-US"/>
        </w:rPr>
        <w:t>substitutes</w:t>
      </w:r>
      <w:r w:rsidRPr="00305098">
        <w:rPr>
          <w:sz w:val="20"/>
          <w:lang w:val="en-US"/>
        </w:rPr>
        <w:t xml:space="preserve"> special attributes) are conventionally assigned a value that corresponds to their type, as defined in the normative schema.</w:t>
      </w:r>
    </w:p>
    <w:p w:rsidR="00967A51" w:rsidRPr="00305098" w:rsidRDefault="00967A51" w:rsidP="00967A51">
      <w:pPr>
        <w:rPr>
          <w:sz w:val="20"/>
        </w:rPr>
      </w:pPr>
    </w:p>
    <w:p w:rsidR="00967A51" w:rsidRPr="00305098" w:rsidRDefault="00967A51" w:rsidP="009A50FB">
      <w:pPr>
        <w:pStyle w:val="XMLSnippet"/>
        <w:rPr>
          <w:rStyle w:val="XMLComment"/>
          <w:rFonts w:ascii="Arial" w:hAnsi="Arial"/>
          <w:snapToGrid/>
        </w:rPr>
      </w:pPr>
      <w:r w:rsidRPr="00305098">
        <w:rPr>
          <w:rStyle w:val="XMLComment"/>
          <w:color w:val="auto"/>
        </w:rPr>
        <w:t>&lt;!-- sample pseudo-schema --&gt;</w:t>
      </w:r>
    </w:p>
    <w:p w:rsidR="00967A51" w:rsidRPr="00305098" w:rsidRDefault="00967A51" w:rsidP="009A50FB">
      <w:pPr>
        <w:pStyle w:val="XMLSnippet"/>
        <w:rPr>
          <w:rStyle w:val="XMLElement"/>
        </w:rPr>
      </w:pPr>
      <w:r w:rsidRPr="00305098">
        <w:rPr>
          <w:rStyle w:val="XMLElement"/>
          <w:color w:val="auto"/>
        </w:rPr>
        <w:t>&lt;defined_element&gt;</w:t>
      </w:r>
    </w:p>
    <w:p w:rsidR="00967A51" w:rsidRPr="00305098" w:rsidRDefault="00967A51" w:rsidP="009A50FB">
      <w:pPr>
        <w:pStyle w:val="XMLSnippet"/>
        <w:rPr>
          <w:rStyle w:val="XMLAttrValue"/>
        </w:rPr>
      </w:pPr>
      <w:r w:rsidRPr="00305098">
        <w:tab/>
      </w:r>
      <w:r w:rsidRPr="00305098">
        <w:tab/>
      </w:r>
      <w:r w:rsidRPr="00305098">
        <w:rPr>
          <w:rStyle w:val="XMLAttribute"/>
          <w:color w:val="auto"/>
        </w:rPr>
        <w:t>required_attribute_of_type_string</w:t>
      </w:r>
      <w:r w:rsidRPr="00305098">
        <w:t>=</w:t>
      </w:r>
      <w:r w:rsidRPr="00305098">
        <w:rPr>
          <w:rStyle w:val="XMLAttrValue"/>
          <w:color w:val="auto"/>
        </w:rPr>
        <w:t>"xsd:string"</w:t>
      </w:r>
    </w:p>
    <w:p w:rsidR="00967A51" w:rsidRPr="00305098" w:rsidRDefault="00967A51" w:rsidP="009A50FB">
      <w:pPr>
        <w:pStyle w:val="XMLSnippet"/>
        <w:rPr>
          <w:rStyle w:val="XMLElement"/>
        </w:rPr>
      </w:pPr>
      <w:r w:rsidRPr="00305098">
        <w:tab/>
      </w:r>
      <w:r w:rsidRPr="00305098">
        <w:tab/>
      </w:r>
      <w:r w:rsidRPr="00305098">
        <w:rPr>
          <w:rStyle w:val="XMLAttribute"/>
          <w:color w:val="auto"/>
        </w:rPr>
        <w:t>optional_attribute_of_type_int</w:t>
      </w:r>
      <w:r w:rsidRPr="00305098">
        <w:t>=</w:t>
      </w:r>
      <w:r w:rsidRPr="00305098">
        <w:rPr>
          <w:rStyle w:val="XMLAttrValue"/>
          <w:color w:val="auto"/>
        </w:rPr>
        <w:t>"xsd:int"</w:t>
      </w:r>
      <w:r w:rsidRPr="00305098">
        <w:t xml:space="preserve">? </w:t>
      </w:r>
      <w:r w:rsidRPr="00305098">
        <w:rPr>
          <w:rStyle w:val="XMLElement"/>
          <w:color w:val="auto"/>
        </w:rPr>
        <w:t>&gt;</w:t>
      </w:r>
    </w:p>
    <w:p w:rsidR="00967A51" w:rsidRPr="00305098" w:rsidRDefault="00967A51" w:rsidP="009A50FB">
      <w:pPr>
        <w:pStyle w:val="XMLSnippet"/>
        <w:rPr>
          <w:rStyle w:val="XMLElement"/>
        </w:rPr>
      </w:pPr>
      <w:r w:rsidRPr="00305098">
        <w:rPr>
          <w:rStyle w:val="XMLElement"/>
          <w:color w:val="auto"/>
        </w:rPr>
        <w:tab/>
        <w:t>&lt;required_element /&gt;</w:t>
      </w:r>
    </w:p>
    <w:p w:rsidR="00967A51" w:rsidRPr="00305098" w:rsidRDefault="00967A51" w:rsidP="009A50FB">
      <w:pPr>
        <w:pStyle w:val="XMLSnippet"/>
      </w:pPr>
      <w:r w:rsidRPr="00305098">
        <w:rPr>
          <w:rStyle w:val="XMLElement"/>
          <w:color w:val="auto"/>
        </w:rPr>
        <w:tab/>
        <w:t>&lt;optional_element /&gt;</w:t>
      </w:r>
      <w:r w:rsidRPr="00305098">
        <w:t>?</w:t>
      </w:r>
    </w:p>
    <w:p w:rsidR="00967A51" w:rsidRPr="00305098" w:rsidRDefault="00967A51" w:rsidP="009A50FB">
      <w:pPr>
        <w:pStyle w:val="XMLSnippet"/>
      </w:pPr>
      <w:r w:rsidRPr="00305098">
        <w:tab/>
      </w:r>
      <w:r w:rsidRPr="00305098">
        <w:rPr>
          <w:rStyle w:val="XMLElement"/>
          <w:color w:val="auto"/>
        </w:rPr>
        <w:t>&lt;one_or_more_of_this_element /&gt;</w:t>
      </w:r>
      <w:r w:rsidRPr="00305098">
        <w:t>+</w:t>
      </w:r>
    </w:p>
    <w:p w:rsidR="00967A51" w:rsidRPr="00305098" w:rsidRDefault="00967A51" w:rsidP="009A50FB">
      <w:pPr>
        <w:pStyle w:val="XMLSnippet"/>
        <w:rPr>
          <w:rStyle w:val="XMLElement"/>
        </w:rPr>
        <w:pPrChange w:id="1119" w:author="Ph W" w:date="2010-08-05T15:21:00Z">
          <w:pPr>
            <w:pStyle w:val="XMLSnippet"/>
          </w:pPr>
        </w:pPrChange>
      </w:pPr>
      <w:r w:rsidRPr="00305098">
        <w:rPr>
          <w:rStyle w:val="XMLElement"/>
          <w:color w:val="auto"/>
        </w:rPr>
        <w:t>&lt;/defined_element&gt;</w:t>
      </w:r>
    </w:p>
    <w:p w:rsidR="00967A51" w:rsidRPr="00305098" w:rsidRDefault="00967A51" w:rsidP="00967A51">
      <w:pPr>
        <w:rPr>
          <w:sz w:val="20"/>
        </w:rPr>
      </w:pPr>
    </w:p>
    <w:p w:rsidR="00967A51" w:rsidRPr="00305098" w:rsidRDefault="00967A51" w:rsidP="00967A51">
      <w:pPr>
        <w:pStyle w:val="berschrift2"/>
        <w:numPr>
          <w:numberingChange w:id="1120" w:author="Ph W" w:date="2010-08-05T10:50:00Z" w:original="%1:1:0:.%2:6:0:"/>
        </w:numPr>
        <w:rPr>
          <w:sz w:val="20"/>
        </w:rPr>
      </w:pPr>
      <w:bookmarkStart w:id="1121" w:name="_Toc135995880"/>
      <w:bookmarkStart w:id="1122" w:name="_Toc142648524"/>
      <w:r w:rsidRPr="00305098">
        <w:rPr>
          <w:sz w:val="20"/>
        </w:rPr>
        <w:t>Namespaces</w:t>
      </w:r>
      <w:bookmarkEnd w:id="1121"/>
      <w:bookmarkEnd w:id="1122"/>
    </w:p>
    <w:p w:rsidR="00967A51" w:rsidRPr="00305098" w:rsidRDefault="00967A51" w:rsidP="00967A51">
      <w:pPr>
        <w:rPr>
          <w:sz w:val="20"/>
        </w:rPr>
      </w:pPr>
      <w:r w:rsidRPr="00305098">
        <w:rPr>
          <w:sz w:val="20"/>
        </w:rPr>
        <w:t xml:space="preserve">This specification uses namespace prefixes throughout; they are listed in </w:t>
      </w:r>
      <w:r w:rsidR="00DC76A3" w:rsidRPr="00305098">
        <w:rPr>
          <w:sz w:val="20"/>
        </w:rPr>
        <w:fldChar w:fldCharType="begin"/>
      </w:r>
      <w:r w:rsidRPr="00305098">
        <w:rPr>
          <w:sz w:val="20"/>
        </w:rPr>
        <w:instrText xml:space="preserve"> REF _Ref89682211 \h </w:instrText>
      </w:r>
      <w:r w:rsidR="00223DC3" w:rsidRPr="00DC76A3">
        <w:rPr>
          <w:sz w:val="20"/>
        </w:rPr>
      </w:r>
      <w:r w:rsidR="00DC76A3" w:rsidRPr="00305098">
        <w:rPr>
          <w:sz w:val="20"/>
        </w:rPr>
        <w:fldChar w:fldCharType="separate"/>
      </w:r>
      <w:ins w:id="1123" w:author="Ph W" w:date="2010-08-05T17:26:00Z">
        <w:r w:rsidR="00773AFB" w:rsidRPr="00305098">
          <w:rPr>
            <w:sz w:val="20"/>
          </w:rPr>
          <w:t xml:space="preserve">Table </w:t>
        </w:r>
        <w:r w:rsidR="00773AFB">
          <w:rPr>
            <w:noProof/>
            <w:sz w:val="20"/>
          </w:rPr>
          <w:t>1</w:t>
        </w:r>
        <w:r w:rsidR="00773AFB" w:rsidRPr="00305098">
          <w:rPr>
            <w:sz w:val="20"/>
          </w:rPr>
          <w:noBreakHyphen/>
        </w:r>
        <w:r w:rsidR="00773AFB">
          <w:rPr>
            <w:noProof/>
            <w:sz w:val="20"/>
          </w:rPr>
          <w:t>1</w:t>
        </w:r>
      </w:ins>
      <w:del w:id="1124" w:author="Ph W" w:date="2010-08-05T10:56:00Z">
        <w:r w:rsidR="00687C56" w:rsidRPr="00305098" w:rsidDel="00522DA9">
          <w:rPr>
            <w:sz w:val="20"/>
          </w:rPr>
          <w:delText xml:space="preserve">Table </w:delText>
        </w:r>
        <w:r w:rsidR="00687C56" w:rsidDel="00522DA9">
          <w:rPr>
            <w:noProof/>
            <w:sz w:val="20"/>
          </w:rPr>
          <w:delText>1</w:delText>
        </w:r>
        <w:r w:rsidR="00687C56" w:rsidRPr="00305098" w:rsidDel="00522DA9">
          <w:rPr>
            <w:sz w:val="20"/>
          </w:rPr>
          <w:noBreakHyphen/>
        </w:r>
        <w:r w:rsidR="00687C56" w:rsidDel="00522DA9">
          <w:rPr>
            <w:noProof/>
            <w:sz w:val="20"/>
          </w:rPr>
          <w:delText>1</w:delText>
        </w:r>
      </w:del>
      <w:r w:rsidR="00DC76A3" w:rsidRPr="00305098">
        <w:rPr>
          <w:sz w:val="20"/>
        </w:rPr>
        <w:fldChar w:fldCharType="end"/>
      </w:r>
      <w:r w:rsidRPr="00305098">
        <w:rPr>
          <w:sz w:val="20"/>
        </w:rPr>
        <w:t>. Note that the choice of any namespace prefix is arbitrary and not semantically significant.</w:t>
      </w:r>
    </w:p>
    <w:p w:rsidR="00967A51" w:rsidRPr="00305098" w:rsidRDefault="00967A51" w:rsidP="00967A51">
      <w:pPr>
        <w:rPr>
          <w:sz w:val="20"/>
        </w:rPr>
      </w:pPr>
    </w:p>
    <w:p w:rsidR="00967A51" w:rsidRPr="00305098" w:rsidRDefault="00967A51" w:rsidP="00967A51">
      <w:pPr>
        <w:pStyle w:val="Beschriftung"/>
        <w:jc w:val="center"/>
        <w:rPr>
          <w:sz w:val="20"/>
        </w:rPr>
      </w:pPr>
      <w:bookmarkStart w:id="1125" w:name="_Ref89682211"/>
      <w:r w:rsidRPr="00305098">
        <w:rPr>
          <w:sz w:val="20"/>
        </w:rPr>
        <w:t xml:space="preserve">Table </w:t>
      </w:r>
      <w:r w:rsidR="00DC76A3" w:rsidRPr="00305098">
        <w:rPr>
          <w:sz w:val="20"/>
        </w:rPr>
        <w:fldChar w:fldCharType="begin"/>
      </w:r>
      <w:r w:rsidRPr="00305098">
        <w:rPr>
          <w:sz w:val="20"/>
        </w:rPr>
        <w:instrText xml:space="preserve"> STYLEREF 1 \s </w:instrText>
      </w:r>
      <w:r w:rsidR="00DC76A3" w:rsidRPr="00305098">
        <w:rPr>
          <w:sz w:val="20"/>
        </w:rPr>
        <w:fldChar w:fldCharType="separate"/>
      </w:r>
      <w:r w:rsidR="00773AFB">
        <w:rPr>
          <w:noProof/>
          <w:sz w:val="20"/>
        </w:rPr>
        <w:t>1</w:t>
      </w:r>
      <w:r w:rsidR="00DC76A3" w:rsidRPr="00305098">
        <w:rPr>
          <w:sz w:val="20"/>
        </w:rPr>
        <w:fldChar w:fldCharType="end"/>
      </w:r>
      <w:r w:rsidRPr="00305098">
        <w:rPr>
          <w:sz w:val="20"/>
        </w:rPr>
        <w:noBreakHyphen/>
      </w:r>
      <w:r w:rsidR="00DC76A3" w:rsidRPr="00305098">
        <w:rPr>
          <w:sz w:val="20"/>
        </w:rPr>
        <w:fldChar w:fldCharType="begin"/>
      </w:r>
      <w:r w:rsidRPr="00305098">
        <w:rPr>
          <w:sz w:val="20"/>
        </w:rPr>
        <w:instrText xml:space="preserve"> SEQ Table \* ARABIC \s 1 </w:instrText>
      </w:r>
      <w:r w:rsidR="00DC76A3" w:rsidRPr="00305098">
        <w:rPr>
          <w:sz w:val="20"/>
        </w:rPr>
        <w:fldChar w:fldCharType="separate"/>
      </w:r>
      <w:r w:rsidR="00773AFB">
        <w:rPr>
          <w:noProof/>
          <w:sz w:val="20"/>
        </w:rPr>
        <w:t>1</w:t>
      </w:r>
      <w:r w:rsidR="00DC76A3" w:rsidRPr="00305098">
        <w:rPr>
          <w:sz w:val="20"/>
        </w:rPr>
        <w:fldChar w:fldCharType="end"/>
      </w:r>
      <w:bookmarkEnd w:id="1125"/>
      <w:r w:rsidRPr="00305098">
        <w:rPr>
          <w:sz w:val="20"/>
        </w:rPr>
        <w:t xml:space="preserve">. </w:t>
      </w:r>
      <w:r w:rsidRPr="00305098">
        <w:rPr>
          <w:b w:val="0"/>
          <w:sz w:val="20"/>
        </w:rPr>
        <w:t>Prefixes and namespaces used in this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128"/>
      </w:tblGrid>
      <w:tr w:rsidR="00967A51" w:rsidRPr="00305098">
        <w:tc>
          <w:tcPr>
            <w:tcW w:w="1728" w:type="dxa"/>
            <w:shd w:val="clear" w:color="auto" w:fill="F2F2F2"/>
          </w:tcPr>
          <w:p w:rsidR="00967A51" w:rsidRPr="00305098" w:rsidRDefault="00967A51" w:rsidP="00967A51">
            <w:pPr>
              <w:rPr>
                <w:b/>
                <w:sz w:val="20"/>
              </w:rPr>
            </w:pPr>
            <w:r w:rsidRPr="00305098">
              <w:rPr>
                <w:b/>
                <w:sz w:val="20"/>
              </w:rPr>
              <w:t>Prefix</w:t>
            </w:r>
          </w:p>
        </w:tc>
        <w:tc>
          <w:tcPr>
            <w:tcW w:w="7128" w:type="dxa"/>
            <w:shd w:val="clear" w:color="auto" w:fill="F2F2F2"/>
          </w:tcPr>
          <w:p w:rsidR="00967A51" w:rsidRPr="00305098" w:rsidRDefault="00967A51" w:rsidP="00967A51">
            <w:pPr>
              <w:rPr>
                <w:b/>
                <w:sz w:val="20"/>
              </w:rPr>
            </w:pPr>
            <w:r w:rsidRPr="00305098">
              <w:rPr>
                <w:b/>
                <w:sz w:val="20"/>
              </w:rPr>
              <w:t>Namespace</w:t>
            </w:r>
          </w:p>
        </w:tc>
      </w:tr>
      <w:tr w:rsidR="00967A51" w:rsidRPr="00305098">
        <w:tc>
          <w:tcPr>
            <w:tcW w:w="1728" w:type="dxa"/>
          </w:tcPr>
          <w:p w:rsidR="00967A51" w:rsidRPr="00305098" w:rsidRDefault="00967A51" w:rsidP="00967A51">
            <w:pPr>
              <w:rPr>
                <w:sz w:val="20"/>
              </w:rPr>
            </w:pPr>
            <w:r w:rsidRPr="00305098">
              <w:rPr>
                <w:sz w:val="20"/>
              </w:rPr>
              <w:t>aid</w:t>
            </w:r>
          </w:p>
        </w:tc>
        <w:tc>
          <w:tcPr>
            <w:tcW w:w="7128" w:type="dxa"/>
          </w:tcPr>
          <w:p w:rsidR="00967A51" w:rsidRPr="00305098" w:rsidRDefault="00967A51" w:rsidP="00967A51">
            <w:pPr>
              <w:rPr>
                <w:sz w:val="20"/>
              </w:rPr>
            </w:pPr>
            <w:r w:rsidRPr="00305098">
              <w:rPr>
                <w:sz w:val="20"/>
              </w:rPr>
              <w:t>http://schemas.ogf.org/jsdl/2010/0</w:t>
            </w:r>
            <w:r w:rsidR="004F5CFC" w:rsidRPr="00305098">
              <w:rPr>
                <w:sz w:val="20"/>
              </w:rPr>
              <w:t>6</w:t>
            </w:r>
            <w:r w:rsidRPr="00305098">
              <w:rPr>
                <w:sz w:val="20"/>
              </w:rPr>
              <w:t>/activity-instance-description</w:t>
            </w:r>
          </w:p>
        </w:tc>
      </w:tr>
      <w:tr w:rsidR="00967A51" w:rsidRPr="00305098">
        <w:tc>
          <w:tcPr>
            <w:tcW w:w="1728" w:type="dxa"/>
          </w:tcPr>
          <w:p w:rsidR="00967A51" w:rsidRPr="00305098" w:rsidRDefault="00967A51" w:rsidP="00967A51">
            <w:pPr>
              <w:rPr>
                <w:sz w:val="20"/>
              </w:rPr>
            </w:pPr>
            <w:r w:rsidRPr="00305098">
              <w:rPr>
                <w:sz w:val="20"/>
              </w:rPr>
              <w:t>aid-ogf</w:t>
            </w:r>
          </w:p>
        </w:tc>
        <w:tc>
          <w:tcPr>
            <w:tcW w:w="7128" w:type="dxa"/>
          </w:tcPr>
          <w:p w:rsidR="00967A51" w:rsidRPr="00305098" w:rsidRDefault="00967A51" w:rsidP="00967A51">
            <w:pPr>
              <w:rPr>
                <w:sz w:val="20"/>
              </w:rPr>
            </w:pPr>
            <w:r w:rsidRPr="00305098">
              <w:rPr>
                <w:sz w:val="20"/>
              </w:rPr>
              <w:t>htt</w:t>
            </w:r>
            <w:r w:rsidR="004F5CFC" w:rsidRPr="00305098">
              <w:rPr>
                <w:sz w:val="20"/>
              </w:rPr>
              <w:t>p://schemas.ogf.org/jsdl/2010/06</w:t>
            </w:r>
            <w:r w:rsidRPr="00305098">
              <w:rPr>
                <w:sz w:val="20"/>
              </w:rPr>
              <w:t>/activity-instance-description-ogf</w:t>
            </w:r>
          </w:p>
        </w:tc>
      </w:tr>
      <w:tr w:rsidR="00967A51" w:rsidRPr="00305098">
        <w:tc>
          <w:tcPr>
            <w:tcW w:w="1728" w:type="dxa"/>
          </w:tcPr>
          <w:p w:rsidR="00967A51" w:rsidRPr="00305098" w:rsidRDefault="00967A51" w:rsidP="00967A51">
            <w:pPr>
              <w:rPr>
                <w:sz w:val="20"/>
              </w:rPr>
            </w:pPr>
            <w:r w:rsidRPr="00305098">
              <w:rPr>
                <w:sz w:val="20"/>
              </w:rPr>
              <w:t>bes-factory</w:t>
            </w:r>
          </w:p>
        </w:tc>
        <w:tc>
          <w:tcPr>
            <w:tcW w:w="7128" w:type="dxa"/>
          </w:tcPr>
          <w:p w:rsidR="00967A51" w:rsidRPr="00305098" w:rsidRDefault="00967A51" w:rsidP="00967A51">
            <w:pPr>
              <w:rPr>
                <w:sz w:val="20"/>
              </w:rPr>
            </w:pPr>
            <w:r w:rsidRPr="00305098">
              <w:rPr>
                <w:sz w:val="20"/>
              </w:rPr>
              <w:t>http://schemas.ggf.org/bes/2006/08/bes-factory</w:t>
            </w:r>
          </w:p>
        </w:tc>
      </w:tr>
      <w:tr w:rsidR="00967A51" w:rsidRPr="00305098">
        <w:tc>
          <w:tcPr>
            <w:tcW w:w="1728" w:type="dxa"/>
          </w:tcPr>
          <w:p w:rsidR="00967A51" w:rsidRPr="00305098" w:rsidRDefault="00967A51" w:rsidP="00967A51">
            <w:pPr>
              <w:rPr>
                <w:sz w:val="20"/>
              </w:rPr>
            </w:pPr>
            <w:r w:rsidRPr="00305098">
              <w:rPr>
                <w:sz w:val="20"/>
              </w:rPr>
              <w:t>jsdl</w:t>
            </w:r>
          </w:p>
        </w:tc>
        <w:tc>
          <w:tcPr>
            <w:tcW w:w="7128" w:type="dxa"/>
          </w:tcPr>
          <w:p w:rsidR="00967A51" w:rsidRPr="00305098" w:rsidRDefault="00967A51" w:rsidP="00967A51">
            <w:pPr>
              <w:rPr>
                <w:sz w:val="20"/>
              </w:rPr>
            </w:pPr>
            <w:r w:rsidRPr="00305098">
              <w:rPr>
                <w:sz w:val="20"/>
              </w:rPr>
              <w:t>http://schemas.ggf.org/jsdl/2005/11/jsdl</w:t>
            </w:r>
          </w:p>
        </w:tc>
      </w:tr>
      <w:tr w:rsidR="00967A51" w:rsidRPr="00305098">
        <w:tc>
          <w:tcPr>
            <w:tcW w:w="1728" w:type="dxa"/>
          </w:tcPr>
          <w:p w:rsidR="00967A51" w:rsidRPr="00305098" w:rsidRDefault="00967A51" w:rsidP="00967A51">
            <w:pPr>
              <w:rPr>
                <w:sz w:val="20"/>
              </w:rPr>
            </w:pPr>
            <w:r w:rsidRPr="00305098">
              <w:rPr>
                <w:sz w:val="20"/>
              </w:rPr>
              <w:t>jsdl-posix</w:t>
            </w:r>
          </w:p>
        </w:tc>
        <w:tc>
          <w:tcPr>
            <w:tcW w:w="7128" w:type="dxa"/>
          </w:tcPr>
          <w:p w:rsidR="00967A51" w:rsidRPr="00305098" w:rsidRDefault="00967A51" w:rsidP="00967A51">
            <w:pPr>
              <w:rPr>
                <w:sz w:val="20"/>
              </w:rPr>
            </w:pPr>
            <w:r w:rsidRPr="00305098">
              <w:rPr>
                <w:sz w:val="20"/>
              </w:rPr>
              <w:t>http://schemas.ggf.org/jsdl/2005/11/jsdl-posix</w:t>
            </w:r>
          </w:p>
        </w:tc>
      </w:tr>
      <w:tr w:rsidR="00967A51" w:rsidRPr="00305098">
        <w:tc>
          <w:tcPr>
            <w:tcW w:w="1728" w:type="dxa"/>
          </w:tcPr>
          <w:p w:rsidR="00967A51" w:rsidRPr="00305098" w:rsidRDefault="00967A51" w:rsidP="00967A51">
            <w:pPr>
              <w:rPr>
                <w:sz w:val="20"/>
              </w:rPr>
            </w:pPr>
            <w:r w:rsidRPr="00305098">
              <w:rPr>
                <w:sz w:val="20"/>
              </w:rPr>
              <w:t>ur</w:t>
            </w:r>
          </w:p>
        </w:tc>
        <w:tc>
          <w:tcPr>
            <w:tcW w:w="7128" w:type="dxa"/>
          </w:tcPr>
          <w:p w:rsidR="00967A51" w:rsidRPr="00305098" w:rsidRDefault="00967A51" w:rsidP="00967A51">
            <w:pPr>
              <w:rPr>
                <w:sz w:val="20"/>
              </w:rPr>
            </w:pPr>
            <w:r w:rsidRPr="00305098">
              <w:rPr>
                <w:sz w:val="20"/>
              </w:rPr>
              <w:t>http://schemas.ogf.org/urf/2003/09/urf</w:t>
            </w:r>
          </w:p>
        </w:tc>
      </w:tr>
      <w:tr w:rsidR="00967A51" w:rsidRPr="00305098">
        <w:tc>
          <w:tcPr>
            <w:tcW w:w="1728" w:type="dxa"/>
          </w:tcPr>
          <w:p w:rsidR="00967A51" w:rsidRPr="00305098" w:rsidRDefault="00967A51" w:rsidP="00967A51">
            <w:pPr>
              <w:rPr>
                <w:sz w:val="20"/>
              </w:rPr>
            </w:pPr>
            <w:r w:rsidRPr="00305098">
              <w:rPr>
                <w:sz w:val="20"/>
              </w:rPr>
              <w:t>wsa</w:t>
            </w:r>
          </w:p>
        </w:tc>
        <w:tc>
          <w:tcPr>
            <w:tcW w:w="7128" w:type="dxa"/>
          </w:tcPr>
          <w:p w:rsidR="00967A51" w:rsidRPr="00305098" w:rsidRDefault="00967A51" w:rsidP="00967A51">
            <w:pPr>
              <w:rPr>
                <w:sz w:val="20"/>
              </w:rPr>
            </w:pPr>
            <w:r w:rsidRPr="00305098">
              <w:rPr>
                <w:sz w:val="20"/>
              </w:rPr>
              <w:t>http://www.w3.org/2005/08/addressing</w:t>
            </w:r>
          </w:p>
        </w:tc>
      </w:tr>
      <w:tr w:rsidR="00967A51" w:rsidRPr="00305098">
        <w:tc>
          <w:tcPr>
            <w:tcW w:w="1728" w:type="dxa"/>
          </w:tcPr>
          <w:p w:rsidR="00967A51" w:rsidRPr="00305098" w:rsidRDefault="00967A51" w:rsidP="00967A51">
            <w:pPr>
              <w:rPr>
                <w:sz w:val="20"/>
              </w:rPr>
            </w:pPr>
            <w:r w:rsidRPr="00305098">
              <w:rPr>
                <w:sz w:val="20"/>
              </w:rPr>
              <w:t>xsd</w:t>
            </w:r>
          </w:p>
        </w:tc>
        <w:tc>
          <w:tcPr>
            <w:tcW w:w="7128" w:type="dxa"/>
          </w:tcPr>
          <w:p w:rsidR="00967A51" w:rsidRPr="00305098" w:rsidRDefault="00967A51" w:rsidP="00967A51">
            <w:pPr>
              <w:rPr>
                <w:sz w:val="20"/>
              </w:rPr>
            </w:pPr>
            <w:r w:rsidRPr="00305098">
              <w:rPr>
                <w:sz w:val="20"/>
              </w:rPr>
              <w:t>http://www.w3.org/2001/XMLSchema</w:t>
            </w:r>
          </w:p>
        </w:tc>
      </w:tr>
      <w:tr w:rsidR="00967A51" w:rsidRPr="00305098">
        <w:tc>
          <w:tcPr>
            <w:tcW w:w="1728" w:type="dxa"/>
          </w:tcPr>
          <w:p w:rsidR="00967A51" w:rsidRPr="00305098" w:rsidRDefault="00967A51" w:rsidP="00967A51">
            <w:pPr>
              <w:rPr>
                <w:sz w:val="20"/>
              </w:rPr>
            </w:pPr>
            <w:r w:rsidRPr="00305098">
              <w:rPr>
                <w:sz w:val="20"/>
              </w:rPr>
              <w:t>xsi</w:t>
            </w:r>
          </w:p>
        </w:tc>
        <w:tc>
          <w:tcPr>
            <w:tcW w:w="7128" w:type="dxa"/>
          </w:tcPr>
          <w:p w:rsidR="00967A51" w:rsidRPr="00305098" w:rsidRDefault="00967A51" w:rsidP="00967A51">
            <w:pPr>
              <w:rPr>
                <w:sz w:val="20"/>
              </w:rPr>
            </w:pPr>
            <w:r w:rsidRPr="00305098">
              <w:rPr>
                <w:sz w:val="20"/>
              </w:rPr>
              <w:t>http://www.w3.org/2001/XMLSchema-instance</w:t>
            </w:r>
          </w:p>
        </w:tc>
      </w:tr>
    </w:tbl>
    <w:p w:rsidR="00967A51" w:rsidRPr="00305098" w:rsidRDefault="00967A51" w:rsidP="00967A51">
      <w:pPr>
        <w:rPr>
          <w:sz w:val="20"/>
        </w:rPr>
      </w:pPr>
      <w:bookmarkStart w:id="1126" w:name="_Toc105118890"/>
    </w:p>
    <w:p w:rsidR="00967A51" w:rsidRPr="00305098" w:rsidRDefault="00967A51" w:rsidP="00967A51">
      <w:pPr>
        <w:pStyle w:val="berschrift1"/>
        <w:numPr>
          <w:numberingChange w:id="1127" w:author="Ph W" w:date="2010-08-05T10:50:00Z" w:original="%1:2:0:."/>
        </w:numPr>
        <w:rPr>
          <w:sz w:val="20"/>
        </w:rPr>
      </w:pPr>
      <w:bookmarkStart w:id="1128" w:name="_Toc135995881"/>
      <w:bookmarkStart w:id="1129" w:name="_Toc142648525"/>
      <w:r w:rsidRPr="00305098">
        <w:rPr>
          <w:sz w:val="20"/>
        </w:rPr>
        <w:t>Scope of the Specification</w:t>
      </w:r>
      <w:bookmarkEnd w:id="1126"/>
      <w:bookmarkEnd w:id="1128"/>
      <w:bookmarkEnd w:id="1129"/>
    </w:p>
    <w:p w:rsidR="00967A51" w:rsidRPr="00305098" w:rsidRDefault="00967A51" w:rsidP="00967A51">
      <w:pPr>
        <w:rPr>
          <w:sz w:val="20"/>
          <w:lang w:eastAsia="ja-JP"/>
        </w:rPr>
      </w:pPr>
      <w:r w:rsidRPr="00305098">
        <w:rPr>
          <w:rFonts w:hint="eastAsia"/>
          <w:sz w:val="20"/>
        </w:rPr>
        <w:t xml:space="preserve">The Activity Instance </w:t>
      </w:r>
      <w:r w:rsidRPr="00305098">
        <w:rPr>
          <w:sz w:val="20"/>
        </w:rPr>
        <w:t xml:space="preserve">Description </w:t>
      </w:r>
      <w:r w:rsidRPr="00305098">
        <w:rPr>
          <w:rFonts w:hint="eastAsia"/>
          <w:sz w:val="20"/>
        </w:rPr>
        <w:t xml:space="preserve">specification defines the overall structure of the </w:t>
      </w:r>
      <w:r w:rsidRPr="00305098">
        <w:rPr>
          <w:sz w:val="20"/>
        </w:rPr>
        <w:t>a</w:t>
      </w:r>
      <w:r w:rsidRPr="00305098">
        <w:rPr>
          <w:rFonts w:hint="eastAsia"/>
          <w:sz w:val="20"/>
        </w:rPr>
        <w:t xml:space="preserve">ctivity document and </w:t>
      </w:r>
      <w:r w:rsidRPr="00305098">
        <w:rPr>
          <w:rFonts w:hint="eastAsia"/>
          <w:sz w:val="20"/>
          <w:lang w:eastAsia="ja-JP"/>
        </w:rPr>
        <w:t>the semantics associated with each element</w:t>
      </w:r>
      <w:r w:rsidRPr="00305098">
        <w:rPr>
          <w:rFonts w:hint="eastAsia"/>
          <w:sz w:val="20"/>
        </w:rPr>
        <w:t>. It is expected that a number of other specifications</w:t>
      </w:r>
      <w:r w:rsidRPr="00305098">
        <w:rPr>
          <w:rFonts w:hint="eastAsia"/>
          <w:sz w:val="20"/>
          <w:lang w:eastAsia="ja-JP"/>
        </w:rPr>
        <w:t xml:space="preserve"> will provide the detailed </w:t>
      </w:r>
      <w:r w:rsidRPr="00305098">
        <w:rPr>
          <w:sz w:val="20"/>
          <w:lang w:eastAsia="ja-JP"/>
        </w:rPr>
        <w:t>information</w:t>
      </w:r>
      <w:r w:rsidRPr="00305098">
        <w:rPr>
          <w:rFonts w:hint="eastAsia"/>
          <w:sz w:val="20"/>
          <w:lang w:eastAsia="ja-JP"/>
        </w:rPr>
        <w:t xml:space="preserve"> contained in each document element, depending on the domain in which the Activity Instance Description specification is used. An overview of specifications from the Open Grid forum that are used with the Activity Instance </w:t>
      </w:r>
      <w:r w:rsidRPr="00305098">
        <w:rPr>
          <w:sz w:val="20"/>
          <w:lang w:eastAsia="ja-JP"/>
        </w:rPr>
        <w:t xml:space="preserve">Description </w:t>
      </w:r>
      <w:r w:rsidRPr="00305098">
        <w:rPr>
          <w:rFonts w:hint="eastAsia"/>
          <w:sz w:val="20"/>
          <w:lang w:eastAsia="ja-JP"/>
        </w:rPr>
        <w:t>specification is given here.</w:t>
      </w:r>
    </w:p>
    <w:p w:rsidR="00967A51" w:rsidRPr="00305098" w:rsidRDefault="00967A51" w:rsidP="00967A51">
      <w:pPr>
        <w:rPr>
          <w:sz w:val="20"/>
          <w:lang w:eastAsia="ja-JP"/>
        </w:rPr>
      </w:pPr>
    </w:p>
    <w:p w:rsidR="00967A51" w:rsidRPr="00305098" w:rsidRDefault="00967A51" w:rsidP="00967A51">
      <w:pPr>
        <w:pStyle w:val="berschrift2"/>
        <w:numPr>
          <w:numberingChange w:id="1130" w:author="Ph W" w:date="2010-08-05T10:50:00Z" w:original="%1:2:0:.%2:1:0:"/>
        </w:numPr>
        <w:rPr>
          <w:sz w:val="20"/>
          <w:lang w:eastAsia="ja-JP"/>
        </w:rPr>
      </w:pPr>
      <w:bookmarkStart w:id="1131" w:name="_Toc105118891"/>
      <w:bookmarkStart w:id="1132" w:name="_Toc135995882"/>
      <w:bookmarkStart w:id="1133" w:name="_Toc142648526"/>
      <w:r w:rsidRPr="00305098">
        <w:rPr>
          <w:sz w:val="20"/>
        </w:rPr>
        <w:t>On Basic Execution Service</w:t>
      </w:r>
      <w:bookmarkEnd w:id="1131"/>
      <w:bookmarkEnd w:id="1132"/>
      <w:bookmarkEnd w:id="1133"/>
    </w:p>
    <w:p w:rsidR="00967A51" w:rsidRPr="00305098" w:rsidRDefault="00967A51" w:rsidP="00967A51">
      <w:pPr>
        <w:rPr>
          <w:rFonts w:cs="Arial"/>
          <w:color w:val="000000"/>
          <w:sz w:val="20"/>
        </w:rPr>
      </w:pPr>
      <w:r w:rsidRPr="00305098">
        <w:rPr>
          <w:rFonts w:cs="Arial"/>
          <w:color w:val="000000"/>
          <w:sz w:val="20"/>
        </w:rPr>
        <w:t xml:space="preserve">The Basic Execution Service (BES) </w:t>
      </w:r>
      <w:r w:rsidR="00DC76A3" w:rsidRPr="00305098">
        <w:rPr>
          <w:rFonts w:cs="Arial"/>
          <w:color w:val="000000"/>
          <w:sz w:val="20"/>
        </w:rPr>
        <w:fldChar w:fldCharType="begin"/>
      </w:r>
      <w:r w:rsidRPr="00305098">
        <w:rPr>
          <w:rFonts w:cs="Arial"/>
          <w:color w:val="000000"/>
          <w:sz w:val="20"/>
        </w:rPr>
        <w:instrText xml:space="preserve"> REF BES \h </w:instrText>
      </w:r>
      <w:r w:rsidR="00223DC3" w:rsidRPr="00DC76A3">
        <w:rPr>
          <w:rFonts w:cs="Arial"/>
          <w:color w:val="000000"/>
          <w:sz w:val="20"/>
        </w:rPr>
      </w:r>
      <w:r w:rsidR="00DC76A3" w:rsidRPr="00305098">
        <w:rPr>
          <w:rFonts w:cs="Arial"/>
          <w:color w:val="000000"/>
          <w:sz w:val="20"/>
        </w:rPr>
        <w:fldChar w:fldCharType="separate"/>
      </w:r>
      <w:r w:rsidR="00773AFB" w:rsidRPr="00305098">
        <w:rPr>
          <w:sz w:val="20"/>
        </w:rPr>
        <w:t>[BES]</w:t>
      </w:r>
      <w:r w:rsidR="00DC76A3" w:rsidRPr="00305098">
        <w:rPr>
          <w:rFonts w:cs="Arial"/>
          <w:color w:val="000000"/>
          <w:sz w:val="20"/>
        </w:rPr>
        <w:fldChar w:fldCharType="end"/>
      </w:r>
      <w:r w:rsidRPr="00305098">
        <w:rPr>
          <w:rFonts w:cs="Arial"/>
          <w:color w:val="000000"/>
          <w:sz w:val="20"/>
        </w:rPr>
        <w:t xml:space="preserve"> defines a service to which clients can send requests to initiate, monitor, and manage computational activities. In addition to an information model and a set of port types, the BES specification also defines an extensible </w:t>
      </w:r>
      <w:r w:rsidRPr="00305098">
        <w:rPr>
          <w:rFonts w:cs="Arial"/>
          <w:iCs/>
          <w:color w:val="000000"/>
          <w:sz w:val="20"/>
        </w:rPr>
        <w:t>state model</w:t>
      </w:r>
      <w:r w:rsidRPr="00305098">
        <w:rPr>
          <w:rFonts w:cs="Arial"/>
          <w:i/>
          <w:iCs/>
          <w:color w:val="000000"/>
          <w:sz w:val="20"/>
        </w:rPr>
        <w:t xml:space="preserve"> </w:t>
      </w:r>
      <w:r w:rsidRPr="00305098">
        <w:rPr>
          <w:rFonts w:cs="Arial"/>
          <w:color w:val="000000"/>
          <w:sz w:val="20"/>
        </w:rPr>
        <w:t>for activities. The Activity Instance Description specification uses the BES state model to record the various states the activity goes through during its lifetime.</w:t>
      </w:r>
    </w:p>
    <w:p w:rsidR="00967A51" w:rsidRPr="00305098" w:rsidRDefault="00967A51" w:rsidP="00967A51">
      <w:pPr>
        <w:rPr>
          <w:sz w:val="20"/>
        </w:rPr>
      </w:pPr>
    </w:p>
    <w:p w:rsidR="00967A51" w:rsidRPr="00305098" w:rsidRDefault="00967A51" w:rsidP="00967A51">
      <w:pPr>
        <w:pStyle w:val="berschrift2"/>
        <w:numPr>
          <w:numberingChange w:id="1134" w:author="Ph W" w:date="2010-08-05T10:50:00Z" w:original="%1:2:0:.%2:2:0:"/>
        </w:numPr>
        <w:rPr>
          <w:sz w:val="20"/>
          <w:lang w:eastAsia="ja-JP"/>
        </w:rPr>
      </w:pPr>
      <w:bookmarkStart w:id="1135" w:name="_Toc105118892"/>
      <w:bookmarkStart w:id="1136" w:name="_Toc135995883"/>
      <w:bookmarkStart w:id="1137" w:name="_Toc142648527"/>
      <w:r w:rsidRPr="00305098">
        <w:rPr>
          <w:sz w:val="20"/>
        </w:rPr>
        <w:t>On Job Submission Description Language</w:t>
      </w:r>
      <w:bookmarkEnd w:id="1135"/>
      <w:bookmarkEnd w:id="1136"/>
      <w:bookmarkEnd w:id="1137"/>
    </w:p>
    <w:p w:rsidR="00687C56" w:rsidRPr="00305098" w:rsidDel="00522DA9" w:rsidRDefault="00967A51" w:rsidP="00A474EA">
      <w:pPr>
        <w:tabs>
          <w:tab w:val="left" w:pos="1134"/>
        </w:tabs>
        <w:ind w:left="1134" w:hanging="1134"/>
        <w:rPr>
          <w:del w:id="1138" w:author="Ph W" w:date="2010-08-05T10:56:00Z"/>
          <w:sz w:val="20"/>
        </w:rPr>
      </w:pPr>
      <w:r w:rsidRPr="00305098">
        <w:rPr>
          <w:sz w:val="20"/>
          <w:lang w:eastAsia="ja-JP"/>
        </w:rPr>
        <w:t xml:space="preserve">The Job Submission Description Language (JSDL) </w:t>
      </w:r>
      <w:r w:rsidR="00DC76A3" w:rsidRPr="00305098">
        <w:rPr>
          <w:sz w:val="20"/>
          <w:lang w:eastAsia="ja-JP"/>
        </w:rPr>
        <w:fldChar w:fldCharType="begin"/>
      </w:r>
      <w:r w:rsidRPr="00305098">
        <w:rPr>
          <w:sz w:val="20"/>
          <w:lang w:eastAsia="ja-JP"/>
        </w:rPr>
        <w:instrText xml:space="preserve"> REF JSDL \h </w:instrText>
      </w:r>
      <w:r w:rsidR="00223DC3" w:rsidRPr="00DC76A3">
        <w:rPr>
          <w:sz w:val="20"/>
          <w:lang w:eastAsia="ja-JP"/>
        </w:rPr>
      </w:r>
      <w:r w:rsidR="00DC76A3" w:rsidRPr="00305098">
        <w:rPr>
          <w:sz w:val="20"/>
          <w:lang w:eastAsia="ja-JP"/>
        </w:rPr>
        <w:fldChar w:fldCharType="separate"/>
      </w:r>
      <w:ins w:id="1139" w:author="Ph W" w:date="2010-08-05T17:26:00Z">
        <w:r w:rsidR="00773AFB" w:rsidRPr="00305098">
          <w:rPr>
            <w:sz w:val="20"/>
          </w:rPr>
          <w:t>[JSDL]</w:t>
        </w:r>
      </w:ins>
    </w:p>
    <w:p w:rsidR="00967A51" w:rsidRPr="00305098" w:rsidRDefault="00687C56" w:rsidP="00967A51">
      <w:pPr>
        <w:rPr>
          <w:sz w:val="20"/>
          <w:lang w:eastAsia="ja-JP"/>
        </w:rPr>
      </w:pPr>
      <w:del w:id="1140" w:author="Ph W" w:date="2010-08-05T10:56:00Z">
        <w:r w:rsidRPr="00305098" w:rsidDel="00522DA9">
          <w:rPr>
            <w:sz w:val="20"/>
          </w:rPr>
          <w:delText>[JSDL]</w:delText>
        </w:r>
      </w:del>
      <w:r w:rsidR="00DC76A3" w:rsidRPr="00305098">
        <w:rPr>
          <w:sz w:val="20"/>
          <w:lang w:eastAsia="ja-JP"/>
        </w:rPr>
        <w:fldChar w:fldCharType="end"/>
      </w:r>
      <w:r w:rsidR="00967A51" w:rsidRPr="00305098">
        <w:rPr>
          <w:sz w:val="20"/>
          <w:lang w:eastAsia="ja-JP"/>
        </w:rPr>
        <w:t xml:space="preserve"> is a language for describing the requirements of computational jobs for submission to resources, particularly in Grid environment</w:t>
      </w:r>
      <w:r w:rsidR="00967A51" w:rsidRPr="00305098">
        <w:rPr>
          <w:rFonts w:hint="eastAsia"/>
          <w:sz w:val="20"/>
          <w:lang w:eastAsia="ja-JP"/>
        </w:rPr>
        <w:t>s where i</w:t>
      </w:r>
      <w:r w:rsidR="00967A51" w:rsidRPr="00305098">
        <w:rPr>
          <w:sz w:val="20"/>
          <w:lang w:eastAsia="ja-JP"/>
        </w:rPr>
        <w:t>nteraction</w:t>
      </w:r>
      <w:r w:rsidR="00967A51" w:rsidRPr="00305098">
        <w:rPr>
          <w:rFonts w:hint="eastAsia"/>
          <w:sz w:val="20"/>
          <w:lang w:eastAsia="ja-JP"/>
        </w:rPr>
        <w:t xml:space="preserve">s between </w:t>
      </w:r>
      <w:r w:rsidR="00967A51" w:rsidRPr="00305098">
        <w:rPr>
          <w:sz w:val="20"/>
          <w:lang w:eastAsia="ja-JP"/>
        </w:rPr>
        <w:t>a number of different types of job management</w:t>
      </w:r>
      <w:r w:rsidR="00967A51" w:rsidRPr="00305098">
        <w:rPr>
          <w:rFonts w:hint="eastAsia"/>
          <w:sz w:val="20"/>
          <w:lang w:eastAsia="ja-JP"/>
        </w:rPr>
        <w:t xml:space="preserve"> </w:t>
      </w:r>
      <w:r w:rsidR="00967A51" w:rsidRPr="00305098">
        <w:rPr>
          <w:sz w:val="20"/>
          <w:lang w:eastAsia="ja-JP"/>
        </w:rPr>
        <w:t>systems i</w:t>
      </w:r>
      <w:r w:rsidR="00967A51" w:rsidRPr="00305098">
        <w:rPr>
          <w:rFonts w:hint="eastAsia"/>
          <w:sz w:val="20"/>
          <w:lang w:eastAsia="ja-JP"/>
        </w:rPr>
        <w:t>s common</w:t>
      </w:r>
      <w:r w:rsidR="00967A51" w:rsidRPr="00305098">
        <w:rPr>
          <w:sz w:val="20"/>
          <w:lang w:eastAsia="ja-JP"/>
        </w:rPr>
        <w:t>.</w:t>
      </w:r>
      <w:r w:rsidR="00967A51" w:rsidRPr="00305098">
        <w:rPr>
          <w:rFonts w:hint="eastAsia"/>
          <w:sz w:val="20"/>
          <w:lang w:eastAsia="ja-JP"/>
        </w:rPr>
        <w:t xml:space="preserve">  A JSDL document </w:t>
      </w:r>
      <w:r w:rsidR="00967A51" w:rsidRPr="00305098">
        <w:rPr>
          <w:sz w:val="20"/>
          <w:lang w:eastAsia="ja-JP"/>
        </w:rPr>
        <w:t>may be transformed by intermediaries or refined further by information not available</w:t>
      </w:r>
      <w:r w:rsidR="00967A51" w:rsidRPr="00305098">
        <w:rPr>
          <w:rFonts w:hint="eastAsia"/>
          <w:sz w:val="20"/>
          <w:lang w:eastAsia="ja-JP"/>
        </w:rPr>
        <w:t xml:space="preserve"> </w:t>
      </w:r>
      <w:r w:rsidR="00967A51" w:rsidRPr="00305098">
        <w:rPr>
          <w:sz w:val="20"/>
          <w:lang w:eastAsia="ja-JP"/>
        </w:rPr>
        <w:t>to the initial submitter of that job</w:t>
      </w:r>
      <w:r w:rsidR="00967A51" w:rsidRPr="00305098">
        <w:rPr>
          <w:rFonts w:hint="eastAsia"/>
          <w:sz w:val="20"/>
          <w:lang w:eastAsia="ja-JP"/>
        </w:rPr>
        <w:t xml:space="preserve">. Therefore in the context of the Activity Instance </w:t>
      </w:r>
      <w:r w:rsidR="00967A51" w:rsidRPr="00305098">
        <w:rPr>
          <w:sz w:val="20"/>
          <w:lang w:eastAsia="ja-JP"/>
        </w:rPr>
        <w:t xml:space="preserve">Description </w:t>
      </w:r>
      <w:r w:rsidR="00967A51" w:rsidRPr="00305098">
        <w:rPr>
          <w:rFonts w:hint="eastAsia"/>
          <w:sz w:val="20"/>
          <w:lang w:eastAsia="ja-JP"/>
        </w:rPr>
        <w:t>specification</w:t>
      </w:r>
      <w:r w:rsidR="00967A51" w:rsidRPr="00305098">
        <w:rPr>
          <w:sz w:val="20"/>
          <w:lang w:eastAsia="ja-JP"/>
        </w:rPr>
        <w:t>,</w:t>
      </w:r>
      <w:r w:rsidR="00967A51" w:rsidRPr="00305098">
        <w:rPr>
          <w:rFonts w:hint="eastAsia"/>
          <w:sz w:val="20"/>
          <w:lang w:eastAsia="ja-JP"/>
        </w:rPr>
        <w:t xml:space="preserve"> JSDL can be used to describe both the </w:t>
      </w:r>
      <w:r w:rsidR="00967A51" w:rsidRPr="00305098">
        <w:rPr>
          <w:sz w:val="20"/>
          <w:lang w:eastAsia="ja-JP"/>
        </w:rPr>
        <w:t>initial</w:t>
      </w:r>
      <w:r w:rsidR="00967A51" w:rsidRPr="00305098">
        <w:rPr>
          <w:rFonts w:hint="eastAsia"/>
          <w:sz w:val="20"/>
          <w:lang w:eastAsia="ja-JP"/>
        </w:rPr>
        <w:t xml:space="preserve"> submission that created the Activity </w:t>
      </w:r>
      <w:r w:rsidR="00967A51" w:rsidRPr="00305098">
        <w:rPr>
          <w:sz w:val="20"/>
          <w:lang w:eastAsia="ja-JP"/>
        </w:rPr>
        <w:t>I</w:t>
      </w:r>
      <w:r w:rsidR="00967A51" w:rsidRPr="00305098">
        <w:rPr>
          <w:rFonts w:hint="eastAsia"/>
          <w:sz w:val="20"/>
          <w:lang w:eastAsia="ja-JP"/>
        </w:rPr>
        <w:t xml:space="preserve">nstance as well as the results of transformations to the activity definition due to </w:t>
      </w:r>
      <w:r w:rsidR="00967A51" w:rsidRPr="00305098">
        <w:rPr>
          <w:sz w:val="20"/>
          <w:lang w:eastAsia="ja-JP"/>
        </w:rPr>
        <w:t xml:space="preserve">processing steps like </w:t>
      </w:r>
      <w:r w:rsidR="00967A51" w:rsidRPr="00305098">
        <w:rPr>
          <w:rFonts w:hint="eastAsia"/>
          <w:sz w:val="20"/>
          <w:lang w:eastAsia="ja-JP"/>
        </w:rPr>
        <w:t>delegation or negotiation.</w:t>
      </w:r>
    </w:p>
    <w:p w:rsidR="00967A51" w:rsidRPr="00305098" w:rsidRDefault="00967A51" w:rsidP="00967A51">
      <w:pPr>
        <w:rPr>
          <w:sz w:val="20"/>
          <w:lang w:eastAsia="ja-JP"/>
        </w:rPr>
      </w:pPr>
    </w:p>
    <w:p w:rsidR="00967A51" w:rsidRPr="00305098" w:rsidRDefault="00967A51" w:rsidP="00967A51">
      <w:pPr>
        <w:pStyle w:val="berschrift2"/>
        <w:numPr>
          <w:numberingChange w:id="1141" w:author="Ph W" w:date="2010-08-05T10:50:00Z" w:original="%1:2:0:.%2:3:0:"/>
        </w:numPr>
        <w:rPr>
          <w:sz w:val="20"/>
        </w:rPr>
      </w:pPr>
      <w:bookmarkStart w:id="1142" w:name="_Toc105118893"/>
      <w:bookmarkStart w:id="1143" w:name="_Toc135995884"/>
      <w:bookmarkStart w:id="1144" w:name="_Toc142648528"/>
      <w:r w:rsidRPr="00305098">
        <w:rPr>
          <w:sz w:val="20"/>
        </w:rPr>
        <w:t>On Usage Records</w:t>
      </w:r>
      <w:bookmarkEnd w:id="1142"/>
      <w:bookmarkEnd w:id="1143"/>
      <w:bookmarkEnd w:id="1144"/>
    </w:p>
    <w:p w:rsidR="00967A51" w:rsidRPr="00305098" w:rsidRDefault="00967A51" w:rsidP="00967A51">
      <w:pPr>
        <w:rPr>
          <w:sz w:val="20"/>
        </w:rPr>
      </w:pPr>
      <w:r w:rsidRPr="00305098">
        <w:rPr>
          <w:sz w:val="20"/>
          <w:lang w:eastAsia="ja-JP"/>
        </w:rPr>
        <w:t xml:space="preserve">The Usage Record (UR) </w:t>
      </w:r>
      <w:r w:rsidR="00DC76A3" w:rsidRPr="00305098">
        <w:rPr>
          <w:sz w:val="20"/>
          <w:lang w:eastAsia="ja-JP"/>
        </w:rPr>
        <w:fldChar w:fldCharType="begin"/>
      </w:r>
      <w:r w:rsidRPr="00305098">
        <w:rPr>
          <w:sz w:val="20"/>
          <w:lang w:eastAsia="ja-JP"/>
        </w:rPr>
        <w:instrText xml:space="preserve"> REF UR </w:instrText>
      </w:r>
      <w:r w:rsidR="00DC76A3" w:rsidRPr="00305098">
        <w:rPr>
          <w:sz w:val="20"/>
          <w:lang w:eastAsia="ja-JP"/>
        </w:rPr>
        <w:fldChar w:fldCharType="separate"/>
      </w:r>
      <w:r w:rsidR="00773AFB" w:rsidRPr="00305098">
        <w:rPr>
          <w:sz w:val="20"/>
        </w:rPr>
        <w:t>[UR]</w:t>
      </w:r>
      <w:r w:rsidR="00DC76A3" w:rsidRPr="00305098">
        <w:rPr>
          <w:sz w:val="20"/>
          <w:lang w:eastAsia="ja-JP"/>
        </w:rPr>
        <w:fldChar w:fldCharType="end"/>
      </w:r>
      <w:r w:rsidRPr="00305098">
        <w:rPr>
          <w:sz w:val="20"/>
          <w:lang w:eastAsia="ja-JP"/>
        </w:rPr>
        <w:t xml:space="preserve"> is an XML document language for describing units of accounting system data (e.g., batch scheduler log entries) in an interoperable exchange format. Usage records are focused on describing what a particular unit of work (e.g., computational job) actually consumed in terms of resources, and are used on Grids particularly when the organization that actually carried out the job is different from the organization that is paying for it, and are already widely used in production Grid deployments, such as TeraGrid and DEISA. Within the context of the Activity Instance Description specification, URs can be used to describe the resources (both hardware and software) that have been actually consumed/used by the Activity instance over time, as well as sample points of current allocation levels, allowing both system monitoring and accounting within the context of the overall activity lifecycle.</w:t>
      </w:r>
    </w:p>
    <w:p w:rsidR="00967A51" w:rsidRPr="00305098" w:rsidRDefault="00967A51" w:rsidP="00967A51">
      <w:pPr>
        <w:pStyle w:val="nobreak"/>
        <w:rPr>
          <w:sz w:val="20"/>
        </w:rPr>
      </w:pPr>
    </w:p>
    <w:p w:rsidR="00967A51" w:rsidRPr="00305098" w:rsidRDefault="00967A51" w:rsidP="00967A51">
      <w:pPr>
        <w:pStyle w:val="berschrift1"/>
        <w:numPr>
          <w:numberingChange w:id="1145" w:author="Ph W" w:date="2010-08-05T10:50:00Z" w:original="%1:3:0:."/>
        </w:numPr>
        <w:rPr>
          <w:sz w:val="20"/>
        </w:rPr>
      </w:pPr>
      <w:bookmarkStart w:id="1146" w:name="_Toc105118895"/>
      <w:bookmarkStart w:id="1147" w:name="_Toc135995885"/>
      <w:bookmarkStart w:id="1148" w:name="_Toc142648529"/>
      <w:r w:rsidRPr="00305098">
        <w:rPr>
          <w:sz w:val="20"/>
        </w:rPr>
        <w:t>Activity Instance Description Structure</w:t>
      </w:r>
      <w:bookmarkEnd w:id="1146"/>
      <w:bookmarkEnd w:id="1147"/>
      <w:bookmarkEnd w:id="1148"/>
    </w:p>
    <w:p w:rsidR="00967A51" w:rsidRPr="00305098" w:rsidRDefault="00967A51" w:rsidP="00967A51">
      <w:pPr>
        <w:pStyle w:val="nobreak"/>
        <w:rPr>
          <w:sz w:val="20"/>
        </w:rPr>
      </w:pPr>
      <w:r w:rsidRPr="00305098">
        <w:rPr>
          <w:sz w:val="20"/>
        </w:rPr>
        <w:t xml:space="preserve">An Activity Instance Description is organized as follows: The root element, </w:t>
      </w:r>
      <w:r w:rsidRPr="00305098">
        <w:rPr>
          <w:i/>
          <w:sz w:val="20"/>
        </w:rPr>
        <w:t>ActivityDocument</w:t>
      </w:r>
      <w:r w:rsidRPr="00305098">
        <w:rPr>
          <w:sz w:val="20"/>
        </w:rPr>
        <w:t xml:space="preserve">, contains an optional human readable description of the activity (i.e. the </w:t>
      </w:r>
      <w:r w:rsidRPr="00305098">
        <w:rPr>
          <w:i/>
          <w:sz w:val="20"/>
        </w:rPr>
        <w:t>Activity Description</w:t>
      </w:r>
      <w:r w:rsidRPr="00305098">
        <w:rPr>
          <w:sz w:val="20"/>
        </w:rPr>
        <w:t xml:space="preserve">); and a sequence of one or more historic entries, i.e. a list of </w:t>
      </w:r>
      <w:r w:rsidRPr="00305098">
        <w:rPr>
          <w:i/>
          <w:sz w:val="20"/>
        </w:rPr>
        <w:t>ActivityHistoryEntry</w:t>
      </w:r>
      <w:r w:rsidRPr="00305098">
        <w:rPr>
          <w:sz w:val="20"/>
        </w:rPr>
        <w:t xml:space="preserve"> elements. Each </w:t>
      </w:r>
      <w:r w:rsidRPr="00305098">
        <w:rPr>
          <w:i/>
          <w:sz w:val="20"/>
        </w:rPr>
        <w:t>HistoryEntry</w:t>
      </w:r>
      <w:r w:rsidRPr="00305098">
        <w:rPr>
          <w:sz w:val="20"/>
        </w:rPr>
        <w:t xml:space="preserve"> element contains information about the Activity at a specific point in time: status, definition, dependencies, reference to the activity’s manager, and resource usage. The pseudo schema definition is given below.</w:t>
      </w:r>
    </w:p>
    <w:p w:rsidR="00967A51" w:rsidRPr="00305098" w:rsidRDefault="00967A51" w:rsidP="00967A51">
      <w:pPr>
        <w:rPr>
          <w:sz w:val="20"/>
        </w:rPr>
      </w:pPr>
    </w:p>
    <w:p w:rsidR="00967A51" w:rsidRPr="00305098" w:rsidRDefault="00967A51" w:rsidP="009A50FB">
      <w:pPr>
        <w:pStyle w:val="XMLSnippet"/>
        <w:rPr>
          <w:rStyle w:val="XMLElement"/>
          <w:rFonts w:ascii="Arial" w:hAnsi="Arial"/>
          <w:snapToGrid/>
        </w:rPr>
      </w:pPr>
      <w:r w:rsidRPr="00305098">
        <w:rPr>
          <w:rStyle w:val="XMLElement"/>
          <w:color w:val="auto"/>
        </w:rPr>
        <w:t xml:space="preserve">&lt;ActivityDocument&gt; </w:t>
      </w:r>
    </w:p>
    <w:p w:rsidR="00967A51" w:rsidRPr="00305098" w:rsidRDefault="00967A51" w:rsidP="009A50FB">
      <w:pPr>
        <w:pStyle w:val="XMLSnippet"/>
        <w:rPr>
          <w:rStyle w:val="XMLElement"/>
        </w:rPr>
      </w:pPr>
      <w:r w:rsidRPr="00305098">
        <w:rPr>
          <w:rStyle w:val="XMLElement"/>
          <w:color w:val="auto"/>
        </w:rPr>
        <w:tab/>
        <w:t>&lt;ActivityDescription .../&gt;?</w:t>
      </w:r>
    </w:p>
    <w:p w:rsidR="00967A51" w:rsidRPr="00305098" w:rsidRDefault="00967A51" w:rsidP="009A50FB">
      <w:pPr>
        <w:pStyle w:val="XMLSnippet"/>
        <w:rPr>
          <w:rStyle w:val="XMLElement"/>
        </w:rPr>
      </w:pPr>
      <w:r w:rsidRPr="00305098">
        <w:rPr>
          <w:rStyle w:val="XMLElement"/>
          <w:color w:val="auto"/>
        </w:rPr>
        <w:tab/>
        <w:t>&lt;ActivityHistory .../&gt;</w:t>
      </w:r>
    </w:p>
    <w:p w:rsidR="00967A51" w:rsidRPr="00305098" w:rsidRDefault="00967A51" w:rsidP="009A50FB">
      <w:pPr>
        <w:pStyle w:val="XMLSnippet"/>
        <w:rPr>
          <w:rStyle w:val="XMLElement"/>
        </w:rPr>
      </w:pPr>
      <w:r w:rsidRPr="00305098">
        <w:rPr>
          <w:rStyle w:val="XMLElement"/>
          <w:color w:val="auto"/>
        </w:rPr>
        <w:tab/>
      </w:r>
      <w:r w:rsidRPr="00305098">
        <w:rPr>
          <w:rStyle w:val="XMLElement"/>
          <w:color w:val="auto"/>
        </w:rPr>
        <w:tab/>
        <w:t>&lt;ActivityHistoryEntry&gt;+</w:t>
      </w:r>
    </w:p>
    <w:p w:rsidR="00967A51" w:rsidRPr="00305098" w:rsidRDefault="00967A51" w:rsidP="009A50FB">
      <w:pPr>
        <w:pStyle w:val="XMLSnippet"/>
        <w:rPr>
          <w:rStyle w:val="XMLElement"/>
        </w:rPr>
      </w:pPr>
      <w:r w:rsidRPr="00305098">
        <w:rPr>
          <w:rStyle w:val="XMLElement"/>
          <w:color w:val="auto"/>
        </w:rPr>
        <w:tab/>
      </w:r>
      <w:r w:rsidRPr="00305098">
        <w:rPr>
          <w:rStyle w:val="XMLElement"/>
          <w:color w:val="auto"/>
        </w:rPr>
        <w:tab/>
      </w:r>
      <w:r w:rsidRPr="00305098">
        <w:rPr>
          <w:rStyle w:val="XMLElement"/>
          <w:color w:val="auto"/>
        </w:rPr>
        <w:tab/>
        <w:t>&lt;xsd:any##other/&gt;*</w:t>
      </w:r>
    </w:p>
    <w:p w:rsidR="00967A51" w:rsidRPr="00305098" w:rsidRDefault="00967A51" w:rsidP="009A50FB">
      <w:pPr>
        <w:pStyle w:val="XMLSnippet"/>
        <w:rPr>
          <w:rStyle w:val="XMLElement"/>
        </w:rPr>
      </w:pPr>
      <w:r w:rsidRPr="00305098">
        <w:rPr>
          <w:rStyle w:val="XMLElement"/>
          <w:color w:val="auto"/>
        </w:rPr>
        <w:tab/>
      </w:r>
      <w:r w:rsidRPr="00305098">
        <w:rPr>
          <w:rStyle w:val="XMLElement"/>
          <w:color w:val="auto"/>
        </w:rPr>
        <w:tab/>
      </w:r>
      <w:r w:rsidRPr="00305098">
        <w:rPr>
          <w:rStyle w:val="XMLElement"/>
          <w:color w:val="auto"/>
        </w:rPr>
        <w:tab/>
        <w:t>&lt;Status ...&gt;</w:t>
      </w:r>
    </w:p>
    <w:p w:rsidR="00967A51" w:rsidRPr="00305098" w:rsidRDefault="00967A51" w:rsidP="009A50FB">
      <w:pPr>
        <w:pStyle w:val="XMLSnippet"/>
        <w:rPr>
          <w:rStyle w:val="XMLElement"/>
        </w:rPr>
      </w:pPr>
      <w:r w:rsidRPr="00305098">
        <w:rPr>
          <w:rStyle w:val="XMLElement"/>
          <w:color w:val="auto"/>
        </w:rPr>
        <w:tab/>
      </w:r>
      <w:r w:rsidRPr="00305098">
        <w:rPr>
          <w:rStyle w:val="XMLElement"/>
          <w:color w:val="auto"/>
        </w:rPr>
        <w:tab/>
      </w:r>
      <w:r w:rsidRPr="00305098">
        <w:rPr>
          <w:rStyle w:val="XMLElement"/>
          <w:color w:val="auto"/>
        </w:rPr>
        <w:tab/>
        <w:t>&lt;ActivityDefinition ... /&gt;?</w:t>
      </w:r>
    </w:p>
    <w:p w:rsidR="00967A51" w:rsidRPr="00305098" w:rsidRDefault="00967A51" w:rsidP="009A50FB">
      <w:pPr>
        <w:pStyle w:val="XMLSnippet"/>
        <w:rPr>
          <w:rStyle w:val="XMLElement"/>
        </w:rPr>
        <w:pPrChange w:id="1149" w:author="Ph W" w:date="2010-08-05T15:21:00Z">
          <w:pPr>
            <w:pStyle w:val="XMLSnippet"/>
          </w:pPr>
        </w:pPrChange>
      </w:pPr>
      <w:r w:rsidRPr="00305098">
        <w:rPr>
          <w:rStyle w:val="XMLElement"/>
          <w:color w:val="auto"/>
        </w:rPr>
        <w:tab/>
      </w:r>
      <w:r w:rsidRPr="00305098">
        <w:rPr>
          <w:rStyle w:val="XMLElement"/>
          <w:color w:val="auto"/>
        </w:rPr>
        <w:tab/>
      </w:r>
      <w:r w:rsidRPr="00305098">
        <w:rPr>
          <w:rStyle w:val="XMLElement"/>
          <w:color w:val="auto"/>
        </w:rPr>
        <w:tab/>
        <w:t>&lt;ActivityDependency ... /&gt;?</w:t>
      </w:r>
    </w:p>
    <w:p w:rsidR="00967A51" w:rsidRPr="00305098" w:rsidRDefault="00967A51" w:rsidP="009A50FB">
      <w:pPr>
        <w:pStyle w:val="XMLSnippet"/>
        <w:rPr>
          <w:rStyle w:val="XMLElement"/>
        </w:rPr>
        <w:pPrChange w:id="1150" w:author="Ph W" w:date="2010-08-05T15:21:00Z">
          <w:pPr>
            <w:pStyle w:val="XMLSnippet"/>
          </w:pPr>
        </w:pPrChange>
      </w:pPr>
      <w:r w:rsidRPr="00305098">
        <w:rPr>
          <w:rStyle w:val="XMLElement"/>
          <w:color w:val="auto"/>
        </w:rPr>
        <w:tab/>
      </w:r>
      <w:r w:rsidRPr="00305098">
        <w:rPr>
          <w:rStyle w:val="XMLElement"/>
          <w:color w:val="auto"/>
        </w:rPr>
        <w:tab/>
      </w:r>
      <w:r w:rsidRPr="00305098">
        <w:rPr>
          <w:rStyle w:val="XMLElement"/>
          <w:color w:val="auto"/>
        </w:rPr>
        <w:tab/>
        <w:t>&lt;ManagerReference .../&gt;</w:t>
      </w:r>
    </w:p>
    <w:p w:rsidR="00967A51" w:rsidRPr="00305098" w:rsidRDefault="00967A51" w:rsidP="009A50FB">
      <w:pPr>
        <w:pStyle w:val="XMLSnippet"/>
        <w:rPr>
          <w:rStyle w:val="XMLElement"/>
        </w:rPr>
        <w:pPrChange w:id="1151" w:author="Ph W" w:date="2010-08-05T15:21:00Z">
          <w:pPr>
            <w:pStyle w:val="XMLSnippet"/>
          </w:pPr>
        </w:pPrChange>
      </w:pPr>
      <w:r w:rsidRPr="00305098">
        <w:rPr>
          <w:rStyle w:val="XMLElement"/>
          <w:color w:val="auto"/>
        </w:rPr>
        <w:tab/>
      </w:r>
      <w:r w:rsidRPr="00305098">
        <w:rPr>
          <w:rStyle w:val="XMLElement"/>
          <w:color w:val="auto"/>
        </w:rPr>
        <w:tab/>
      </w:r>
      <w:r w:rsidRPr="00305098">
        <w:rPr>
          <w:rStyle w:val="XMLElement"/>
          <w:color w:val="auto"/>
        </w:rPr>
        <w:tab/>
        <w:t>&lt;ResourceUsage .../&gt;?</w:t>
      </w:r>
    </w:p>
    <w:p w:rsidR="00967A51" w:rsidRPr="00305098" w:rsidRDefault="00967A51" w:rsidP="009A50FB">
      <w:pPr>
        <w:pStyle w:val="XMLSnippet"/>
        <w:rPr>
          <w:rStyle w:val="XMLElement"/>
        </w:rPr>
        <w:pPrChange w:id="1152" w:author="Ph W" w:date="2010-08-05T15:21:00Z">
          <w:pPr>
            <w:pStyle w:val="XMLSnippet"/>
          </w:pPr>
        </w:pPrChange>
      </w:pPr>
      <w:r w:rsidRPr="00305098">
        <w:rPr>
          <w:rStyle w:val="XMLElement"/>
          <w:color w:val="auto"/>
        </w:rPr>
        <w:tab/>
      </w:r>
      <w:r w:rsidRPr="00305098">
        <w:rPr>
          <w:rStyle w:val="XMLElement"/>
          <w:color w:val="auto"/>
        </w:rPr>
        <w:tab/>
        <w:t>&lt;/ActivityHistoryEntry&gt;</w:t>
      </w:r>
    </w:p>
    <w:p w:rsidR="00967A51" w:rsidRPr="00305098" w:rsidRDefault="00967A51" w:rsidP="009A50FB">
      <w:pPr>
        <w:pStyle w:val="XMLSnippet"/>
        <w:rPr>
          <w:rStyle w:val="XMLElement"/>
        </w:rPr>
        <w:pPrChange w:id="1153" w:author="Ph W" w:date="2010-08-05T15:21:00Z">
          <w:pPr>
            <w:pStyle w:val="XMLSnippet"/>
          </w:pPr>
        </w:pPrChange>
      </w:pPr>
      <w:r w:rsidRPr="00305098">
        <w:rPr>
          <w:rStyle w:val="XMLElement"/>
          <w:color w:val="auto"/>
        </w:rPr>
        <w:tab/>
        <w:t xml:space="preserve">&lt;xsd:any##other/&gt;* </w:t>
      </w:r>
    </w:p>
    <w:p w:rsidR="00967A51" w:rsidRPr="00305098" w:rsidRDefault="00967A51" w:rsidP="009A50FB">
      <w:pPr>
        <w:pStyle w:val="XMLSnippet"/>
        <w:rPr>
          <w:rStyle w:val="XMLElement"/>
        </w:rPr>
        <w:pPrChange w:id="1154" w:author="Ph W" w:date="2010-08-05T15:21:00Z">
          <w:pPr>
            <w:pStyle w:val="XMLSnippet"/>
          </w:pPr>
        </w:pPrChange>
      </w:pPr>
      <w:r w:rsidRPr="00305098">
        <w:rPr>
          <w:rStyle w:val="XMLElement"/>
          <w:color w:val="auto"/>
        </w:rPr>
        <w:t>&lt;/ActivityDocument&gt;</w:t>
      </w:r>
    </w:p>
    <w:p w:rsidR="00967A51" w:rsidRPr="00305098" w:rsidRDefault="00967A51" w:rsidP="00967A51">
      <w:pPr>
        <w:rPr>
          <w:sz w:val="20"/>
        </w:rPr>
      </w:pPr>
    </w:p>
    <w:p w:rsidR="00967A51" w:rsidRPr="00305098" w:rsidRDefault="00967A51" w:rsidP="00967A51">
      <w:pPr>
        <w:rPr>
          <w:sz w:val="20"/>
        </w:rPr>
      </w:pPr>
      <w:r w:rsidRPr="00305098">
        <w:rPr>
          <w:sz w:val="20"/>
        </w:rPr>
        <w:t xml:space="preserve">Normative definitions of the Activity Instance Description elements are given in Sections </w:t>
      </w:r>
      <w:r w:rsidR="00DC76A3" w:rsidRPr="00305098">
        <w:rPr>
          <w:sz w:val="20"/>
        </w:rPr>
        <w:fldChar w:fldCharType="begin"/>
      </w:r>
      <w:r w:rsidRPr="00305098">
        <w:rPr>
          <w:sz w:val="20"/>
        </w:rPr>
        <w:instrText xml:space="preserve"> REF _Ref130022177 \r \h </w:instrText>
      </w:r>
      <w:r w:rsidR="00223DC3" w:rsidRPr="00DC76A3">
        <w:rPr>
          <w:sz w:val="20"/>
        </w:rPr>
      </w:r>
      <w:r w:rsidR="00DC76A3" w:rsidRPr="00305098">
        <w:rPr>
          <w:sz w:val="20"/>
        </w:rPr>
        <w:fldChar w:fldCharType="separate"/>
      </w:r>
      <w:r w:rsidR="00773AFB">
        <w:rPr>
          <w:sz w:val="20"/>
        </w:rPr>
        <w:t>4</w:t>
      </w:r>
      <w:r w:rsidR="00DC76A3" w:rsidRPr="00305098">
        <w:rPr>
          <w:sz w:val="20"/>
        </w:rPr>
        <w:fldChar w:fldCharType="end"/>
      </w:r>
      <w:r w:rsidRPr="00305098">
        <w:rPr>
          <w:sz w:val="20"/>
        </w:rPr>
        <w:t xml:space="preserve"> and </w:t>
      </w:r>
      <w:r w:rsidR="00DC76A3" w:rsidRPr="00305098">
        <w:rPr>
          <w:sz w:val="20"/>
        </w:rPr>
        <w:fldChar w:fldCharType="begin"/>
      </w:r>
      <w:r w:rsidRPr="00305098">
        <w:rPr>
          <w:sz w:val="20"/>
        </w:rPr>
        <w:instrText xml:space="preserve"> REF _Ref130022183 \r \h </w:instrText>
      </w:r>
      <w:r w:rsidR="00223DC3" w:rsidRPr="00DC76A3">
        <w:rPr>
          <w:sz w:val="20"/>
        </w:rPr>
      </w:r>
      <w:r w:rsidR="00DC76A3" w:rsidRPr="00305098">
        <w:rPr>
          <w:sz w:val="20"/>
        </w:rPr>
        <w:fldChar w:fldCharType="separate"/>
      </w:r>
      <w:r w:rsidR="00773AFB">
        <w:rPr>
          <w:sz w:val="20"/>
        </w:rPr>
        <w:t>5</w:t>
      </w:r>
      <w:r w:rsidR="00DC76A3" w:rsidRPr="00305098">
        <w:rPr>
          <w:sz w:val="20"/>
        </w:rPr>
        <w:fldChar w:fldCharType="end"/>
      </w:r>
      <w:r w:rsidRPr="00305098">
        <w:rPr>
          <w:sz w:val="20"/>
        </w:rPr>
        <w:t xml:space="preserve">. The Activity Instance Description XML schema is listed in </w:t>
      </w:r>
      <w:r w:rsidR="00DC76A3" w:rsidRPr="00305098">
        <w:rPr>
          <w:sz w:val="20"/>
        </w:rPr>
        <w:fldChar w:fldCharType="begin"/>
      </w:r>
      <w:r w:rsidRPr="00305098">
        <w:rPr>
          <w:sz w:val="20"/>
        </w:rPr>
        <w:instrText xml:space="preserve"> REF _Ref130022378 \r \h </w:instrText>
      </w:r>
      <w:r w:rsidR="00223DC3" w:rsidRPr="00DC76A3">
        <w:rPr>
          <w:sz w:val="20"/>
        </w:rPr>
      </w:r>
      <w:r w:rsidR="00DC76A3" w:rsidRPr="00305098">
        <w:rPr>
          <w:sz w:val="20"/>
        </w:rPr>
        <w:fldChar w:fldCharType="separate"/>
      </w:r>
      <w:r w:rsidR="00773AFB">
        <w:rPr>
          <w:sz w:val="20"/>
        </w:rPr>
        <w:t>Appendix A</w:t>
      </w:r>
      <w:r w:rsidR="00DC76A3" w:rsidRPr="00305098">
        <w:rPr>
          <w:sz w:val="20"/>
        </w:rPr>
        <w:fldChar w:fldCharType="end"/>
      </w:r>
      <w:r w:rsidRPr="00305098">
        <w:rPr>
          <w:sz w:val="20"/>
        </w:rPr>
        <w:t xml:space="preserve">, examples of Activity Documents are given in </w:t>
      </w:r>
      <w:r w:rsidR="00DC76A3" w:rsidRPr="00305098">
        <w:rPr>
          <w:sz w:val="20"/>
        </w:rPr>
        <w:fldChar w:fldCharType="begin"/>
      </w:r>
      <w:r w:rsidRPr="00305098">
        <w:rPr>
          <w:sz w:val="20"/>
        </w:rPr>
        <w:instrText xml:space="preserve"> REF _Ref130022415 \r \h </w:instrText>
      </w:r>
      <w:r w:rsidR="00223DC3" w:rsidRPr="00DC76A3">
        <w:rPr>
          <w:sz w:val="20"/>
        </w:rPr>
      </w:r>
      <w:r w:rsidR="00DC76A3" w:rsidRPr="00305098">
        <w:rPr>
          <w:sz w:val="20"/>
        </w:rPr>
        <w:fldChar w:fldCharType="separate"/>
      </w:r>
      <w:r w:rsidR="00773AFB">
        <w:rPr>
          <w:sz w:val="20"/>
        </w:rPr>
        <w:t>Appendix B</w:t>
      </w:r>
      <w:r w:rsidR="00DC76A3" w:rsidRPr="00305098">
        <w:rPr>
          <w:sz w:val="20"/>
        </w:rPr>
        <w:fldChar w:fldCharType="end"/>
      </w:r>
      <w:r w:rsidRPr="00305098">
        <w:rPr>
          <w:sz w:val="20"/>
        </w:rPr>
        <w:t>. The examples given in the following sections are non-normative and are solely added for illustrative purposes.</w:t>
      </w:r>
    </w:p>
    <w:p w:rsidR="00967A51" w:rsidRPr="00305098" w:rsidRDefault="00967A51" w:rsidP="00967A51">
      <w:pPr>
        <w:rPr>
          <w:sz w:val="20"/>
        </w:rPr>
      </w:pPr>
    </w:p>
    <w:p w:rsidR="00967A51" w:rsidRPr="00305098" w:rsidRDefault="00967A51" w:rsidP="00967A51">
      <w:pPr>
        <w:rPr>
          <w:sz w:val="20"/>
        </w:rPr>
      </w:pPr>
      <w:r w:rsidRPr="00305098">
        <w:rPr>
          <w:sz w:val="20"/>
        </w:rPr>
        <w:t xml:space="preserve">The Activity Instance Description schema supports an open content model. Entities accessing information contained in Activity Documents may not necessarily recognize all the extensions used. Implementations SHOULD ignore all extensions they do not support. </w:t>
      </w:r>
      <w:r w:rsidRPr="00305098">
        <w:rPr>
          <w:sz w:val="20"/>
        </w:rPr>
        <w:br w:type="page"/>
      </w:r>
    </w:p>
    <w:p w:rsidR="00967A51" w:rsidRPr="00305098" w:rsidRDefault="00967A51" w:rsidP="00967A51">
      <w:pPr>
        <w:pStyle w:val="berschrift1"/>
        <w:numPr>
          <w:numberingChange w:id="1155" w:author="Ph W" w:date="2010-08-05T10:50:00Z" w:original="%1:4:0:."/>
        </w:numPr>
        <w:rPr>
          <w:sz w:val="20"/>
        </w:rPr>
      </w:pPr>
      <w:bookmarkStart w:id="1156" w:name="_Toc105118899"/>
      <w:bookmarkStart w:id="1157" w:name="_Ref130022145"/>
      <w:bookmarkStart w:id="1158" w:name="_Ref130022177"/>
      <w:bookmarkStart w:id="1159" w:name="_Ref130022179"/>
      <w:bookmarkStart w:id="1160" w:name="_Ref135307829"/>
      <w:bookmarkStart w:id="1161" w:name="_Toc135995886"/>
      <w:bookmarkStart w:id="1162" w:name="_Ref90485313"/>
      <w:bookmarkStart w:id="1163" w:name="_Toc142648530"/>
      <w:r w:rsidRPr="00305098">
        <w:rPr>
          <w:sz w:val="20"/>
        </w:rPr>
        <w:t>The Abstract Activity Instance Element Set</w:t>
      </w:r>
      <w:bookmarkEnd w:id="1156"/>
      <w:bookmarkEnd w:id="1157"/>
      <w:bookmarkEnd w:id="1158"/>
      <w:bookmarkEnd w:id="1159"/>
      <w:bookmarkEnd w:id="1160"/>
      <w:bookmarkEnd w:id="1161"/>
      <w:bookmarkEnd w:id="1163"/>
    </w:p>
    <w:p w:rsidR="00967A51" w:rsidRPr="00305098" w:rsidRDefault="00967A51" w:rsidP="00967A51">
      <w:pPr>
        <w:pStyle w:val="berschrift2"/>
        <w:numPr>
          <w:numberingChange w:id="1164" w:author="Ph W" w:date="2010-08-05T10:50:00Z" w:original="%1:4:0:.%2:1:0:"/>
        </w:numPr>
        <w:rPr>
          <w:sz w:val="20"/>
        </w:rPr>
      </w:pPr>
      <w:bookmarkStart w:id="1165" w:name="_Toc105118900"/>
      <w:bookmarkStart w:id="1166" w:name="_Toc135995887"/>
      <w:bookmarkStart w:id="1167" w:name="_Toc142648531"/>
      <w:r w:rsidRPr="00305098">
        <w:rPr>
          <w:sz w:val="20"/>
        </w:rPr>
        <w:t>The ActivityDocument Element</w:t>
      </w:r>
      <w:bookmarkEnd w:id="1165"/>
      <w:bookmarkEnd w:id="1166"/>
      <w:bookmarkEnd w:id="1167"/>
    </w:p>
    <w:p w:rsidR="00967A51" w:rsidRPr="00305098" w:rsidRDefault="00967A51" w:rsidP="00967A51">
      <w:pPr>
        <w:pStyle w:val="berschrift3"/>
        <w:numPr>
          <w:numberingChange w:id="1168" w:author="Ph W" w:date="2010-08-05T10:50:00Z" w:original="%1:4:0:.%2:1:0:.%3:1:0:"/>
        </w:numPr>
        <w:rPr>
          <w:sz w:val="20"/>
        </w:rPr>
      </w:pPr>
      <w:r w:rsidRPr="00305098">
        <w:rPr>
          <w:sz w:val="20"/>
        </w:rPr>
        <w:t>Definition</w:t>
      </w:r>
    </w:p>
    <w:p w:rsidR="00967A51" w:rsidRPr="00305098" w:rsidRDefault="00967A51" w:rsidP="00967A51">
      <w:pPr>
        <w:pStyle w:val="nobreak"/>
        <w:rPr>
          <w:sz w:val="20"/>
        </w:rPr>
      </w:pPr>
      <w:r w:rsidRPr="00305098">
        <w:rPr>
          <w:sz w:val="20"/>
        </w:rPr>
        <w:t>This element is the root of a single Activity Instance Description, which contains an activity's meta-data and history and provides the entry point for every activity. While the meta-data part MAY carry information about the activity's creator, purpose, and references (i.e. to other activities), the history part SHOULD describe the full lifecycle of the activity.</w:t>
      </w:r>
    </w:p>
    <w:p w:rsidR="00967A51" w:rsidRPr="00305098" w:rsidRDefault="00967A51" w:rsidP="00967A51">
      <w:pPr>
        <w:pStyle w:val="berschrift3"/>
        <w:numPr>
          <w:numberingChange w:id="1169" w:author="Ph W" w:date="2010-08-05T10:50:00Z" w:original="%1:4:0:.%2:1:0:.%3:2:0:"/>
        </w:numPr>
        <w:rPr>
          <w:sz w:val="20"/>
        </w:rPr>
      </w:pPr>
      <w:r w:rsidRPr="00305098">
        <w:rPr>
          <w:sz w:val="20"/>
        </w:rPr>
        <w:t>Multiplicity</w:t>
      </w:r>
    </w:p>
    <w:p w:rsidR="00967A51" w:rsidRPr="00305098" w:rsidRDefault="00967A51" w:rsidP="00967A51">
      <w:pPr>
        <w:pStyle w:val="nobreak"/>
        <w:rPr>
          <w:sz w:val="20"/>
        </w:rPr>
      </w:pPr>
      <w:r w:rsidRPr="00305098">
        <w:rPr>
          <w:sz w:val="20"/>
        </w:rPr>
        <w:t>The multiplicity of this element is one.</w:t>
      </w:r>
    </w:p>
    <w:p w:rsidR="00967A51" w:rsidRPr="00305098" w:rsidRDefault="00967A51" w:rsidP="00967A51">
      <w:pPr>
        <w:pStyle w:val="berschrift3"/>
        <w:numPr>
          <w:numberingChange w:id="1170" w:author="Ph W" w:date="2010-08-05T10:50:00Z" w:original="%1:4:0:.%2:1:0:.%3:3:0:"/>
        </w:numPr>
        <w:rPr>
          <w:sz w:val="20"/>
        </w:rPr>
      </w:pPr>
      <w:r w:rsidRPr="00305098">
        <w:rPr>
          <w:sz w:val="20"/>
        </w:rPr>
        <w:t>Type</w:t>
      </w:r>
    </w:p>
    <w:p w:rsidR="00967A51" w:rsidRPr="00305098" w:rsidRDefault="00967A51" w:rsidP="00967A51">
      <w:pPr>
        <w:pStyle w:val="nobreak"/>
        <w:rPr>
          <w:sz w:val="20"/>
        </w:rPr>
      </w:pPr>
      <w:r w:rsidRPr="00305098">
        <w:rPr>
          <w:sz w:val="20"/>
        </w:rPr>
        <w:t xml:space="preserve">This is </w:t>
      </w:r>
      <w:r w:rsidR="00196C13" w:rsidRPr="00305098">
        <w:rPr>
          <w:sz w:val="20"/>
        </w:rPr>
        <w:t>an</w:t>
      </w:r>
      <w:r w:rsidRPr="00305098">
        <w:rPr>
          <w:sz w:val="20"/>
        </w:rPr>
        <w:t xml:space="preserve"> </w:t>
      </w:r>
      <w:r w:rsidRPr="00305098">
        <w:rPr>
          <w:rFonts w:ascii="Courier New" w:hAnsi="Courier New"/>
          <w:sz w:val="20"/>
        </w:rPr>
        <w:t>xsd:complexType</w:t>
      </w:r>
      <w:r w:rsidRPr="00305098">
        <w:rPr>
          <w:sz w:val="20"/>
        </w:rPr>
        <w:t>. It MUST support the following elements:</w:t>
      </w:r>
    </w:p>
    <w:p w:rsidR="00967A51" w:rsidRPr="00305098" w:rsidRDefault="00967A51" w:rsidP="00967A51">
      <w:pPr>
        <w:numPr>
          <w:ilvl w:val="0"/>
          <w:numId w:val="31"/>
          <w:numberingChange w:id="1171" w:author="Ph W" w:date="2010-08-05T10:50:00Z" w:original=""/>
        </w:numPr>
        <w:rPr>
          <w:i/>
          <w:sz w:val="20"/>
        </w:rPr>
      </w:pPr>
      <w:r w:rsidRPr="00305098">
        <w:rPr>
          <w:i/>
          <w:sz w:val="20"/>
        </w:rPr>
        <w:t xml:space="preserve">ActivityDescription </w:t>
      </w:r>
      <w:r w:rsidRPr="00305098">
        <w:rPr>
          <w:sz w:val="20"/>
        </w:rPr>
        <w:t xml:space="preserve">(cf. </w:t>
      </w:r>
      <w:r w:rsidR="00DC76A3" w:rsidRPr="00305098">
        <w:rPr>
          <w:sz w:val="20"/>
        </w:rPr>
        <w:fldChar w:fldCharType="begin"/>
      </w:r>
      <w:r w:rsidRPr="00305098">
        <w:rPr>
          <w:sz w:val="20"/>
        </w:rPr>
        <w:instrText xml:space="preserve"> REF _Ref129949372 \r \h </w:instrText>
      </w:r>
      <w:r w:rsidR="00223DC3" w:rsidRPr="00DC76A3">
        <w:rPr>
          <w:sz w:val="20"/>
        </w:rPr>
      </w:r>
      <w:r w:rsidR="00DC76A3" w:rsidRPr="00305098">
        <w:rPr>
          <w:sz w:val="20"/>
        </w:rPr>
        <w:fldChar w:fldCharType="separate"/>
      </w:r>
      <w:r w:rsidR="00773AFB">
        <w:rPr>
          <w:sz w:val="20"/>
        </w:rPr>
        <w:t>4.2</w:t>
      </w:r>
      <w:r w:rsidR="00DC76A3" w:rsidRPr="00305098">
        <w:rPr>
          <w:sz w:val="20"/>
        </w:rPr>
        <w:fldChar w:fldCharType="end"/>
      </w:r>
      <w:r w:rsidRPr="00305098">
        <w:rPr>
          <w:sz w:val="20"/>
        </w:rPr>
        <w:t>)</w:t>
      </w:r>
    </w:p>
    <w:p w:rsidR="00967A51" w:rsidRPr="00305098" w:rsidRDefault="00967A51" w:rsidP="00967A51">
      <w:pPr>
        <w:numPr>
          <w:ilvl w:val="0"/>
          <w:numId w:val="31"/>
          <w:numberingChange w:id="1172" w:author="Ph W" w:date="2010-08-05T10:50:00Z" w:original=""/>
        </w:numPr>
        <w:rPr>
          <w:i/>
          <w:sz w:val="20"/>
        </w:rPr>
      </w:pPr>
      <w:r w:rsidRPr="00305098">
        <w:rPr>
          <w:i/>
          <w:sz w:val="20"/>
        </w:rPr>
        <w:t>ActivityHistory</w:t>
      </w:r>
      <w:r w:rsidRPr="00305098">
        <w:rPr>
          <w:sz w:val="20"/>
        </w:rPr>
        <w:t xml:space="preserve"> (cf. </w:t>
      </w:r>
      <w:r w:rsidR="00DC76A3" w:rsidRPr="00305098">
        <w:rPr>
          <w:sz w:val="20"/>
        </w:rPr>
        <w:fldChar w:fldCharType="begin"/>
      </w:r>
      <w:r w:rsidRPr="00305098">
        <w:rPr>
          <w:sz w:val="20"/>
        </w:rPr>
        <w:instrText xml:space="preserve"> REF _Ref129949736 \r \h </w:instrText>
      </w:r>
      <w:r w:rsidR="00223DC3" w:rsidRPr="00DC76A3">
        <w:rPr>
          <w:sz w:val="20"/>
        </w:rPr>
      </w:r>
      <w:r w:rsidR="00DC76A3" w:rsidRPr="00305098">
        <w:rPr>
          <w:sz w:val="20"/>
        </w:rPr>
        <w:fldChar w:fldCharType="separate"/>
      </w:r>
      <w:r w:rsidR="00773AFB">
        <w:rPr>
          <w:sz w:val="20"/>
        </w:rPr>
        <w:t>4.3</w:t>
      </w:r>
      <w:r w:rsidR="00DC76A3" w:rsidRPr="00305098">
        <w:rPr>
          <w:sz w:val="20"/>
        </w:rPr>
        <w:fldChar w:fldCharType="end"/>
      </w:r>
      <w:r w:rsidRPr="00305098">
        <w:rPr>
          <w:sz w:val="20"/>
        </w:rPr>
        <w:t>)</w:t>
      </w:r>
    </w:p>
    <w:p w:rsidR="00967A51" w:rsidRPr="00305098" w:rsidRDefault="00967A51" w:rsidP="00967A51">
      <w:pPr>
        <w:pStyle w:val="berschrift3"/>
        <w:numPr>
          <w:numberingChange w:id="1173" w:author="Ph W" w:date="2010-08-05T10:50:00Z" w:original="%1:4:0:.%2:1:0:.%3:4:0:"/>
        </w:numPr>
        <w:rPr>
          <w:sz w:val="20"/>
        </w:rPr>
      </w:pPr>
      <w:r w:rsidRPr="00305098">
        <w:rPr>
          <w:sz w:val="20"/>
        </w:rPr>
        <w:t>Attributes</w:t>
      </w:r>
    </w:p>
    <w:p w:rsidR="00967A51" w:rsidRPr="00305098" w:rsidRDefault="00967A51" w:rsidP="00967A51">
      <w:pPr>
        <w:pStyle w:val="nobreak"/>
        <w:rPr>
          <w:sz w:val="20"/>
        </w:rPr>
      </w:pPr>
      <w:r w:rsidRPr="00305098">
        <w:rPr>
          <w:sz w:val="20"/>
        </w:rPr>
        <w:t>The following attributes are defined:</w:t>
      </w:r>
    </w:p>
    <w:p w:rsidR="00967A51" w:rsidRPr="00305098" w:rsidRDefault="00967A51" w:rsidP="00967A51">
      <w:pPr>
        <w:numPr>
          <w:ilvl w:val="0"/>
          <w:numId w:val="30"/>
          <w:numberingChange w:id="1174" w:author="Ph W" w:date="2010-08-05T10:50:00Z" w:original=""/>
        </w:numPr>
        <w:rPr>
          <w:sz w:val="20"/>
        </w:rPr>
      </w:pPr>
      <w:r w:rsidRPr="00305098">
        <w:rPr>
          <w:i/>
          <w:sz w:val="20"/>
        </w:rPr>
        <w:t>id</w:t>
      </w:r>
      <w:r w:rsidRPr="00305098">
        <w:rPr>
          <w:sz w:val="20"/>
        </w:rPr>
        <w:t xml:space="preserve"> - An identifier for the activity, which MUST be globally unique. It is RECOMMENDED to use Universally Unique Identifiers (UUID) as described in RFC4122 </w:t>
      </w:r>
      <w:r w:rsidR="00DC76A3" w:rsidRPr="00305098">
        <w:rPr>
          <w:sz w:val="20"/>
        </w:rPr>
        <w:fldChar w:fldCharType="begin"/>
      </w:r>
      <w:r w:rsidRPr="00305098">
        <w:rPr>
          <w:sz w:val="20"/>
        </w:rPr>
        <w:instrText xml:space="preserve"> REF UUID \h </w:instrText>
      </w:r>
      <w:r w:rsidR="00223DC3" w:rsidRPr="00DC76A3">
        <w:rPr>
          <w:sz w:val="20"/>
        </w:rPr>
      </w:r>
      <w:r w:rsidR="00DC76A3" w:rsidRPr="00305098">
        <w:rPr>
          <w:sz w:val="20"/>
        </w:rPr>
        <w:fldChar w:fldCharType="separate"/>
      </w:r>
      <w:r w:rsidR="00773AFB" w:rsidRPr="00305098">
        <w:rPr>
          <w:sz w:val="20"/>
        </w:rPr>
        <w:t>[UUID]</w:t>
      </w:r>
      <w:r w:rsidR="00DC76A3" w:rsidRPr="00305098">
        <w:rPr>
          <w:sz w:val="20"/>
        </w:rPr>
        <w:fldChar w:fldCharType="end"/>
      </w:r>
      <w:r w:rsidRPr="00305098">
        <w:rPr>
          <w:sz w:val="20"/>
        </w:rPr>
        <w:t>.</w:t>
      </w:r>
    </w:p>
    <w:p w:rsidR="00967A51" w:rsidRPr="00305098" w:rsidRDefault="00967A51" w:rsidP="00967A51">
      <w:pPr>
        <w:pStyle w:val="berschrift3"/>
        <w:numPr>
          <w:numberingChange w:id="1175" w:author="Ph W" w:date="2010-08-05T10:50:00Z" w:original="%1:4:0:.%2:1:0:.%3:5:0:"/>
        </w:numPr>
        <w:rPr>
          <w:sz w:val="20"/>
        </w:rPr>
      </w:pPr>
      <w:r w:rsidRPr="00305098">
        <w:rPr>
          <w:sz w:val="20"/>
        </w:rPr>
        <w:t>XML Representation</w:t>
      </w:r>
    </w:p>
    <w:p w:rsidR="00967A51" w:rsidRPr="00305098" w:rsidRDefault="00967A51" w:rsidP="00967A51">
      <w:pPr>
        <w:pStyle w:val="nobreak"/>
        <w:rPr>
          <w:sz w:val="20"/>
        </w:rPr>
      </w:pPr>
      <w:r w:rsidRPr="00305098">
        <w:rPr>
          <w:sz w:val="20"/>
        </w:rPr>
        <w:t xml:space="preserve">The </w:t>
      </w:r>
      <w:r w:rsidRPr="00305098">
        <w:rPr>
          <w:i/>
          <w:sz w:val="20"/>
        </w:rPr>
        <w:t>ActivityDocument</w:t>
      </w:r>
      <w:r w:rsidRPr="00305098">
        <w:rPr>
          <w:sz w:val="20"/>
        </w:rPr>
        <w:t xml:space="preserve"> is rendered in XML as:</w:t>
      </w:r>
    </w:p>
    <w:p w:rsidR="00967A51" w:rsidRPr="00305098" w:rsidRDefault="00967A51" w:rsidP="00967A51">
      <w:pPr>
        <w:rPr>
          <w:sz w:val="20"/>
        </w:rPr>
      </w:pPr>
    </w:p>
    <w:p w:rsidR="00967A51" w:rsidRPr="00305098" w:rsidRDefault="00967A51" w:rsidP="009A50FB">
      <w:pPr>
        <w:pStyle w:val="XMLSnippet"/>
      </w:pPr>
      <w:r w:rsidRPr="00305098">
        <w:rPr>
          <w:rStyle w:val="XMLElement"/>
          <w:color w:val="auto"/>
        </w:rPr>
        <w:t xml:space="preserve">&lt;ActivityDocument </w:t>
      </w:r>
      <w:r w:rsidRPr="00305098">
        <w:rPr>
          <w:rStyle w:val="XMLAttribute"/>
          <w:color w:val="auto"/>
        </w:rPr>
        <w:t>id</w:t>
      </w:r>
      <w:r w:rsidRPr="00305098">
        <w:t>=</w:t>
      </w:r>
      <w:r w:rsidRPr="00305098">
        <w:rPr>
          <w:rStyle w:val="XMLAttrValue"/>
          <w:color w:val="auto"/>
        </w:rPr>
        <w:t>”xsd:string”</w:t>
      </w:r>
      <w:r w:rsidRPr="00305098">
        <w:t xml:space="preserve"> </w:t>
      </w:r>
      <w:r w:rsidRPr="00305098">
        <w:rPr>
          <w:rStyle w:val="XMLAttribute"/>
          <w:color w:val="auto"/>
        </w:rPr>
        <w:t>xsd:any##other</w:t>
      </w:r>
      <w:r w:rsidRPr="00305098">
        <w:t>*&gt;</w:t>
      </w:r>
    </w:p>
    <w:p w:rsidR="00967A51" w:rsidRPr="00305098" w:rsidRDefault="00967A51" w:rsidP="009A50FB">
      <w:pPr>
        <w:pStyle w:val="XMLSnippet"/>
        <w:rPr>
          <w:rStyle w:val="XMLElement"/>
        </w:rPr>
      </w:pPr>
      <w:r w:rsidRPr="00305098">
        <w:rPr>
          <w:rStyle w:val="XMLElement"/>
          <w:color w:val="auto"/>
        </w:rPr>
        <w:tab/>
        <w:t>&lt;ActivityDescription ... /&gt;?</w:t>
      </w:r>
    </w:p>
    <w:p w:rsidR="00967A51" w:rsidRPr="00305098" w:rsidRDefault="00967A51" w:rsidP="009A50FB">
      <w:pPr>
        <w:pStyle w:val="XMLSnippet"/>
        <w:rPr>
          <w:rStyle w:val="XMLElement"/>
        </w:rPr>
      </w:pPr>
      <w:r w:rsidRPr="00305098">
        <w:rPr>
          <w:rStyle w:val="XMLElement"/>
          <w:color w:val="auto"/>
        </w:rPr>
        <w:tab/>
        <w:t>&lt;ActivityHistory ... /&gt;</w:t>
      </w:r>
    </w:p>
    <w:p w:rsidR="00967A51" w:rsidRPr="00305098" w:rsidRDefault="00967A51" w:rsidP="009A50FB">
      <w:pPr>
        <w:pStyle w:val="XMLSnippet"/>
        <w:rPr>
          <w:rStyle w:val="XMLElement"/>
        </w:rPr>
      </w:pPr>
      <w:r w:rsidRPr="00305098">
        <w:rPr>
          <w:rStyle w:val="XMLElement"/>
          <w:color w:val="auto"/>
        </w:rPr>
        <w:tab/>
        <w:t>&lt;xsd:any##other/&gt;*</w:t>
      </w:r>
    </w:p>
    <w:p w:rsidR="00967A51" w:rsidRPr="00305098" w:rsidRDefault="00967A51" w:rsidP="009A50FB">
      <w:pPr>
        <w:pStyle w:val="XMLSnippet"/>
        <w:rPr>
          <w:rStyle w:val="XMLElement"/>
        </w:rPr>
      </w:pPr>
      <w:r w:rsidRPr="00305098">
        <w:rPr>
          <w:rStyle w:val="XMLElement"/>
          <w:color w:val="auto"/>
        </w:rPr>
        <w:t>&lt;/ActivityDocument&gt;</w:t>
      </w:r>
    </w:p>
    <w:p w:rsidR="00967A51" w:rsidRPr="00305098" w:rsidRDefault="00967A51" w:rsidP="00967A51">
      <w:pPr>
        <w:rPr>
          <w:sz w:val="20"/>
        </w:rPr>
      </w:pPr>
    </w:p>
    <w:p w:rsidR="00967A51" w:rsidRPr="00305098" w:rsidRDefault="00967A51" w:rsidP="00967A51">
      <w:pPr>
        <w:rPr>
          <w:sz w:val="20"/>
        </w:rPr>
      </w:pPr>
      <w:r w:rsidRPr="00305098">
        <w:rPr>
          <w:sz w:val="20"/>
        </w:rPr>
        <w:t>Where:</w:t>
      </w:r>
    </w:p>
    <w:p w:rsidR="00967A51" w:rsidRPr="00305098" w:rsidRDefault="00967A51" w:rsidP="00967A51">
      <w:pPr>
        <w:rPr>
          <w:sz w:val="20"/>
        </w:rPr>
      </w:pPr>
    </w:p>
    <w:p w:rsidR="005C1FB9" w:rsidRPr="00305098" w:rsidDel="005C1FB9" w:rsidRDefault="00967A51" w:rsidP="00967A51">
      <w:pPr>
        <w:rPr>
          <w:b/>
          <w:sz w:val="20"/>
        </w:rPr>
      </w:pPr>
      <w:r w:rsidRPr="00305098">
        <w:rPr>
          <w:b/>
          <w:sz w:val="20"/>
        </w:rPr>
        <w:t>/aid:ActivityDocument</w:t>
      </w:r>
    </w:p>
    <w:p w:rsidR="00967A51" w:rsidRPr="00305098" w:rsidRDefault="005C1FB9" w:rsidP="005C1FB9">
      <w:pPr>
        <w:rPr>
          <w:rStyle w:val="DefinedItem"/>
        </w:rPr>
      </w:pPr>
      <w:r w:rsidRPr="00305098">
        <w:rPr>
          <w:sz w:val="20"/>
        </w:rPr>
        <w:tab/>
      </w:r>
      <w:r w:rsidR="00967A51" w:rsidRPr="00305098">
        <w:rPr>
          <w:sz w:val="20"/>
        </w:rPr>
        <w:t xml:space="preserve">Represents the </w:t>
      </w:r>
      <w:r w:rsidR="00967A51" w:rsidRPr="00305098">
        <w:rPr>
          <w:rStyle w:val="DefinedItem"/>
          <w:sz w:val="20"/>
        </w:rPr>
        <w:t>ActivityDocument</w:t>
      </w:r>
      <w:r w:rsidR="00967A51" w:rsidRPr="00305098">
        <w:rPr>
          <w:rStyle w:val="DefinedItem"/>
          <w:i w:val="0"/>
          <w:sz w:val="20"/>
        </w:rPr>
        <w:t xml:space="preserve"> element.</w:t>
      </w:r>
    </w:p>
    <w:p w:rsidR="00967A51" w:rsidRPr="00305098" w:rsidRDefault="00967A51" w:rsidP="00967A51">
      <w:pPr>
        <w:rPr>
          <w:sz w:val="20"/>
        </w:rPr>
      </w:pPr>
    </w:p>
    <w:p w:rsidR="00967A51" w:rsidRPr="00305098" w:rsidRDefault="00967A51" w:rsidP="00967A51">
      <w:pPr>
        <w:rPr>
          <w:b/>
          <w:sz w:val="20"/>
        </w:rPr>
      </w:pPr>
      <w:r w:rsidRPr="00305098">
        <w:rPr>
          <w:sz w:val="20"/>
        </w:rPr>
        <w:t>/</w:t>
      </w:r>
      <w:r w:rsidRPr="00305098">
        <w:rPr>
          <w:b/>
          <w:sz w:val="20"/>
        </w:rPr>
        <w:t>aid:ActivityDocument/ActivityDescription</w:t>
      </w:r>
    </w:p>
    <w:p w:rsidR="00B5614E" w:rsidRPr="00305098" w:rsidRDefault="005C1FB9" w:rsidP="00635FCD">
      <w:pPr>
        <w:ind w:left="720"/>
        <w:rPr>
          <w:sz w:val="20"/>
        </w:rPr>
      </w:pPr>
      <w:r w:rsidRPr="00305098">
        <w:rPr>
          <w:sz w:val="20"/>
        </w:rPr>
        <w:t xml:space="preserve">Represents the </w:t>
      </w:r>
      <w:r w:rsidRPr="00305098">
        <w:rPr>
          <w:i/>
          <w:sz w:val="20"/>
        </w:rPr>
        <w:t>ActivityDescription</w:t>
      </w:r>
      <w:r w:rsidRPr="00305098">
        <w:rPr>
          <w:sz w:val="20"/>
        </w:rPr>
        <w:t xml:space="preserve"> element as defined in Section </w:t>
      </w:r>
      <w:r w:rsidR="00DC76A3" w:rsidRPr="00305098">
        <w:rPr>
          <w:sz w:val="20"/>
        </w:rPr>
        <w:fldChar w:fldCharType="begin"/>
      </w:r>
      <w:r w:rsidRPr="00305098">
        <w:rPr>
          <w:sz w:val="20"/>
        </w:rPr>
        <w:instrText xml:space="preserve"> REF _Ref137693653 \r \h </w:instrText>
      </w:r>
      <w:r w:rsidR="00223DC3" w:rsidRPr="00DC76A3">
        <w:rPr>
          <w:sz w:val="20"/>
        </w:rPr>
      </w:r>
      <w:r w:rsidR="00DC76A3" w:rsidRPr="00305098">
        <w:rPr>
          <w:sz w:val="20"/>
        </w:rPr>
        <w:fldChar w:fldCharType="separate"/>
      </w:r>
      <w:r w:rsidR="00773AFB">
        <w:rPr>
          <w:sz w:val="20"/>
        </w:rPr>
        <w:t>4.2</w:t>
      </w:r>
      <w:r w:rsidR="00DC76A3" w:rsidRPr="00305098">
        <w:rPr>
          <w:sz w:val="20"/>
        </w:rPr>
        <w:fldChar w:fldCharType="end"/>
      </w:r>
      <w:r w:rsidRPr="00305098">
        <w:rPr>
          <w:sz w:val="20"/>
        </w:rPr>
        <w:t>. This element MAY appear zero or one time.</w:t>
      </w:r>
    </w:p>
    <w:p w:rsidR="00967A51" w:rsidRPr="00305098" w:rsidRDefault="00967A51" w:rsidP="00967A51">
      <w:pPr>
        <w:rPr>
          <w:sz w:val="20"/>
        </w:rPr>
      </w:pPr>
    </w:p>
    <w:p w:rsidR="00967A51" w:rsidRPr="00305098" w:rsidRDefault="00967A51" w:rsidP="00967A51">
      <w:pPr>
        <w:rPr>
          <w:b/>
          <w:sz w:val="20"/>
        </w:rPr>
      </w:pPr>
      <w:r w:rsidRPr="00305098">
        <w:rPr>
          <w:b/>
          <w:sz w:val="20"/>
        </w:rPr>
        <w:t>/aid:ActivityDocument/ActivityHistory</w:t>
      </w:r>
    </w:p>
    <w:p w:rsidR="00DC76A3" w:rsidRDefault="005C1FB9">
      <w:pPr>
        <w:ind w:left="720"/>
        <w:rPr>
          <w:sz w:val="20"/>
        </w:rPr>
      </w:pPr>
      <w:r w:rsidRPr="00305098">
        <w:rPr>
          <w:sz w:val="20"/>
        </w:rPr>
        <w:t xml:space="preserve">Represents the </w:t>
      </w:r>
      <w:r w:rsidRPr="00305098">
        <w:rPr>
          <w:i/>
          <w:sz w:val="20"/>
        </w:rPr>
        <w:t>ActivityHistory</w:t>
      </w:r>
      <w:r w:rsidRPr="00305098">
        <w:rPr>
          <w:sz w:val="20"/>
        </w:rPr>
        <w:t xml:space="preserve"> element as defined in Section </w:t>
      </w:r>
      <w:r w:rsidR="00DC76A3" w:rsidRPr="00305098">
        <w:rPr>
          <w:sz w:val="20"/>
        </w:rPr>
        <w:fldChar w:fldCharType="begin"/>
      </w:r>
      <w:r w:rsidRPr="00305098">
        <w:rPr>
          <w:sz w:val="20"/>
        </w:rPr>
        <w:instrText xml:space="preserve"> REF _Ref137693960 \r \h </w:instrText>
      </w:r>
      <w:r w:rsidR="00223DC3" w:rsidRPr="00DC76A3">
        <w:rPr>
          <w:sz w:val="20"/>
        </w:rPr>
      </w:r>
      <w:r w:rsidR="00DC76A3" w:rsidRPr="00305098">
        <w:rPr>
          <w:sz w:val="20"/>
        </w:rPr>
        <w:fldChar w:fldCharType="separate"/>
      </w:r>
      <w:r w:rsidR="00773AFB">
        <w:rPr>
          <w:sz w:val="20"/>
        </w:rPr>
        <w:t>4.3</w:t>
      </w:r>
      <w:r w:rsidR="00DC76A3" w:rsidRPr="00305098">
        <w:rPr>
          <w:sz w:val="20"/>
        </w:rPr>
        <w:fldChar w:fldCharType="end"/>
      </w:r>
      <w:r w:rsidRPr="00305098">
        <w:rPr>
          <w:sz w:val="20"/>
        </w:rPr>
        <w:t>. This element MUST appear exactly once.</w:t>
      </w:r>
    </w:p>
    <w:p w:rsidR="00967A51" w:rsidRPr="00305098" w:rsidRDefault="00967A51" w:rsidP="00967A51">
      <w:pPr>
        <w:pStyle w:val="berschrift3"/>
        <w:numPr>
          <w:numberingChange w:id="1176" w:author="Ph W" w:date="2010-08-05T10:50:00Z" w:original="%1:4:0:.%2:1:0:.%3:6:0:"/>
        </w:numPr>
        <w:rPr>
          <w:sz w:val="20"/>
        </w:rPr>
      </w:pPr>
      <w:r w:rsidRPr="00305098">
        <w:rPr>
          <w:sz w:val="20"/>
        </w:rPr>
        <w:t>Example</w:t>
      </w:r>
    </w:p>
    <w:p w:rsidR="00967A51" w:rsidRPr="00305098" w:rsidRDefault="00967A51" w:rsidP="00967A51">
      <w:pPr>
        <w:pStyle w:val="nobreak"/>
        <w:rPr>
          <w:sz w:val="20"/>
        </w:rPr>
      </w:pPr>
      <w:r w:rsidRPr="00305098">
        <w:rPr>
          <w:sz w:val="20"/>
        </w:rPr>
        <w:t xml:space="preserve">The following example shows the </w:t>
      </w:r>
      <w:r w:rsidRPr="00305098">
        <w:rPr>
          <w:i/>
          <w:sz w:val="20"/>
        </w:rPr>
        <w:t xml:space="preserve">ActivityDocument </w:t>
      </w:r>
      <w:r w:rsidRPr="00305098">
        <w:rPr>
          <w:sz w:val="20"/>
        </w:rPr>
        <w:t xml:space="preserve">element, which carries an id attribute following the UUID specification. Examples for ActivityDescription and ActivityHistory are given in Section </w:t>
      </w:r>
      <w:r w:rsidR="00DC76A3" w:rsidRPr="00305098">
        <w:rPr>
          <w:sz w:val="20"/>
        </w:rPr>
        <w:fldChar w:fldCharType="begin"/>
      </w:r>
      <w:r w:rsidRPr="00305098">
        <w:rPr>
          <w:sz w:val="20"/>
        </w:rPr>
        <w:instrText xml:space="preserve"> REF _Ref135116251 \r \h </w:instrText>
      </w:r>
      <w:r w:rsidR="00223DC3" w:rsidRPr="00DC76A3">
        <w:rPr>
          <w:sz w:val="20"/>
        </w:rPr>
      </w:r>
      <w:r w:rsidR="00DC76A3" w:rsidRPr="00305098">
        <w:rPr>
          <w:sz w:val="20"/>
        </w:rPr>
        <w:fldChar w:fldCharType="separate"/>
      </w:r>
      <w:r w:rsidR="00773AFB">
        <w:rPr>
          <w:sz w:val="20"/>
        </w:rPr>
        <w:t>4.2</w:t>
      </w:r>
      <w:r w:rsidR="00DC76A3" w:rsidRPr="00305098">
        <w:rPr>
          <w:sz w:val="20"/>
        </w:rPr>
        <w:fldChar w:fldCharType="end"/>
      </w:r>
      <w:r w:rsidRPr="00305098">
        <w:rPr>
          <w:sz w:val="20"/>
        </w:rPr>
        <w:t xml:space="preserve"> and Section </w:t>
      </w:r>
      <w:r w:rsidR="00DC76A3" w:rsidRPr="00305098">
        <w:rPr>
          <w:sz w:val="20"/>
        </w:rPr>
        <w:fldChar w:fldCharType="begin"/>
      </w:r>
      <w:r w:rsidRPr="00305098">
        <w:rPr>
          <w:sz w:val="20"/>
        </w:rPr>
        <w:instrText xml:space="preserve"> REF _Ref135116265 \r \h </w:instrText>
      </w:r>
      <w:r w:rsidR="00223DC3" w:rsidRPr="00DC76A3">
        <w:rPr>
          <w:sz w:val="20"/>
        </w:rPr>
      </w:r>
      <w:r w:rsidR="00DC76A3" w:rsidRPr="00305098">
        <w:rPr>
          <w:sz w:val="20"/>
        </w:rPr>
        <w:fldChar w:fldCharType="separate"/>
      </w:r>
      <w:r w:rsidR="00773AFB">
        <w:rPr>
          <w:sz w:val="20"/>
        </w:rPr>
        <w:t>4.3</w:t>
      </w:r>
      <w:r w:rsidR="00DC76A3" w:rsidRPr="00305098">
        <w:rPr>
          <w:sz w:val="20"/>
        </w:rPr>
        <w:fldChar w:fldCharType="end"/>
      </w:r>
      <w:r w:rsidRPr="00305098">
        <w:rPr>
          <w:sz w:val="20"/>
        </w:rPr>
        <w:t>, respectively.</w:t>
      </w:r>
    </w:p>
    <w:p w:rsidR="00967A51" w:rsidRPr="00305098" w:rsidRDefault="00967A51" w:rsidP="00967A51">
      <w:pPr>
        <w:rPr>
          <w:sz w:val="20"/>
        </w:rPr>
      </w:pPr>
    </w:p>
    <w:p w:rsidR="00967A51" w:rsidRPr="00305098" w:rsidRDefault="00967A51" w:rsidP="009A50FB">
      <w:pPr>
        <w:pStyle w:val="XMLSnippet"/>
        <w:rPr>
          <w:rStyle w:val="XMLElement"/>
          <w:rFonts w:ascii="Arial" w:hAnsi="Arial"/>
          <w:snapToGrid/>
        </w:rPr>
      </w:pPr>
      <w:r w:rsidRPr="00305098">
        <w:rPr>
          <w:rStyle w:val="XMLElement"/>
          <w:color w:val="auto"/>
        </w:rPr>
        <w:t xml:space="preserve">&lt;ActivityDocument </w:t>
      </w:r>
      <w:r w:rsidRPr="00305098">
        <w:rPr>
          <w:rStyle w:val="XMLAttribute"/>
          <w:color w:val="auto"/>
        </w:rPr>
        <w:t>id</w:t>
      </w:r>
      <w:r w:rsidRPr="00305098">
        <w:rPr>
          <w:rStyle w:val="XMLElement"/>
          <w:color w:val="auto"/>
        </w:rPr>
        <w:t>=</w:t>
      </w:r>
      <w:r w:rsidRPr="00305098">
        <w:rPr>
          <w:rStyle w:val="XMLAttrValue"/>
          <w:color w:val="auto"/>
        </w:rPr>
        <w:t>”ea196512-9cb7-4a14-91b0-2dde749a5f7d”</w:t>
      </w:r>
      <w:r w:rsidRPr="00305098">
        <w:rPr>
          <w:rStyle w:val="XMLElement"/>
          <w:color w:val="auto"/>
        </w:rPr>
        <w:t>&gt;</w:t>
      </w:r>
    </w:p>
    <w:p w:rsidR="00967A51" w:rsidRPr="00305098" w:rsidRDefault="00967A51" w:rsidP="009A50FB">
      <w:pPr>
        <w:pStyle w:val="XMLSnippet"/>
        <w:rPr>
          <w:rStyle w:val="XMLElement"/>
        </w:rPr>
      </w:pPr>
      <w:r w:rsidRPr="00305098">
        <w:rPr>
          <w:rStyle w:val="XMLElement"/>
          <w:color w:val="auto"/>
        </w:rPr>
        <w:tab/>
        <w:t>&lt;ActivityDescription&gt; ... &lt;/ActivityDescription&gt;</w:t>
      </w:r>
    </w:p>
    <w:p w:rsidR="00967A51" w:rsidRPr="00305098" w:rsidRDefault="00967A51" w:rsidP="009A50FB">
      <w:pPr>
        <w:pStyle w:val="XMLSnippet"/>
        <w:rPr>
          <w:rStyle w:val="XMLElement"/>
        </w:rPr>
      </w:pPr>
      <w:r w:rsidRPr="00305098">
        <w:rPr>
          <w:rStyle w:val="XMLElement"/>
          <w:color w:val="auto"/>
        </w:rPr>
        <w:tab/>
        <w:t>&lt;ActivityHistory&gt; ... &lt;/ActivityHistory&gt;</w:t>
      </w:r>
    </w:p>
    <w:p w:rsidR="00967A51" w:rsidRPr="00305098" w:rsidRDefault="00967A51" w:rsidP="009A50FB">
      <w:pPr>
        <w:pStyle w:val="XMLSnippet"/>
        <w:rPr>
          <w:rStyle w:val="XMLElement"/>
        </w:rPr>
      </w:pPr>
      <w:r w:rsidRPr="00305098">
        <w:rPr>
          <w:rStyle w:val="XMLElement"/>
          <w:color w:val="auto"/>
        </w:rPr>
        <w:t>&lt;/ActivityDocument&gt;</w:t>
      </w:r>
    </w:p>
    <w:p w:rsidR="00967A51" w:rsidRPr="00305098" w:rsidRDefault="00967A51" w:rsidP="00967A51">
      <w:pPr>
        <w:rPr>
          <w:rStyle w:val="XMLElement"/>
          <w:rFonts w:ascii="Courier New" w:hAnsi="Courier New"/>
          <w:snapToGrid w:val="0"/>
        </w:rPr>
      </w:pPr>
    </w:p>
    <w:p w:rsidR="00967A51" w:rsidRPr="00305098" w:rsidRDefault="00967A51" w:rsidP="00967A51">
      <w:pPr>
        <w:pStyle w:val="berschrift3"/>
        <w:numPr>
          <w:numberingChange w:id="1177" w:author="Ph W" w:date="2010-08-05T10:50:00Z" w:original="%1:4:0:.%2:1:0:.%3:7:0:"/>
        </w:numPr>
        <w:rPr>
          <w:sz w:val="20"/>
        </w:rPr>
      </w:pPr>
      <w:r w:rsidRPr="00305098">
        <w:rPr>
          <w:sz w:val="20"/>
        </w:rPr>
        <w:t>Extensibility</w:t>
      </w:r>
    </w:p>
    <w:p w:rsidR="00967A51" w:rsidRPr="00305098" w:rsidDel="004F4550" w:rsidRDefault="00967A51" w:rsidP="00967A51">
      <w:pPr>
        <w:pStyle w:val="nobreak"/>
        <w:rPr>
          <w:sz w:val="20"/>
        </w:rPr>
      </w:pPr>
      <w:r w:rsidRPr="00305098">
        <w:rPr>
          <w:sz w:val="20"/>
        </w:rPr>
        <w:t xml:space="preserve">This element provides two extension points, one for element extensibility and one for attribute extensibility. The former extension point MAY be used to attach XML digital signatures </w:t>
      </w:r>
      <w:r w:rsidR="00DC76A3" w:rsidRPr="00305098">
        <w:rPr>
          <w:sz w:val="20"/>
        </w:rPr>
        <w:fldChar w:fldCharType="begin"/>
      </w:r>
      <w:r w:rsidRPr="00305098">
        <w:rPr>
          <w:sz w:val="20"/>
        </w:rPr>
        <w:instrText xml:space="preserve"> REF XMLDSIG \h </w:instrText>
      </w:r>
      <w:r w:rsidR="00223DC3" w:rsidRPr="00DC76A3">
        <w:rPr>
          <w:sz w:val="20"/>
        </w:rPr>
      </w:r>
      <w:r w:rsidR="00DC76A3" w:rsidRPr="00305098">
        <w:rPr>
          <w:sz w:val="20"/>
        </w:rPr>
        <w:fldChar w:fldCharType="separate"/>
      </w:r>
      <w:r w:rsidR="00773AFB" w:rsidRPr="00305098">
        <w:rPr>
          <w:sz w:val="20"/>
        </w:rPr>
        <w:t>[XMLDSIG]</w:t>
      </w:r>
      <w:r w:rsidR="00DC76A3" w:rsidRPr="00305098">
        <w:rPr>
          <w:sz w:val="20"/>
        </w:rPr>
        <w:fldChar w:fldCharType="end"/>
      </w:r>
      <w:r w:rsidRPr="00305098">
        <w:rPr>
          <w:sz w:val="20"/>
        </w:rPr>
        <w:t xml:space="preserve"> to an ActivityHistoryEntry element (see Section </w:t>
      </w:r>
      <w:r w:rsidR="00DC76A3" w:rsidRPr="00305098">
        <w:rPr>
          <w:sz w:val="20"/>
        </w:rPr>
        <w:fldChar w:fldCharType="begin"/>
      </w:r>
      <w:r w:rsidRPr="00305098">
        <w:rPr>
          <w:sz w:val="20"/>
        </w:rPr>
        <w:instrText xml:space="preserve"> REF _Ref137643090 \r \h </w:instrText>
      </w:r>
      <w:r w:rsidR="00223DC3" w:rsidRPr="00DC76A3">
        <w:rPr>
          <w:sz w:val="20"/>
        </w:rPr>
      </w:r>
      <w:r w:rsidR="00DC76A3" w:rsidRPr="00305098">
        <w:rPr>
          <w:sz w:val="20"/>
        </w:rPr>
        <w:fldChar w:fldCharType="separate"/>
      </w:r>
      <w:r w:rsidR="00773AFB">
        <w:rPr>
          <w:sz w:val="20"/>
        </w:rPr>
        <w:t>7</w:t>
      </w:r>
      <w:r w:rsidR="00DC76A3" w:rsidRPr="00305098">
        <w:rPr>
          <w:sz w:val="20"/>
        </w:rPr>
        <w:fldChar w:fldCharType="end"/>
      </w:r>
      <w:r w:rsidRPr="00305098">
        <w:rPr>
          <w:sz w:val="20"/>
        </w:rPr>
        <w:t>). Implementations SHOULD ignore unsupported extensions.</w:t>
      </w:r>
    </w:p>
    <w:p w:rsidR="00967A51" w:rsidRPr="00305098" w:rsidRDefault="00967A51" w:rsidP="00967A51">
      <w:pPr>
        <w:rPr>
          <w:sz w:val="20"/>
        </w:rPr>
      </w:pPr>
    </w:p>
    <w:p w:rsidR="00967A51" w:rsidRPr="00305098" w:rsidRDefault="00967A51" w:rsidP="00967A51">
      <w:pPr>
        <w:pStyle w:val="berschrift2"/>
        <w:numPr>
          <w:numberingChange w:id="1178" w:author="Ph W" w:date="2010-08-05T10:50:00Z" w:original="%1:4:0:.%2:2:0:"/>
        </w:numPr>
        <w:rPr>
          <w:sz w:val="20"/>
        </w:rPr>
      </w:pPr>
      <w:bookmarkStart w:id="1179" w:name="_Toc105118901"/>
      <w:bookmarkStart w:id="1180" w:name="_Ref129949369"/>
      <w:bookmarkStart w:id="1181" w:name="_Ref129949372"/>
      <w:bookmarkStart w:id="1182" w:name="_Ref135116251"/>
      <w:bookmarkStart w:id="1183" w:name="_Toc135995888"/>
      <w:bookmarkStart w:id="1184" w:name="_Ref137693653"/>
      <w:bookmarkStart w:id="1185" w:name="_Toc142648532"/>
      <w:r w:rsidRPr="00305098">
        <w:rPr>
          <w:sz w:val="20"/>
        </w:rPr>
        <w:t>The ActivityDescription Element</w:t>
      </w:r>
      <w:bookmarkEnd w:id="1179"/>
      <w:bookmarkEnd w:id="1180"/>
      <w:bookmarkEnd w:id="1181"/>
      <w:bookmarkEnd w:id="1182"/>
      <w:bookmarkEnd w:id="1183"/>
      <w:bookmarkEnd w:id="1184"/>
      <w:bookmarkEnd w:id="1185"/>
    </w:p>
    <w:p w:rsidR="00967A51" w:rsidRPr="00305098" w:rsidRDefault="00967A51" w:rsidP="00967A51">
      <w:pPr>
        <w:pStyle w:val="berschrift3"/>
        <w:numPr>
          <w:numberingChange w:id="1186" w:author="Ph W" w:date="2010-08-05T10:50:00Z" w:original="%1:4:0:.%2:2:0:.%3:1:0:"/>
        </w:numPr>
        <w:rPr>
          <w:sz w:val="20"/>
        </w:rPr>
      </w:pPr>
      <w:r w:rsidRPr="00305098">
        <w:rPr>
          <w:sz w:val="20"/>
        </w:rPr>
        <w:t>Definition</w:t>
      </w:r>
    </w:p>
    <w:p w:rsidR="00967A51" w:rsidRPr="00305098" w:rsidRDefault="00967A51" w:rsidP="00967A51">
      <w:pPr>
        <w:pStyle w:val="nobreak"/>
        <w:rPr>
          <w:sz w:val="20"/>
        </w:rPr>
      </w:pPr>
      <w:r w:rsidRPr="00305098">
        <w:rPr>
          <w:sz w:val="20"/>
        </w:rPr>
        <w:t>This element contains a natural-language description of the activity and offers means for storing additional information on the activity for displaying purposes (e.g. in a user interface).</w:t>
      </w:r>
    </w:p>
    <w:p w:rsidR="00967A51" w:rsidRPr="00305098" w:rsidRDefault="00967A51" w:rsidP="00967A51">
      <w:pPr>
        <w:pStyle w:val="berschrift3"/>
        <w:numPr>
          <w:numberingChange w:id="1187" w:author="Ph W" w:date="2010-08-05T10:50:00Z" w:original="%1:4:0:.%2:2:0:.%3:2:0:"/>
        </w:numPr>
        <w:rPr>
          <w:sz w:val="20"/>
        </w:rPr>
      </w:pPr>
      <w:r w:rsidRPr="00305098">
        <w:rPr>
          <w:sz w:val="20"/>
        </w:rPr>
        <w:t>Multiplicity</w:t>
      </w:r>
    </w:p>
    <w:p w:rsidR="00967A51" w:rsidRPr="00305098" w:rsidRDefault="00967A51" w:rsidP="00967A51">
      <w:pPr>
        <w:pStyle w:val="nobreak"/>
        <w:rPr>
          <w:sz w:val="20"/>
        </w:rPr>
      </w:pPr>
      <w:r w:rsidRPr="00305098">
        <w:rPr>
          <w:sz w:val="20"/>
        </w:rPr>
        <w:t>The multiplicity of this element is zero or one.</w:t>
      </w:r>
    </w:p>
    <w:p w:rsidR="00967A51" w:rsidRPr="00305098" w:rsidRDefault="00967A51" w:rsidP="00967A51">
      <w:pPr>
        <w:pStyle w:val="berschrift3"/>
        <w:numPr>
          <w:numberingChange w:id="1188" w:author="Ph W" w:date="2010-08-05T10:50:00Z" w:original="%1:4:0:.%2:2:0:.%3:3:0:"/>
        </w:numPr>
        <w:rPr>
          <w:sz w:val="20"/>
        </w:rPr>
      </w:pPr>
      <w:r w:rsidRPr="00305098">
        <w:rPr>
          <w:sz w:val="20"/>
        </w:rPr>
        <w:t>Type</w:t>
      </w:r>
    </w:p>
    <w:p w:rsidR="00967A51" w:rsidRPr="00305098" w:rsidRDefault="00967A51" w:rsidP="00967A51">
      <w:pPr>
        <w:pStyle w:val="nobreak"/>
        <w:rPr>
          <w:sz w:val="20"/>
        </w:rPr>
      </w:pPr>
      <w:r w:rsidRPr="00305098">
        <w:rPr>
          <w:sz w:val="20"/>
        </w:rPr>
        <w:t xml:space="preserve">This type of this element is </w:t>
      </w:r>
      <w:r w:rsidRPr="00305098">
        <w:rPr>
          <w:rFonts w:ascii="Courier New" w:hAnsi="Courier New"/>
          <w:sz w:val="20"/>
        </w:rPr>
        <w:t>xsd:string</w:t>
      </w:r>
      <w:r w:rsidRPr="00305098">
        <w:rPr>
          <w:sz w:val="20"/>
        </w:rPr>
        <w:t>.</w:t>
      </w:r>
    </w:p>
    <w:p w:rsidR="00967A51" w:rsidRPr="00305098" w:rsidRDefault="00967A51" w:rsidP="00967A51">
      <w:pPr>
        <w:pStyle w:val="berschrift3"/>
        <w:numPr>
          <w:numberingChange w:id="1189" w:author="Ph W" w:date="2010-08-05T10:50:00Z" w:original="%1:4:0:.%2:2:0:.%3:4:0:"/>
        </w:numPr>
        <w:rPr>
          <w:sz w:val="20"/>
        </w:rPr>
      </w:pPr>
      <w:r w:rsidRPr="00305098">
        <w:rPr>
          <w:sz w:val="20"/>
        </w:rPr>
        <w:t>Attributes</w:t>
      </w:r>
    </w:p>
    <w:p w:rsidR="00967A51" w:rsidRPr="00305098" w:rsidRDefault="00967A51" w:rsidP="00967A51">
      <w:pPr>
        <w:pStyle w:val="nobreak"/>
        <w:rPr>
          <w:sz w:val="20"/>
        </w:rPr>
      </w:pPr>
      <w:r w:rsidRPr="00305098">
        <w:rPr>
          <w:sz w:val="20"/>
        </w:rPr>
        <w:t>No attributes are defined.</w:t>
      </w:r>
    </w:p>
    <w:p w:rsidR="00967A51" w:rsidRPr="00305098" w:rsidRDefault="00967A51" w:rsidP="00967A51">
      <w:pPr>
        <w:pStyle w:val="berschrift3"/>
        <w:numPr>
          <w:numberingChange w:id="1190" w:author="Ph W" w:date="2010-08-05T10:50:00Z" w:original="%1:4:0:.%2:2:0:.%3:5:0:"/>
        </w:numPr>
        <w:rPr>
          <w:sz w:val="20"/>
        </w:rPr>
      </w:pPr>
      <w:r w:rsidRPr="00305098">
        <w:rPr>
          <w:sz w:val="20"/>
        </w:rPr>
        <w:t>Pseudo schema</w:t>
      </w:r>
    </w:p>
    <w:p w:rsidR="00967A51" w:rsidRPr="00305098" w:rsidRDefault="00967A51" w:rsidP="00967A51">
      <w:pPr>
        <w:pStyle w:val="nobreak"/>
        <w:rPr>
          <w:sz w:val="20"/>
        </w:rPr>
      </w:pPr>
      <w:r w:rsidRPr="00305098">
        <w:rPr>
          <w:sz w:val="20"/>
        </w:rPr>
        <w:t xml:space="preserve">The </w:t>
      </w:r>
      <w:r w:rsidRPr="00305098">
        <w:rPr>
          <w:i/>
          <w:sz w:val="20"/>
        </w:rPr>
        <w:t>ActivityDescription</w:t>
      </w:r>
      <w:r w:rsidRPr="00305098">
        <w:rPr>
          <w:sz w:val="20"/>
        </w:rPr>
        <w:t xml:space="preserve"> is rendered in XML as:</w:t>
      </w:r>
    </w:p>
    <w:p w:rsidR="00967A51" w:rsidRPr="00305098" w:rsidRDefault="00967A51" w:rsidP="00967A51">
      <w:pPr>
        <w:rPr>
          <w:sz w:val="20"/>
        </w:rPr>
      </w:pPr>
    </w:p>
    <w:p w:rsidR="00967A51" w:rsidRPr="00305098" w:rsidRDefault="00967A51" w:rsidP="009A50FB">
      <w:pPr>
        <w:pStyle w:val="XMLSnippet"/>
      </w:pPr>
      <w:r w:rsidRPr="00305098">
        <w:t>&lt;ActivityDescription&gt; xsd:string &lt;/ActivityDescription&gt;</w:t>
      </w:r>
    </w:p>
    <w:p w:rsidR="00967A51" w:rsidRPr="00305098" w:rsidRDefault="00967A51" w:rsidP="00967A51">
      <w:pPr>
        <w:rPr>
          <w:sz w:val="20"/>
        </w:rPr>
      </w:pPr>
    </w:p>
    <w:p w:rsidR="00967A51" w:rsidRPr="00305098" w:rsidRDefault="00967A51" w:rsidP="00967A51">
      <w:pPr>
        <w:rPr>
          <w:sz w:val="20"/>
        </w:rPr>
      </w:pPr>
      <w:r w:rsidRPr="00305098">
        <w:rPr>
          <w:sz w:val="20"/>
        </w:rPr>
        <w:t>Where:</w:t>
      </w:r>
    </w:p>
    <w:p w:rsidR="00967A51" w:rsidRPr="00305098" w:rsidRDefault="00967A51" w:rsidP="00967A51">
      <w:pPr>
        <w:rPr>
          <w:sz w:val="20"/>
        </w:rPr>
      </w:pPr>
    </w:p>
    <w:p w:rsidR="004F75FF" w:rsidRPr="00305098" w:rsidDel="004F75FF" w:rsidRDefault="00967A51" w:rsidP="00967A51">
      <w:pPr>
        <w:rPr>
          <w:b/>
          <w:sz w:val="20"/>
        </w:rPr>
      </w:pPr>
      <w:r w:rsidRPr="00305098">
        <w:rPr>
          <w:b/>
          <w:sz w:val="20"/>
        </w:rPr>
        <w:t>/aid:ActivityDocument/ActivityDescription</w:t>
      </w:r>
    </w:p>
    <w:p w:rsidR="00967A51" w:rsidRPr="00305098" w:rsidRDefault="004F75FF" w:rsidP="004F75FF">
      <w:pPr>
        <w:rPr>
          <w:sz w:val="20"/>
        </w:rPr>
      </w:pPr>
      <w:r w:rsidRPr="00305098">
        <w:rPr>
          <w:sz w:val="20"/>
        </w:rPr>
        <w:tab/>
      </w:r>
      <w:r w:rsidR="00967A51" w:rsidRPr="00305098">
        <w:rPr>
          <w:sz w:val="20"/>
        </w:rPr>
        <w:t xml:space="preserve">Represents the </w:t>
      </w:r>
      <w:r w:rsidR="00967A51" w:rsidRPr="00305098">
        <w:rPr>
          <w:rStyle w:val="DefinedItem"/>
          <w:sz w:val="20"/>
        </w:rPr>
        <w:t xml:space="preserve">ActivityDescription </w:t>
      </w:r>
      <w:r w:rsidR="00967A51" w:rsidRPr="00305098">
        <w:rPr>
          <w:rStyle w:val="DefinedItem"/>
          <w:i w:val="0"/>
          <w:sz w:val="20"/>
        </w:rPr>
        <w:t>element.</w:t>
      </w:r>
    </w:p>
    <w:p w:rsidR="00967A51" w:rsidRPr="00305098" w:rsidRDefault="00967A51" w:rsidP="00967A51">
      <w:pPr>
        <w:pStyle w:val="berschrift3"/>
        <w:numPr>
          <w:numberingChange w:id="1191" w:author="Ph W" w:date="2010-08-05T10:50:00Z" w:original="%1:4:0:.%2:2:0:.%3:6:0:"/>
        </w:numPr>
        <w:rPr>
          <w:sz w:val="20"/>
        </w:rPr>
      </w:pPr>
      <w:r w:rsidRPr="00305098">
        <w:rPr>
          <w:sz w:val="20"/>
        </w:rPr>
        <w:t>Example</w:t>
      </w:r>
    </w:p>
    <w:p w:rsidR="00967A51" w:rsidRPr="00305098" w:rsidRDefault="00967A51" w:rsidP="009A50FB">
      <w:pPr>
        <w:pStyle w:val="XMLSnippet"/>
      </w:pPr>
      <w:r w:rsidRPr="00305098">
        <w:t>&lt;ActivityDescription&gt;</w:t>
      </w:r>
    </w:p>
    <w:p w:rsidR="00967A51" w:rsidRPr="00305098" w:rsidRDefault="00967A51" w:rsidP="009A50FB">
      <w:pPr>
        <w:pStyle w:val="XMLSnippet"/>
      </w:pPr>
      <w:r w:rsidRPr="00305098">
        <w:tab/>
        <w:t>This activity instance has been generated due to an activity request</w:t>
      </w:r>
      <w:r w:rsidRPr="00305098">
        <w:br/>
        <w:t xml:space="preserve"> </w:t>
      </w:r>
      <w:r w:rsidRPr="00305098">
        <w:tab/>
        <w:t>submitted to the scheduling service with the</w:t>
      </w:r>
      <w:r w:rsidRPr="00305098">
        <w:br/>
        <w:t xml:space="preserve"> </w:t>
      </w:r>
      <w:r w:rsidRPr="00305098">
        <w:tab/>
        <w:t>following URI: http://tempuri.org/services/activityscheduler. The</w:t>
      </w:r>
      <w:r w:rsidRPr="00305098">
        <w:br/>
        <w:t xml:space="preserve"> </w:t>
      </w:r>
      <w:r w:rsidRPr="00305098">
        <w:tab/>
        <w:t>activity request has been received at 2010-05-10T11:11:11.11. The</w:t>
      </w:r>
    </w:p>
    <w:p w:rsidR="00967A51" w:rsidRPr="00305098" w:rsidRDefault="00967A51" w:rsidP="009A50FB">
      <w:pPr>
        <w:pStyle w:val="XMLSnippet"/>
      </w:pPr>
      <w:r w:rsidRPr="00305098">
        <w:t xml:space="preserve"> </w:t>
      </w:r>
      <w:r w:rsidRPr="00305098">
        <w:tab/>
        <w:t xml:space="preserve">activity instance has been created 2010-05-10T11:11:44.44 by the </w:t>
      </w:r>
      <w:r w:rsidRPr="00305098">
        <w:br/>
        <w:t xml:space="preserve"> </w:t>
      </w:r>
      <w:r w:rsidRPr="00305098">
        <w:tab/>
        <w:t>organization’s activity store with the following URI:</w:t>
      </w:r>
    </w:p>
    <w:p w:rsidR="00967A51" w:rsidRPr="00305098" w:rsidRDefault="00967A51" w:rsidP="009A50FB">
      <w:pPr>
        <w:pStyle w:val="XMLSnippet"/>
      </w:pPr>
      <w:r w:rsidRPr="00305098">
        <w:t xml:space="preserve"> </w:t>
      </w:r>
      <w:r w:rsidRPr="00305098">
        <w:tab/>
        <w:t>http://tempuri.org/services/activitystore.</w:t>
      </w:r>
    </w:p>
    <w:p w:rsidR="00967A51" w:rsidRPr="00305098" w:rsidRDefault="00967A51" w:rsidP="009A50FB">
      <w:pPr>
        <w:pStyle w:val="XMLSnippet"/>
      </w:pPr>
      <w:r w:rsidRPr="00305098">
        <w:t>&lt;/ActivityDescription&gt;</w:t>
      </w:r>
    </w:p>
    <w:p w:rsidR="00967A51" w:rsidRPr="00305098" w:rsidRDefault="00967A51" w:rsidP="00967A51">
      <w:pPr>
        <w:rPr>
          <w:sz w:val="20"/>
        </w:rPr>
      </w:pPr>
    </w:p>
    <w:p w:rsidR="00967A51" w:rsidRPr="00305098" w:rsidRDefault="00967A51" w:rsidP="00967A51">
      <w:pPr>
        <w:rPr>
          <w:sz w:val="20"/>
        </w:rPr>
      </w:pPr>
      <w:r w:rsidRPr="00305098">
        <w:rPr>
          <w:sz w:val="20"/>
        </w:rPr>
        <w:t xml:space="preserve">The example shows a human-readable description of an activity following the example given in Section </w:t>
      </w:r>
      <w:r w:rsidR="00DC76A3" w:rsidRPr="00305098">
        <w:rPr>
          <w:sz w:val="20"/>
        </w:rPr>
        <w:fldChar w:fldCharType="begin"/>
      </w:r>
      <w:r w:rsidRPr="00305098">
        <w:rPr>
          <w:sz w:val="20"/>
        </w:rPr>
        <w:instrText xml:space="preserve"> REF _Ref135117535 \r \h </w:instrText>
      </w:r>
      <w:r w:rsidR="00223DC3" w:rsidRPr="00DC76A3">
        <w:rPr>
          <w:sz w:val="20"/>
        </w:rPr>
      </w:r>
      <w:r w:rsidR="00DC76A3" w:rsidRPr="00305098">
        <w:rPr>
          <w:sz w:val="20"/>
        </w:rPr>
        <w:fldChar w:fldCharType="separate"/>
      </w:r>
      <w:r w:rsidR="00773AFB">
        <w:rPr>
          <w:sz w:val="20"/>
        </w:rPr>
        <w:t>1.4</w:t>
      </w:r>
      <w:r w:rsidR="00DC76A3" w:rsidRPr="00305098">
        <w:rPr>
          <w:sz w:val="20"/>
        </w:rPr>
        <w:fldChar w:fldCharType="end"/>
      </w:r>
      <w:r w:rsidRPr="00305098">
        <w:rPr>
          <w:sz w:val="20"/>
        </w:rPr>
        <w:t>. There, an activity request is accepted by a scheduler for processing, which then triggers the creation of an activity instance.</w:t>
      </w:r>
    </w:p>
    <w:p w:rsidR="00967A51" w:rsidRPr="00305098" w:rsidRDefault="00967A51" w:rsidP="00967A51">
      <w:pPr>
        <w:pStyle w:val="berschrift3"/>
        <w:numPr>
          <w:numberingChange w:id="1192" w:author="Ph W" w:date="2010-08-05T10:50:00Z" w:original="%1:4:0:.%2:2:0:.%3:7:0:"/>
        </w:numPr>
        <w:rPr>
          <w:sz w:val="20"/>
        </w:rPr>
      </w:pPr>
      <w:r w:rsidRPr="00305098">
        <w:rPr>
          <w:sz w:val="20"/>
        </w:rPr>
        <w:t>Extensibility</w:t>
      </w:r>
    </w:p>
    <w:p w:rsidR="00967A51" w:rsidRPr="00305098" w:rsidRDefault="00967A51" w:rsidP="00967A51">
      <w:pPr>
        <w:pStyle w:val="nobreak"/>
        <w:rPr>
          <w:sz w:val="20"/>
        </w:rPr>
      </w:pPr>
      <w:r w:rsidRPr="00305098">
        <w:rPr>
          <w:sz w:val="20"/>
        </w:rPr>
        <w:t>This element provides no extension points.</w:t>
      </w:r>
    </w:p>
    <w:p w:rsidR="00967A51" w:rsidRPr="00305098" w:rsidRDefault="00967A51" w:rsidP="00967A51">
      <w:pPr>
        <w:pStyle w:val="nobreak"/>
        <w:rPr>
          <w:sz w:val="20"/>
        </w:rPr>
      </w:pPr>
    </w:p>
    <w:p w:rsidR="00967A51" w:rsidRPr="00305098" w:rsidRDefault="00967A51" w:rsidP="00967A51">
      <w:pPr>
        <w:pStyle w:val="berschrift2"/>
        <w:numPr>
          <w:numberingChange w:id="1193" w:author="Ph W" w:date="2010-08-05T10:50:00Z" w:original="%1:4:0:.%2:3:0:"/>
        </w:numPr>
        <w:rPr>
          <w:sz w:val="20"/>
        </w:rPr>
      </w:pPr>
      <w:bookmarkStart w:id="1194" w:name="_Toc105118902"/>
      <w:bookmarkStart w:id="1195" w:name="_Ref129949736"/>
      <w:bookmarkStart w:id="1196" w:name="_Ref135116265"/>
      <w:bookmarkStart w:id="1197" w:name="_Toc135995889"/>
      <w:bookmarkStart w:id="1198" w:name="_Ref137693960"/>
      <w:bookmarkStart w:id="1199" w:name="_Toc142648533"/>
      <w:r w:rsidRPr="00305098">
        <w:rPr>
          <w:sz w:val="20"/>
        </w:rPr>
        <w:t>The ActivityHistory Element</w:t>
      </w:r>
      <w:bookmarkEnd w:id="1194"/>
      <w:bookmarkEnd w:id="1195"/>
      <w:bookmarkEnd w:id="1196"/>
      <w:bookmarkEnd w:id="1197"/>
      <w:bookmarkEnd w:id="1198"/>
      <w:bookmarkEnd w:id="1199"/>
    </w:p>
    <w:p w:rsidR="00967A51" w:rsidRPr="00305098" w:rsidRDefault="00967A51" w:rsidP="00967A51">
      <w:pPr>
        <w:pStyle w:val="berschrift3"/>
        <w:numPr>
          <w:numberingChange w:id="1200" w:author="Ph W" w:date="2010-08-05T10:50:00Z" w:original="%1:4:0:.%2:3:0:.%3:1:0:"/>
        </w:numPr>
        <w:rPr>
          <w:sz w:val="20"/>
        </w:rPr>
      </w:pPr>
      <w:r w:rsidRPr="00305098">
        <w:rPr>
          <w:sz w:val="20"/>
        </w:rPr>
        <w:t>Definition</w:t>
      </w:r>
    </w:p>
    <w:p w:rsidR="00967A51" w:rsidRPr="00305098" w:rsidRDefault="00967A51" w:rsidP="00967A51">
      <w:pPr>
        <w:pStyle w:val="nobreak"/>
        <w:rPr>
          <w:sz w:val="20"/>
        </w:rPr>
      </w:pPr>
      <w:r w:rsidRPr="00305098">
        <w:rPr>
          <w:sz w:val="20"/>
        </w:rPr>
        <w:t xml:space="preserve">This element stores the history of an activity. Within it, a record of the activity’s history is kept track of. This record MUST contain one initial and, at most, one final record (see Section </w:t>
      </w:r>
      <w:r w:rsidR="00DC76A3" w:rsidRPr="00305098">
        <w:rPr>
          <w:sz w:val="20"/>
        </w:rPr>
        <w:fldChar w:fldCharType="begin"/>
      </w:r>
      <w:r w:rsidRPr="00305098">
        <w:rPr>
          <w:sz w:val="20"/>
        </w:rPr>
        <w:instrText xml:space="preserve"> REF _Ref135118026 \r \h </w:instrText>
      </w:r>
      <w:r w:rsidR="00223DC3" w:rsidRPr="00DC76A3">
        <w:rPr>
          <w:sz w:val="20"/>
        </w:rPr>
      </w:r>
      <w:r w:rsidR="00DC76A3" w:rsidRPr="00305098">
        <w:rPr>
          <w:sz w:val="20"/>
        </w:rPr>
        <w:fldChar w:fldCharType="separate"/>
      </w:r>
      <w:r w:rsidR="00773AFB">
        <w:rPr>
          <w:sz w:val="20"/>
        </w:rPr>
        <w:t>4.4</w:t>
      </w:r>
      <w:r w:rsidR="00DC76A3" w:rsidRPr="00305098">
        <w:rPr>
          <w:sz w:val="20"/>
        </w:rPr>
        <w:fldChar w:fldCharType="end"/>
      </w:r>
      <w:r w:rsidRPr="00305098">
        <w:rPr>
          <w:sz w:val="20"/>
        </w:rPr>
        <w:t xml:space="preserve"> for the </w:t>
      </w:r>
      <w:r w:rsidRPr="00305098">
        <w:rPr>
          <w:i/>
          <w:sz w:val="20"/>
        </w:rPr>
        <w:t>ActivityHistoryEntry</w:t>
      </w:r>
      <w:r w:rsidRPr="00305098">
        <w:rPr>
          <w:sz w:val="20"/>
        </w:rPr>
        <w:t xml:space="preserve"> element and for the different category attributes). Note that, although a final record MAY be written already, the activity itself MAY still be modified.</w:t>
      </w:r>
    </w:p>
    <w:p w:rsidR="00967A51" w:rsidRPr="00305098" w:rsidRDefault="00967A51" w:rsidP="00967A51">
      <w:pPr>
        <w:pStyle w:val="berschrift3"/>
        <w:numPr>
          <w:numberingChange w:id="1201" w:author="Ph W" w:date="2010-08-05T10:50:00Z" w:original="%1:4:0:.%2:3:0:.%3:2:0:"/>
        </w:numPr>
        <w:rPr>
          <w:sz w:val="20"/>
        </w:rPr>
      </w:pPr>
      <w:r w:rsidRPr="00305098">
        <w:rPr>
          <w:sz w:val="20"/>
        </w:rPr>
        <w:t>Multiplicity</w:t>
      </w:r>
    </w:p>
    <w:p w:rsidR="00967A51" w:rsidRPr="00305098" w:rsidRDefault="00967A51" w:rsidP="00967A51">
      <w:pPr>
        <w:pStyle w:val="nobreak"/>
        <w:rPr>
          <w:sz w:val="20"/>
        </w:rPr>
      </w:pPr>
      <w:r w:rsidRPr="00305098">
        <w:rPr>
          <w:sz w:val="20"/>
        </w:rPr>
        <w:t>The multiplicity of this element is one.</w:t>
      </w:r>
    </w:p>
    <w:p w:rsidR="00967A51" w:rsidRPr="00305098" w:rsidRDefault="00967A51" w:rsidP="00967A51">
      <w:pPr>
        <w:pStyle w:val="berschrift3"/>
        <w:numPr>
          <w:numberingChange w:id="1202" w:author="Ph W" w:date="2010-08-05T10:50:00Z" w:original="%1:4:0:.%2:3:0:.%3:3:0:"/>
        </w:numPr>
        <w:rPr>
          <w:sz w:val="20"/>
        </w:rPr>
      </w:pPr>
      <w:r w:rsidRPr="00305098">
        <w:rPr>
          <w:sz w:val="20"/>
        </w:rPr>
        <w:t>Type</w:t>
      </w:r>
    </w:p>
    <w:p w:rsidR="00967A51" w:rsidRPr="00305098" w:rsidRDefault="00967A51" w:rsidP="00967A51">
      <w:pPr>
        <w:pStyle w:val="nobreak"/>
        <w:rPr>
          <w:sz w:val="20"/>
        </w:rPr>
      </w:pPr>
      <w:r w:rsidRPr="00305098">
        <w:rPr>
          <w:sz w:val="20"/>
        </w:rPr>
        <w:t xml:space="preserve">This is </w:t>
      </w:r>
      <w:r w:rsidR="00DF787D" w:rsidRPr="00305098">
        <w:rPr>
          <w:sz w:val="20"/>
        </w:rPr>
        <w:t>an</w:t>
      </w:r>
      <w:r w:rsidRPr="00305098">
        <w:rPr>
          <w:sz w:val="20"/>
        </w:rPr>
        <w:t xml:space="preserve"> </w:t>
      </w:r>
      <w:r w:rsidRPr="00305098">
        <w:rPr>
          <w:rFonts w:ascii="Courier New" w:hAnsi="Courier New"/>
          <w:sz w:val="20"/>
        </w:rPr>
        <w:t>xsd:complexType</w:t>
      </w:r>
      <w:r w:rsidRPr="00305098">
        <w:rPr>
          <w:sz w:val="20"/>
        </w:rPr>
        <w:t>. It MUST support the following elements:</w:t>
      </w:r>
    </w:p>
    <w:p w:rsidR="00967A51" w:rsidRPr="00305098" w:rsidRDefault="00967A51" w:rsidP="00967A51">
      <w:pPr>
        <w:numPr>
          <w:ilvl w:val="0"/>
          <w:numId w:val="32"/>
          <w:numberingChange w:id="1203" w:author="Ph W" w:date="2010-08-05T10:50:00Z" w:original=""/>
        </w:numPr>
        <w:rPr>
          <w:i/>
          <w:sz w:val="20"/>
        </w:rPr>
      </w:pPr>
      <w:r w:rsidRPr="00305098">
        <w:rPr>
          <w:i/>
          <w:sz w:val="20"/>
        </w:rPr>
        <w:t>ActivityHistoryEntry</w:t>
      </w:r>
    </w:p>
    <w:p w:rsidR="00967A51" w:rsidRPr="00305098" w:rsidRDefault="00967A51" w:rsidP="00967A51">
      <w:pPr>
        <w:pStyle w:val="berschrift3"/>
        <w:numPr>
          <w:numberingChange w:id="1204" w:author="Ph W" w:date="2010-08-05T10:50:00Z" w:original="%1:4:0:.%2:3:0:.%3:4:0:"/>
        </w:numPr>
        <w:rPr>
          <w:sz w:val="20"/>
        </w:rPr>
      </w:pPr>
      <w:r w:rsidRPr="00305098">
        <w:rPr>
          <w:sz w:val="20"/>
        </w:rPr>
        <w:t>Attributes</w:t>
      </w:r>
    </w:p>
    <w:p w:rsidR="00967A51" w:rsidRPr="00305098" w:rsidRDefault="00967A51" w:rsidP="00967A51">
      <w:pPr>
        <w:pStyle w:val="nobreak"/>
        <w:rPr>
          <w:sz w:val="20"/>
        </w:rPr>
      </w:pPr>
      <w:r w:rsidRPr="00305098">
        <w:rPr>
          <w:sz w:val="20"/>
        </w:rPr>
        <w:t>No attributes are defined.</w:t>
      </w:r>
    </w:p>
    <w:p w:rsidR="00967A51" w:rsidRPr="00305098" w:rsidRDefault="00967A51" w:rsidP="00967A51">
      <w:pPr>
        <w:pStyle w:val="berschrift3"/>
        <w:numPr>
          <w:numberingChange w:id="1205" w:author="Ph W" w:date="2010-08-05T10:50:00Z" w:original="%1:4:0:.%2:3:0:.%3:5:0:"/>
        </w:numPr>
        <w:rPr>
          <w:sz w:val="20"/>
        </w:rPr>
      </w:pPr>
      <w:r w:rsidRPr="00305098">
        <w:rPr>
          <w:sz w:val="20"/>
        </w:rPr>
        <w:t>Pseudo schema</w:t>
      </w:r>
    </w:p>
    <w:p w:rsidR="00967A51" w:rsidRPr="00305098" w:rsidRDefault="00967A51" w:rsidP="00967A51">
      <w:pPr>
        <w:pStyle w:val="nobreak"/>
        <w:rPr>
          <w:sz w:val="20"/>
        </w:rPr>
      </w:pPr>
      <w:r w:rsidRPr="00305098">
        <w:rPr>
          <w:sz w:val="20"/>
        </w:rPr>
        <w:t xml:space="preserve">The </w:t>
      </w:r>
      <w:r w:rsidRPr="00305098">
        <w:rPr>
          <w:i/>
          <w:sz w:val="20"/>
        </w:rPr>
        <w:t>ActivityHistory</w:t>
      </w:r>
      <w:r w:rsidRPr="00305098">
        <w:rPr>
          <w:sz w:val="20"/>
        </w:rPr>
        <w:t xml:space="preserve"> is rendered in XML as:</w:t>
      </w:r>
    </w:p>
    <w:p w:rsidR="00967A51" w:rsidRPr="00305098" w:rsidRDefault="00967A51" w:rsidP="00967A51">
      <w:pPr>
        <w:pStyle w:val="nobreak"/>
        <w:rPr>
          <w:sz w:val="20"/>
        </w:rPr>
      </w:pPr>
    </w:p>
    <w:p w:rsidR="00967A51" w:rsidRPr="00305098" w:rsidRDefault="00967A51" w:rsidP="009A50FB">
      <w:pPr>
        <w:pStyle w:val="XMLSnippet"/>
      </w:pPr>
      <w:r w:rsidRPr="00305098">
        <w:t>&lt;ActivityHistory&gt;</w:t>
      </w:r>
    </w:p>
    <w:p w:rsidR="00967A51" w:rsidRPr="00305098" w:rsidRDefault="00967A51" w:rsidP="009A50FB">
      <w:pPr>
        <w:pStyle w:val="XMLSnippet"/>
      </w:pPr>
      <w:r w:rsidRPr="00305098">
        <w:tab/>
        <w:t>&lt;ActivityHistoryEntry/&gt;+</w:t>
      </w:r>
    </w:p>
    <w:p w:rsidR="00967A51" w:rsidRPr="00305098" w:rsidRDefault="00967A51" w:rsidP="009A50FB">
      <w:pPr>
        <w:pStyle w:val="XMLSnippet"/>
      </w:pPr>
      <w:r w:rsidRPr="00305098">
        <w:t>&lt;/ActivityHistory&gt;</w:t>
      </w:r>
    </w:p>
    <w:p w:rsidR="00967A51" w:rsidRPr="00305098" w:rsidRDefault="00967A51" w:rsidP="00967A51">
      <w:pPr>
        <w:rPr>
          <w:sz w:val="20"/>
        </w:rPr>
      </w:pPr>
    </w:p>
    <w:p w:rsidR="00967A51" w:rsidRPr="00305098" w:rsidRDefault="00967A51" w:rsidP="00967A51">
      <w:pPr>
        <w:rPr>
          <w:sz w:val="20"/>
        </w:rPr>
      </w:pPr>
      <w:r w:rsidRPr="00305098">
        <w:rPr>
          <w:sz w:val="20"/>
        </w:rPr>
        <w:t>Where:</w:t>
      </w:r>
    </w:p>
    <w:p w:rsidR="00967A51" w:rsidRPr="00305098" w:rsidRDefault="00967A51" w:rsidP="00967A51">
      <w:pPr>
        <w:rPr>
          <w:sz w:val="20"/>
        </w:rPr>
      </w:pPr>
    </w:p>
    <w:p w:rsidR="00967A51" w:rsidRPr="00305098" w:rsidRDefault="00967A51" w:rsidP="004F75FF">
      <w:pPr>
        <w:rPr>
          <w:rStyle w:val="DefinedItem"/>
        </w:rPr>
      </w:pPr>
      <w:r w:rsidRPr="00305098">
        <w:rPr>
          <w:b/>
          <w:sz w:val="20"/>
        </w:rPr>
        <w:t>/aid:ActivityDocument/ActivityHistory</w:t>
      </w:r>
      <w:r w:rsidR="004F75FF" w:rsidRPr="00305098">
        <w:rPr>
          <w:b/>
          <w:sz w:val="20"/>
        </w:rPr>
        <w:br/>
      </w:r>
      <w:r w:rsidR="004F75FF" w:rsidRPr="00305098">
        <w:rPr>
          <w:b/>
          <w:sz w:val="20"/>
        </w:rPr>
        <w:tab/>
      </w:r>
      <w:r w:rsidRPr="00305098">
        <w:rPr>
          <w:sz w:val="20"/>
        </w:rPr>
        <w:t xml:space="preserve">Represents the </w:t>
      </w:r>
      <w:r w:rsidRPr="00305098">
        <w:rPr>
          <w:rStyle w:val="DefinedItem"/>
          <w:sz w:val="20"/>
        </w:rPr>
        <w:t>ActivityHistory</w:t>
      </w:r>
      <w:r w:rsidRPr="00305098">
        <w:rPr>
          <w:rStyle w:val="DefinedItem"/>
          <w:i w:val="0"/>
          <w:sz w:val="20"/>
        </w:rPr>
        <w:t xml:space="preserve"> element.</w:t>
      </w:r>
    </w:p>
    <w:p w:rsidR="00967A51" w:rsidRPr="00305098" w:rsidRDefault="00967A51" w:rsidP="00967A51">
      <w:pPr>
        <w:rPr>
          <w:sz w:val="20"/>
        </w:rPr>
      </w:pPr>
    </w:p>
    <w:p w:rsidR="00967A51" w:rsidRPr="00305098" w:rsidRDefault="00967A51" w:rsidP="00967A51">
      <w:pPr>
        <w:rPr>
          <w:b/>
          <w:sz w:val="20"/>
        </w:rPr>
      </w:pPr>
      <w:r w:rsidRPr="00305098">
        <w:rPr>
          <w:b/>
          <w:sz w:val="20"/>
        </w:rPr>
        <w:t>/aid:ActivityDocument/ActivityHistory/ActivityHistoryEntry</w:t>
      </w:r>
    </w:p>
    <w:p w:rsidR="00967A51" w:rsidRPr="00305098" w:rsidRDefault="004F75FF" w:rsidP="004F75FF">
      <w:pPr>
        <w:rPr>
          <w:sz w:val="20"/>
        </w:rPr>
      </w:pPr>
      <w:r w:rsidRPr="00305098">
        <w:rPr>
          <w:sz w:val="20"/>
        </w:rPr>
        <w:tab/>
        <w:t xml:space="preserve">Represents the </w:t>
      </w:r>
      <w:r w:rsidRPr="00305098">
        <w:rPr>
          <w:i/>
          <w:sz w:val="20"/>
        </w:rPr>
        <w:t>ActivityHistoryEntry</w:t>
      </w:r>
      <w:r w:rsidRPr="00305098">
        <w:rPr>
          <w:sz w:val="20"/>
        </w:rPr>
        <w:t xml:space="preserve"> element as introduced in Section </w:t>
      </w:r>
      <w:r w:rsidR="00DC76A3" w:rsidRPr="00305098">
        <w:rPr>
          <w:sz w:val="20"/>
        </w:rPr>
        <w:fldChar w:fldCharType="begin"/>
      </w:r>
      <w:r w:rsidRPr="00305098">
        <w:rPr>
          <w:sz w:val="20"/>
        </w:rPr>
        <w:instrText xml:space="preserve"> REF _Ref137694069 \r \h </w:instrText>
      </w:r>
      <w:r w:rsidR="00223DC3" w:rsidRPr="00DC76A3">
        <w:rPr>
          <w:sz w:val="20"/>
        </w:rPr>
      </w:r>
      <w:r w:rsidR="00DC76A3" w:rsidRPr="00305098">
        <w:rPr>
          <w:sz w:val="20"/>
        </w:rPr>
        <w:fldChar w:fldCharType="separate"/>
      </w:r>
      <w:r w:rsidR="00773AFB">
        <w:rPr>
          <w:sz w:val="20"/>
        </w:rPr>
        <w:t>4.4</w:t>
      </w:r>
      <w:r w:rsidR="00DC76A3" w:rsidRPr="00305098">
        <w:rPr>
          <w:sz w:val="20"/>
        </w:rPr>
        <w:fldChar w:fldCharType="end"/>
      </w:r>
      <w:r w:rsidRPr="00305098">
        <w:rPr>
          <w:sz w:val="20"/>
        </w:rPr>
        <w:t xml:space="preserve">. This element  </w:t>
      </w:r>
      <w:r w:rsidRPr="00305098">
        <w:rPr>
          <w:sz w:val="20"/>
        </w:rPr>
        <w:tab/>
        <w:t xml:space="preserve">MUST appear at least once within the </w:t>
      </w:r>
      <w:r w:rsidRPr="00305098">
        <w:rPr>
          <w:i/>
          <w:sz w:val="20"/>
        </w:rPr>
        <w:t>ActivityHistory</w:t>
      </w:r>
      <w:r w:rsidRPr="00305098">
        <w:rPr>
          <w:sz w:val="20"/>
        </w:rPr>
        <w:t xml:space="preserve"> element.</w:t>
      </w:r>
    </w:p>
    <w:p w:rsidR="00967A51" w:rsidRPr="00305098" w:rsidRDefault="00967A51" w:rsidP="00967A51">
      <w:pPr>
        <w:pStyle w:val="berschrift3"/>
        <w:numPr>
          <w:numberingChange w:id="1206" w:author="Ph W" w:date="2010-08-05T10:50:00Z" w:original="%1:4:0:.%2:3:0:.%3:6:0:"/>
        </w:numPr>
        <w:rPr>
          <w:sz w:val="20"/>
        </w:rPr>
      </w:pPr>
      <w:del w:id="1207" w:author="Ph W" w:date="2010-08-05T10:53:00Z">
        <w:r w:rsidRPr="00305098" w:rsidDel="005552C5">
          <w:rPr>
            <w:sz w:val="20"/>
          </w:rPr>
          <w:delText>Examples</w:delText>
        </w:r>
      </w:del>
      <w:ins w:id="1208" w:author="Ph W" w:date="2010-08-05T10:53:00Z">
        <w:r w:rsidR="005552C5">
          <w:rPr>
            <w:sz w:val="20"/>
          </w:rPr>
          <w:t>Example</w:t>
        </w:r>
      </w:ins>
    </w:p>
    <w:p w:rsidR="00967A51" w:rsidRPr="00305098" w:rsidRDefault="00967A51" w:rsidP="009A50FB">
      <w:pPr>
        <w:pStyle w:val="XMLSnippet"/>
      </w:pPr>
      <w:r w:rsidRPr="00305098">
        <w:t>&lt;ActivityHistory&gt;</w:t>
      </w:r>
    </w:p>
    <w:p w:rsidR="00967A51" w:rsidRPr="00305098" w:rsidRDefault="00967A51" w:rsidP="009A50FB">
      <w:pPr>
        <w:pStyle w:val="XMLSnippet"/>
      </w:pPr>
      <w:r w:rsidRPr="00305098">
        <w:tab/>
        <w:t>&lt;ActivityHistoryEntry&gt; ... &lt;/ActivityHistoryEntry&gt;</w:t>
      </w:r>
    </w:p>
    <w:p w:rsidR="00967A51" w:rsidRPr="00305098" w:rsidRDefault="00967A51" w:rsidP="009A50FB">
      <w:pPr>
        <w:pStyle w:val="XMLSnippet"/>
      </w:pPr>
      <w:r w:rsidRPr="00305098">
        <w:tab/>
        <w:t>&lt;ActivityHistoryEntry&gt; ... &lt;/ActivityHistoryEntry&gt;</w:t>
      </w:r>
    </w:p>
    <w:p w:rsidR="00967A51" w:rsidRPr="00305098" w:rsidRDefault="00967A51" w:rsidP="009A50FB">
      <w:pPr>
        <w:pStyle w:val="XMLSnippet"/>
      </w:pPr>
      <w:r w:rsidRPr="00305098">
        <w:t>&lt;/ActivityHistory&gt;</w:t>
      </w:r>
    </w:p>
    <w:p w:rsidR="00967A51" w:rsidRPr="00305098" w:rsidRDefault="00967A51" w:rsidP="00967A51">
      <w:pPr>
        <w:rPr>
          <w:sz w:val="20"/>
        </w:rPr>
      </w:pPr>
    </w:p>
    <w:p w:rsidR="00967A51" w:rsidRPr="00305098" w:rsidRDefault="00967A51" w:rsidP="00967A51">
      <w:pPr>
        <w:rPr>
          <w:sz w:val="20"/>
        </w:rPr>
      </w:pPr>
      <w:r w:rsidRPr="00305098">
        <w:rPr>
          <w:sz w:val="20"/>
        </w:rPr>
        <w:t xml:space="preserve">This example shows a history of an activity with currently only two entries. Following the example in Section </w:t>
      </w:r>
      <w:r w:rsidR="00DC76A3" w:rsidRPr="00305098">
        <w:rPr>
          <w:sz w:val="20"/>
        </w:rPr>
        <w:fldChar w:fldCharType="begin"/>
      </w:r>
      <w:r w:rsidRPr="00305098">
        <w:rPr>
          <w:sz w:val="20"/>
        </w:rPr>
        <w:instrText xml:space="preserve"> REF _Ref135306947 \r \h </w:instrText>
      </w:r>
      <w:r w:rsidR="00223DC3" w:rsidRPr="00DC76A3">
        <w:rPr>
          <w:sz w:val="20"/>
        </w:rPr>
      </w:r>
      <w:r w:rsidR="00DC76A3" w:rsidRPr="00305098">
        <w:rPr>
          <w:sz w:val="20"/>
        </w:rPr>
        <w:fldChar w:fldCharType="separate"/>
      </w:r>
      <w:r w:rsidR="00773AFB">
        <w:rPr>
          <w:sz w:val="20"/>
        </w:rPr>
        <w:t>1.4</w:t>
      </w:r>
      <w:r w:rsidR="00DC76A3" w:rsidRPr="00305098">
        <w:rPr>
          <w:sz w:val="20"/>
        </w:rPr>
        <w:fldChar w:fldCharType="end"/>
      </w:r>
      <w:r w:rsidRPr="00305098">
        <w:rPr>
          <w:sz w:val="20"/>
        </w:rPr>
        <w:t xml:space="preserve">, the history would contain exactly two entries after the first delegation attempt of the primary scheduler to secondary scheduler A. An example for the </w:t>
      </w:r>
      <w:r w:rsidRPr="00305098">
        <w:rPr>
          <w:i/>
          <w:sz w:val="20"/>
        </w:rPr>
        <w:t>ActivityHistoryEntry</w:t>
      </w:r>
      <w:r w:rsidRPr="00305098">
        <w:rPr>
          <w:sz w:val="20"/>
        </w:rPr>
        <w:t xml:space="preserve"> is given in Section </w:t>
      </w:r>
      <w:r w:rsidR="00DC76A3" w:rsidRPr="00305098">
        <w:rPr>
          <w:sz w:val="20"/>
        </w:rPr>
        <w:fldChar w:fldCharType="begin"/>
      </w:r>
      <w:r w:rsidRPr="00305098">
        <w:rPr>
          <w:sz w:val="20"/>
        </w:rPr>
        <w:instrText xml:space="preserve"> REF _Ref135306273 \r \h </w:instrText>
      </w:r>
      <w:r w:rsidR="00223DC3" w:rsidRPr="00DC76A3">
        <w:rPr>
          <w:sz w:val="20"/>
        </w:rPr>
      </w:r>
      <w:r w:rsidR="00DC76A3" w:rsidRPr="00305098">
        <w:rPr>
          <w:sz w:val="20"/>
        </w:rPr>
        <w:fldChar w:fldCharType="separate"/>
      </w:r>
      <w:r w:rsidR="00773AFB">
        <w:rPr>
          <w:sz w:val="20"/>
        </w:rPr>
        <w:t>4.4</w:t>
      </w:r>
      <w:r w:rsidR="00DC76A3" w:rsidRPr="00305098">
        <w:rPr>
          <w:sz w:val="20"/>
        </w:rPr>
        <w:fldChar w:fldCharType="end"/>
      </w:r>
      <w:r w:rsidRPr="00305098">
        <w:rPr>
          <w:sz w:val="20"/>
        </w:rPr>
        <w:t>.</w:t>
      </w:r>
    </w:p>
    <w:p w:rsidR="00967A51" w:rsidRPr="00305098" w:rsidRDefault="00967A51" w:rsidP="00967A51">
      <w:pPr>
        <w:pStyle w:val="berschrift3"/>
        <w:numPr>
          <w:numberingChange w:id="1209" w:author="Ph W" w:date="2010-08-05T10:50:00Z" w:original="%1:4:0:.%2:3:0:.%3:7:0:"/>
        </w:numPr>
        <w:rPr>
          <w:sz w:val="20"/>
        </w:rPr>
      </w:pPr>
      <w:r w:rsidRPr="00305098">
        <w:rPr>
          <w:sz w:val="20"/>
        </w:rPr>
        <w:t>Extensibility</w:t>
      </w:r>
    </w:p>
    <w:p w:rsidR="00967A51" w:rsidRPr="00305098" w:rsidRDefault="00967A51" w:rsidP="00967A51">
      <w:pPr>
        <w:pStyle w:val="nobreak"/>
        <w:rPr>
          <w:sz w:val="20"/>
        </w:rPr>
      </w:pPr>
      <w:r w:rsidRPr="00305098">
        <w:rPr>
          <w:sz w:val="20"/>
        </w:rPr>
        <w:t>This element provides no extension points.</w:t>
      </w:r>
    </w:p>
    <w:p w:rsidR="00967A51" w:rsidRPr="00305098" w:rsidRDefault="00967A51" w:rsidP="00967A51">
      <w:pPr>
        <w:pStyle w:val="nobreak"/>
        <w:rPr>
          <w:sz w:val="20"/>
        </w:rPr>
      </w:pPr>
    </w:p>
    <w:p w:rsidR="00967A51" w:rsidRPr="00305098" w:rsidRDefault="00967A51" w:rsidP="00967A51">
      <w:pPr>
        <w:pStyle w:val="berschrift2"/>
        <w:numPr>
          <w:numberingChange w:id="1210" w:author="Ph W" w:date="2010-08-05T10:50:00Z" w:original="%1:4:0:.%2:4:0:"/>
        </w:numPr>
        <w:rPr>
          <w:sz w:val="20"/>
        </w:rPr>
      </w:pPr>
      <w:bookmarkStart w:id="1211" w:name="_Toc105118903"/>
      <w:bookmarkStart w:id="1212" w:name="_Ref135118026"/>
      <w:bookmarkStart w:id="1213" w:name="_Ref135306259"/>
      <w:bookmarkStart w:id="1214" w:name="_Ref135306273"/>
      <w:bookmarkStart w:id="1215" w:name="_Toc135995890"/>
      <w:bookmarkStart w:id="1216" w:name="_Ref137694069"/>
      <w:bookmarkStart w:id="1217" w:name="_Toc142648534"/>
      <w:r w:rsidRPr="00305098">
        <w:rPr>
          <w:sz w:val="20"/>
        </w:rPr>
        <w:t>The ActivityHistoryEntry Element</w:t>
      </w:r>
      <w:bookmarkEnd w:id="1211"/>
      <w:bookmarkEnd w:id="1212"/>
      <w:bookmarkEnd w:id="1213"/>
      <w:bookmarkEnd w:id="1214"/>
      <w:bookmarkEnd w:id="1215"/>
      <w:bookmarkEnd w:id="1216"/>
      <w:bookmarkEnd w:id="1217"/>
    </w:p>
    <w:p w:rsidR="00967A51" w:rsidRPr="00305098" w:rsidRDefault="00967A51" w:rsidP="00967A51">
      <w:pPr>
        <w:pStyle w:val="berschrift3"/>
        <w:numPr>
          <w:numberingChange w:id="1218" w:author="Ph W" w:date="2010-08-05T10:50:00Z" w:original="%1:4:0:.%2:4:0:.%3:1:0:"/>
        </w:numPr>
        <w:rPr>
          <w:sz w:val="20"/>
        </w:rPr>
      </w:pPr>
      <w:r w:rsidRPr="00305098">
        <w:rPr>
          <w:sz w:val="20"/>
        </w:rPr>
        <w:t>Definition</w:t>
      </w:r>
    </w:p>
    <w:p w:rsidR="00687C56" w:rsidDel="00522DA9" w:rsidRDefault="00967A51" w:rsidP="00BC1636">
      <w:pPr>
        <w:tabs>
          <w:tab w:val="left" w:pos="1134"/>
        </w:tabs>
        <w:ind w:left="1134" w:hanging="1134"/>
        <w:rPr>
          <w:del w:id="1219" w:author="Ph W" w:date="2010-08-05T10:56:00Z"/>
          <w:sz w:val="20"/>
        </w:rPr>
      </w:pPr>
      <w:r w:rsidRPr="00305098">
        <w:rPr>
          <w:sz w:val="20"/>
        </w:rPr>
        <w:t xml:space="preserve">This element stores a single event in an activity's history. It denotes an event in the history of an activity, containing its properties at the time the event occurred. Every entry MUST contain at least a timestamp (as attribute), the status of the activity at this timestamp, and a WS-Addressing </w:t>
      </w:r>
      <w:r w:rsidR="00DC76A3" w:rsidRPr="00305098">
        <w:rPr>
          <w:sz w:val="20"/>
        </w:rPr>
        <w:fldChar w:fldCharType="begin"/>
      </w:r>
      <w:r w:rsidRPr="00305098">
        <w:rPr>
          <w:sz w:val="20"/>
        </w:rPr>
        <w:instrText xml:space="preserve"> REF WSADDR \h </w:instrText>
      </w:r>
      <w:r w:rsidR="00223DC3" w:rsidRPr="00DC76A3">
        <w:rPr>
          <w:sz w:val="20"/>
        </w:rPr>
      </w:r>
      <w:r w:rsidR="00DC76A3" w:rsidRPr="00305098">
        <w:rPr>
          <w:sz w:val="20"/>
        </w:rPr>
        <w:fldChar w:fldCharType="separate"/>
      </w:r>
      <w:ins w:id="1220" w:author="Ph W" w:date="2010-08-05T17:26:00Z">
        <w:r w:rsidR="00773AFB" w:rsidRPr="00305098">
          <w:rPr>
            <w:sz w:val="20"/>
          </w:rPr>
          <w:t>[WSADDR]</w:t>
        </w:r>
      </w:ins>
      <w:del w:id="1221" w:author="Ph W" w:date="2010-08-05T10:56:00Z">
        <w:r w:rsidR="00687C56" w:rsidDel="00522DA9">
          <w:rPr>
            <w:sz w:val="20"/>
          </w:rPr>
          <w:delText>.</w:delText>
        </w:r>
      </w:del>
    </w:p>
    <w:p w:rsidR="00967A51" w:rsidRPr="00305098" w:rsidRDefault="00687C56" w:rsidP="00967A51">
      <w:pPr>
        <w:pStyle w:val="nobreak"/>
        <w:rPr>
          <w:sz w:val="20"/>
        </w:rPr>
      </w:pPr>
      <w:del w:id="1222" w:author="Ph W" w:date="2010-08-05T10:56:00Z">
        <w:r w:rsidRPr="00305098" w:rsidDel="00522DA9">
          <w:rPr>
            <w:sz w:val="20"/>
          </w:rPr>
          <w:delText>[WSADDR]</w:delText>
        </w:r>
      </w:del>
      <w:r w:rsidR="00DC76A3" w:rsidRPr="00305098">
        <w:rPr>
          <w:sz w:val="20"/>
        </w:rPr>
        <w:fldChar w:fldCharType="end"/>
      </w:r>
      <w:r w:rsidR="00967A51" w:rsidRPr="00305098">
        <w:rPr>
          <w:sz w:val="20"/>
        </w:rPr>
        <w:t xml:space="preserve"> endpoint reference to the managing service. Once an </w:t>
      </w:r>
      <w:r w:rsidR="00967A51" w:rsidRPr="00305098">
        <w:rPr>
          <w:i/>
          <w:sz w:val="20"/>
        </w:rPr>
        <w:t>ActivityHistoryEntry</w:t>
      </w:r>
      <w:r w:rsidR="00967A51" w:rsidRPr="00305098">
        <w:rPr>
          <w:sz w:val="20"/>
        </w:rPr>
        <w:t xml:space="preserve"> is written, it MUST NOT be altered. Additional information about the respective activity has to be appended to the ActivityHistory by adding a new </w:t>
      </w:r>
      <w:r w:rsidR="00967A51" w:rsidRPr="00305098">
        <w:rPr>
          <w:i/>
          <w:sz w:val="20"/>
        </w:rPr>
        <w:t>ActivityHistoryEntry</w:t>
      </w:r>
      <w:r w:rsidR="00967A51" w:rsidRPr="00305098">
        <w:rPr>
          <w:sz w:val="20"/>
        </w:rPr>
        <w:t xml:space="preserve"> element.</w:t>
      </w:r>
    </w:p>
    <w:p w:rsidR="00967A51" w:rsidRPr="00305098" w:rsidRDefault="00967A51" w:rsidP="00967A51">
      <w:pPr>
        <w:pStyle w:val="berschrift3"/>
        <w:numPr>
          <w:numberingChange w:id="1223" w:author="Ph W" w:date="2010-08-05T10:50:00Z" w:original="%1:4:0:.%2:4:0:.%3:2:0:"/>
        </w:numPr>
        <w:rPr>
          <w:sz w:val="20"/>
        </w:rPr>
      </w:pPr>
      <w:r w:rsidRPr="00305098">
        <w:rPr>
          <w:sz w:val="20"/>
        </w:rPr>
        <w:t>Multiplicity</w:t>
      </w:r>
    </w:p>
    <w:p w:rsidR="00967A51" w:rsidRPr="00305098" w:rsidRDefault="00967A51" w:rsidP="00967A51">
      <w:pPr>
        <w:pStyle w:val="nobreak"/>
        <w:rPr>
          <w:sz w:val="20"/>
        </w:rPr>
      </w:pPr>
      <w:r w:rsidRPr="00305098">
        <w:rPr>
          <w:sz w:val="20"/>
        </w:rPr>
        <w:t>The multiplicity of this element is one or more.</w:t>
      </w:r>
    </w:p>
    <w:p w:rsidR="00967A51" w:rsidRPr="00305098" w:rsidRDefault="00967A51" w:rsidP="00967A51">
      <w:pPr>
        <w:pStyle w:val="berschrift3"/>
        <w:numPr>
          <w:numberingChange w:id="1224" w:author="Ph W" w:date="2010-08-05T10:50:00Z" w:original="%1:4:0:.%2:4:0:.%3:3:0:"/>
        </w:numPr>
        <w:rPr>
          <w:sz w:val="20"/>
        </w:rPr>
      </w:pPr>
      <w:r w:rsidRPr="00305098">
        <w:rPr>
          <w:sz w:val="20"/>
        </w:rPr>
        <w:t>Type</w:t>
      </w:r>
    </w:p>
    <w:p w:rsidR="00967A51" w:rsidRPr="00305098" w:rsidRDefault="00967A51" w:rsidP="00967A51">
      <w:pPr>
        <w:pStyle w:val="nobreak"/>
        <w:rPr>
          <w:sz w:val="20"/>
        </w:rPr>
      </w:pPr>
      <w:r w:rsidRPr="00305098">
        <w:rPr>
          <w:sz w:val="20"/>
        </w:rPr>
        <w:t xml:space="preserve">This is </w:t>
      </w:r>
      <w:r w:rsidR="00E2219A" w:rsidRPr="00305098">
        <w:rPr>
          <w:sz w:val="20"/>
        </w:rPr>
        <w:t>an</w:t>
      </w:r>
      <w:r w:rsidRPr="00305098">
        <w:rPr>
          <w:sz w:val="20"/>
        </w:rPr>
        <w:t xml:space="preserve"> </w:t>
      </w:r>
      <w:r w:rsidRPr="00305098">
        <w:rPr>
          <w:rFonts w:ascii="Courier New" w:hAnsi="Courier New"/>
          <w:sz w:val="20"/>
        </w:rPr>
        <w:t>xsd:complexType</w:t>
      </w:r>
      <w:r w:rsidRPr="00305098">
        <w:rPr>
          <w:sz w:val="20"/>
        </w:rPr>
        <w:t>. It MUST support the following elements:</w:t>
      </w:r>
    </w:p>
    <w:p w:rsidR="00967A51" w:rsidRPr="00305098" w:rsidRDefault="00967A51" w:rsidP="00967A51">
      <w:pPr>
        <w:numPr>
          <w:ilvl w:val="0"/>
          <w:numId w:val="32"/>
          <w:numberingChange w:id="1225" w:author="Ph W" w:date="2010-08-05T10:50:00Z" w:original=""/>
        </w:numPr>
        <w:rPr>
          <w:i/>
          <w:sz w:val="20"/>
        </w:rPr>
      </w:pPr>
      <w:r w:rsidRPr="00305098">
        <w:rPr>
          <w:i/>
          <w:sz w:val="20"/>
        </w:rPr>
        <w:t>Status</w:t>
      </w:r>
    </w:p>
    <w:p w:rsidR="00967A51" w:rsidRPr="00305098" w:rsidRDefault="00967A51" w:rsidP="00967A51">
      <w:pPr>
        <w:numPr>
          <w:ilvl w:val="0"/>
          <w:numId w:val="32"/>
          <w:numberingChange w:id="1226" w:author="Ph W" w:date="2010-08-05T10:50:00Z" w:original=""/>
        </w:numPr>
        <w:rPr>
          <w:i/>
          <w:sz w:val="20"/>
        </w:rPr>
      </w:pPr>
      <w:r w:rsidRPr="00305098">
        <w:rPr>
          <w:i/>
          <w:sz w:val="20"/>
        </w:rPr>
        <w:t>ActivityDefinition</w:t>
      </w:r>
    </w:p>
    <w:p w:rsidR="00967A51" w:rsidRPr="00305098" w:rsidRDefault="00967A51" w:rsidP="00967A51">
      <w:pPr>
        <w:numPr>
          <w:ilvl w:val="0"/>
          <w:numId w:val="32"/>
          <w:numberingChange w:id="1227" w:author="Ph W" w:date="2010-08-05T10:50:00Z" w:original=""/>
        </w:numPr>
        <w:rPr>
          <w:i/>
          <w:sz w:val="20"/>
        </w:rPr>
      </w:pPr>
      <w:r w:rsidRPr="00305098">
        <w:rPr>
          <w:i/>
          <w:sz w:val="20"/>
        </w:rPr>
        <w:t>ActivityDependency</w:t>
      </w:r>
    </w:p>
    <w:p w:rsidR="00967A51" w:rsidRPr="00305098" w:rsidRDefault="00967A51" w:rsidP="00967A51">
      <w:pPr>
        <w:numPr>
          <w:ilvl w:val="0"/>
          <w:numId w:val="32"/>
          <w:numberingChange w:id="1228" w:author="Ph W" w:date="2010-08-05T10:50:00Z" w:original=""/>
        </w:numPr>
        <w:rPr>
          <w:i/>
          <w:sz w:val="20"/>
        </w:rPr>
      </w:pPr>
      <w:r w:rsidRPr="00305098">
        <w:rPr>
          <w:i/>
          <w:sz w:val="20"/>
        </w:rPr>
        <w:t>ManagerReference</w:t>
      </w:r>
    </w:p>
    <w:p w:rsidR="00967A51" w:rsidRPr="00305098" w:rsidRDefault="00967A51" w:rsidP="00967A51">
      <w:pPr>
        <w:numPr>
          <w:ilvl w:val="0"/>
          <w:numId w:val="32"/>
          <w:numberingChange w:id="1229" w:author="Ph W" w:date="2010-08-05T10:50:00Z" w:original=""/>
        </w:numPr>
        <w:rPr>
          <w:i/>
          <w:sz w:val="20"/>
        </w:rPr>
      </w:pPr>
      <w:r w:rsidRPr="00305098">
        <w:rPr>
          <w:i/>
          <w:sz w:val="20"/>
        </w:rPr>
        <w:t>ResourceUsage</w:t>
      </w:r>
    </w:p>
    <w:p w:rsidR="00967A51" w:rsidRPr="00305098" w:rsidRDefault="00967A51" w:rsidP="00967A51">
      <w:pPr>
        <w:pStyle w:val="berschrift3"/>
        <w:numPr>
          <w:numberingChange w:id="1230" w:author="Ph W" w:date="2010-08-05T10:50:00Z" w:original="%1:4:0:.%2:4:0:.%3:4:0:"/>
        </w:numPr>
        <w:rPr>
          <w:sz w:val="20"/>
        </w:rPr>
      </w:pPr>
      <w:bookmarkStart w:id="1231" w:name="_Ref125169873"/>
      <w:r w:rsidRPr="00305098">
        <w:rPr>
          <w:sz w:val="20"/>
        </w:rPr>
        <w:t>Attributes</w:t>
      </w:r>
      <w:bookmarkEnd w:id="1231"/>
    </w:p>
    <w:p w:rsidR="00967A51" w:rsidRPr="00305098" w:rsidRDefault="00967A51" w:rsidP="00967A51">
      <w:pPr>
        <w:pStyle w:val="nobreak"/>
        <w:rPr>
          <w:sz w:val="20"/>
        </w:rPr>
      </w:pPr>
      <w:r w:rsidRPr="00305098">
        <w:rPr>
          <w:sz w:val="20"/>
        </w:rPr>
        <w:t>The following attributes are defined:</w:t>
      </w:r>
    </w:p>
    <w:p w:rsidR="00967A51" w:rsidRPr="00305098" w:rsidRDefault="00967A51" w:rsidP="00967A51">
      <w:pPr>
        <w:numPr>
          <w:ilvl w:val="0"/>
          <w:numId w:val="32"/>
          <w:numberingChange w:id="1232" w:author="Ph W" w:date="2010-08-05T10:50:00Z" w:original=""/>
        </w:numPr>
        <w:rPr>
          <w:sz w:val="20"/>
        </w:rPr>
      </w:pPr>
      <w:r w:rsidRPr="00305098">
        <w:rPr>
          <w:i/>
          <w:sz w:val="20"/>
        </w:rPr>
        <w:t>timestamp</w:t>
      </w:r>
      <w:r w:rsidRPr="00305098">
        <w:rPr>
          <w:sz w:val="20"/>
        </w:rPr>
        <w:t xml:space="preserve"> – the timestamp of the entry. </w:t>
      </w:r>
      <w:r w:rsidR="000D6AEB" w:rsidRPr="00305098">
        <w:rPr>
          <w:sz w:val="20"/>
        </w:rPr>
        <w:t xml:space="preserve">It MUST appear exactly once. </w:t>
      </w:r>
      <w:r w:rsidRPr="00305098">
        <w:rPr>
          <w:sz w:val="20"/>
        </w:rPr>
        <w:t xml:space="preserve">Its type is </w:t>
      </w:r>
      <w:r w:rsidRPr="00305098">
        <w:rPr>
          <w:rFonts w:ascii="Courier New" w:hAnsi="Courier New"/>
          <w:sz w:val="20"/>
        </w:rPr>
        <w:t>xsd:dateTime</w:t>
      </w:r>
      <w:r w:rsidRPr="00305098">
        <w:rPr>
          <w:sz w:val="20"/>
        </w:rPr>
        <w:t>. It keeps the timestamp at which this event has occurred in the activity's history. The entries in the whole activity history SHOULD be ordered ascending to their timestamp.</w:t>
      </w:r>
    </w:p>
    <w:p w:rsidR="00967A51" w:rsidRPr="00305098" w:rsidRDefault="00967A51" w:rsidP="00967A51">
      <w:pPr>
        <w:numPr>
          <w:ilvl w:val="0"/>
          <w:numId w:val="32"/>
          <w:numberingChange w:id="1233" w:author="Ph W" w:date="2010-08-05T10:50:00Z" w:original=""/>
        </w:numPr>
        <w:rPr>
          <w:sz w:val="20"/>
        </w:rPr>
      </w:pPr>
      <w:r w:rsidRPr="00305098">
        <w:rPr>
          <w:i/>
          <w:sz w:val="20"/>
        </w:rPr>
        <w:t>category</w:t>
      </w:r>
      <w:r w:rsidRPr="00305098">
        <w:rPr>
          <w:sz w:val="20"/>
        </w:rPr>
        <w:t xml:space="preserve"> – the category of an entry</w:t>
      </w:r>
      <w:r w:rsidR="006B58CD" w:rsidRPr="00305098">
        <w:rPr>
          <w:sz w:val="20"/>
        </w:rPr>
        <w:t>. The attri</w:t>
      </w:r>
      <w:r w:rsidR="00431B09" w:rsidRPr="00305098">
        <w:rPr>
          <w:sz w:val="20"/>
        </w:rPr>
        <w:t>bute</w:t>
      </w:r>
      <w:r w:rsidRPr="00305098">
        <w:rPr>
          <w:sz w:val="20"/>
        </w:rPr>
        <w:t xml:space="preserve"> </w:t>
      </w:r>
      <w:r w:rsidR="000D6AEB" w:rsidRPr="00305098">
        <w:rPr>
          <w:sz w:val="20"/>
        </w:rPr>
        <w:t>MAY appear</w:t>
      </w:r>
      <w:r w:rsidR="00431B09" w:rsidRPr="00305098">
        <w:rPr>
          <w:sz w:val="20"/>
        </w:rPr>
        <w:t xml:space="preserve"> zero</w:t>
      </w:r>
      <w:r w:rsidR="000D6AEB" w:rsidRPr="00305098">
        <w:rPr>
          <w:sz w:val="20"/>
        </w:rPr>
        <w:t xml:space="preserve"> or </w:t>
      </w:r>
      <w:r w:rsidR="00431B09" w:rsidRPr="00305098">
        <w:rPr>
          <w:sz w:val="20"/>
        </w:rPr>
        <w:t>on</w:t>
      </w:r>
      <w:r w:rsidR="000D6AEB" w:rsidRPr="00305098">
        <w:rPr>
          <w:sz w:val="20"/>
        </w:rPr>
        <w:t>e</w:t>
      </w:r>
      <w:r w:rsidR="00431B09" w:rsidRPr="00305098">
        <w:rPr>
          <w:sz w:val="20"/>
        </w:rPr>
        <w:t xml:space="preserve"> time</w:t>
      </w:r>
      <w:r w:rsidR="000D6AEB" w:rsidRPr="00305098">
        <w:rPr>
          <w:sz w:val="20"/>
        </w:rPr>
        <w:t xml:space="preserve">. </w:t>
      </w:r>
      <w:r w:rsidRPr="00305098">
        <w:rPr>
          <w:sz w:val="20"/>
        </w:rPr>
        <w:t xml:space="preserve">Its type is </w:t>
      </w:r>
      <w:r w:rsidRPr="00305098">
        <w:rPr>
          <w:rFonts w:ascii="Courier New" w:hAnsi="Courier New"/>
          <w:sz w:val="20"/>
        </w:rPr>
        <w:t>aid:ActivityHistoryEntryCategoryType</w:t>
      </w:r>
      <w:r w:rsidRPr="00305098">
        <w:rPr>
          <w:sz w:val="20"/>
        </w:rPr>
        <w:t xml:space="preserve">. Denotes the category of this history record. The possible options are "initial", "intermediate", and “final”. Note that there MUST exist at least an initial and </w:t>
      </w:r>
      <w:r w:rsidR="00E37B49" w:rsidRPr="00305098">
        <w:rPr>
          <w:sz w:val="20"/>
        </w:rPr>
        <w:t>a</w:t>
      </w:r>
      <w:r w:rsidRPr="00305098">
        <w:rPr>
          <w:sz w:val="20"/>
        </w:rPr>
        <w:t xml:space="preserve"> final entry to describe the entire lifecycle of an activity. The semantics of the options is as follows:</w:t>
      </w:r>
    </w:p>
    <w:p w:rsidR="00967A51" w:rsidRPr="00305098" w:rsidRDefault="00967A51" w:rsidP="00967A51">
      <w:pPr>
        <w:numPr>
          <w:ilvl w:val="1"/>
          <w:numId w:val="32"/>
          <w:numberingChange w:id="1234" w:author="Ph W" w:date="2010-08-05T10:50:00Z" w:original="o"/>
        </w:numPr>
        <w:rPr>
          <w:i/>
          <w:sz w:val="20"/>
        </w:rPr>
      </w:pPr>
      <w:r w:rsidRPr="00305098">
        <w:rPr>
          <w:i/>
          <w:sz w:val="20"/>
        </w:rPr>
        <w:t>initial</w:t>
      </w:r>
      <w:r w:rsidRPr="00305098">
        <w:rPr>
          <w:sz w:val="20"/>
        </w:rPr>
        <w:t xml:space="preserve"> denotes the initial history record for a given activity, which MUST be the first one created in the whole record. Note that this is not necessarily the first action taken on a certain activity instance; which events are to be recorded as a history record is implementation-specific. The initial ActivityHistoryEntry MUST NOT have an empty ActivityDefinition element.</w:t>
      </w:r>
    </w:p>
    <w:p w:rsidR="00967A51" w:rsidRPr="00305098" w:rsidRDefault="00967A51" w:rsidP="00967A51">
      <w:pPr>
        <w:numPr>
          <w:ilvl w:val="1"/>
          <w:numId w:val="32"/>
          <w:numberingChange w:id="1235" w:author="Ph W" w:date="2010-08-05T10:50:00Z" w:original="o"/>
        </w:numPr>
        <w:rPr>
          <w:i/>
          <w:sz w:val="20"/>
        </w:rPr>
      </w:pPr>
      <w:r w:rsidRPr="00305098">
        <w:rPr>
          <w:i/>
          <w:sz w:val="20"/>
        </w:rPr>
        <w:t>intermediate</w:t>
      </w:r>
      <w:r w:rsidRPr="00305098">
        <w:rPr>
          <w:sz w:val="20"/>
        </w:rPr>
        <w:t xml:space="preserve"> denotes an intermediate history record for a given activity. Such entry MAY NOT be the first or last one created in the whole record.</w:t>
      </w:r>
    </w:p>
    <w:p w:rsidR="00967A51" w:rsidRPr="00305098" w:rsidRDefault="00967A51" w:rsidP="00967A51">
      <w:pPr>
        <w:numPr>
          <w:ilvl w:val="1"/>
          <w:numId w:val="32"/>
          <w:numberingChange w:id="1236" w:author="Ph W" w:date="2010-08-05T10:50:00Z" w:original="o"/>
        </w:numPr>
        <w:rPr>
          <w:i/>
          <w:sz w:val="20"/>
        </w:rPr>
      </w:pPr>
      <w:r w:rsidRPr="00305098">
        <w:rPr>
          <w:i/>
          <w:sz w:val="20"/>
        </w:rPr>
        <w:t>final</w:t>
      </w:r>
      <w:r w:rsidRPr="00305098">
        <w:rPr>
          <w:sz w:val="20"/>
        </w:rPr>
        <w:t xml:space="preserve"> denotes the final history record for a given activity, which MUST be the last one created in the whole record. Note that this does not imply that the activity on its whole MAY NOT be modified any more.</w:t>
      </w:r>
    </w:p>
    <w:p w:rsidR="00967A51" w:rsidRPr="00305098" w:rsidRDefault="00967A51" w:rsidP="00967A51">
      <w:pPr>
        <w:pStyle w:val="berschrift3"/>
        <w:numPr>
          <w:numberingChange w:id="1237" w:author="Ph W" w:date="2010-08-05T10:50:00Z" w:original="%1:4:0:.%2:4:0:.%3:5:0:"/>
        </w:numPr>
        <w:rPr>
          <w:sz w:val="20"/>
        </w:rPr>
      </w:pPr>
      <w:r w:rsidRPr="00305098">
        <w:rPr>
          <w:sz w:val="20"/>
        </w:rPr>
        <w:t>Pseudo schema</w:t>
      </w:r>
    </w:p>
    <w:p w:rsidR="00967A51" w:rsidRPr="00305098" w:rsidRDefault="00967A51" w:rsidP="00967A51">
      <w:pPr>
        <w:pStyle w:val="nobreak"/>
        <w:rPr>
          <w:sz w:val="20"/>
        </w:rPr>
      </w:pPr>
      <w:r w:rsidRPr="00305098">
        <w:rPr>
          <w:sz w:val="20"/>
        </w:rPr>
        <w:t xml:space="preserve">The </w:t>
      </w:r>
      <w:r w:rsidRPr="00305098">
        <w:rPr>
          <w:i/>
          <w:sz w:val="20"/>
        </w:rPr>
        <w:t xml:space="preserve">ActivityHistoryEntry </w:t>
      </w:r>
      <w:r w:rsidRPr="00305098">
        <w:rPr>
          <w:sz w:val="20"/>
        </w:rPr>
        <w:t>is rendered in XML as:</w:t>
      </w:r>
    </w:p>
    <w:p w:rsidR="00967A51" w:rsidRPr="00305098" w:rsidRDefault="00967A51" w:rsidP="00967A51">
      <w:pPr>
        <w:rPr>
          <w:sz w:val="20"/>
        </w:rPr>
      </w:pPr>
    </w:p>
    <w:p w:rsidR="00967A51" w:rsidRPr="00305098" w:rsidRDefault="00967A51" w:rsidP="009A50FB">
      <w:pPr>
        <w:pStyle w:val="XMLSnippet"/>
      </w:pPr>
      <w:r w:rsidRPr="00305098">
        <w:t>&lt;ActivityHistoryEntry timestamp=”xsd:dateTime</w:t>
      </w:r>
      <w:r w:rsidRPr="00305098">
        <w:br/>
        <w:t xml:space="preserve">                      category=”ActivityHistoryEntryCategoryType”?</w:t>
      </w:r>
      <w:r w:rsidRPr="00305098">
        <w:br/>
        <w:t xml:space="preserve">                      xsd:any##other*&gt;</w:t>
      </w:r>
    </w:p>
    <w:p w:rsidR="00967A51" w:rsidRPr="00305098" w:rsidRDefault="00967A51" w:rsidP="009A50FB">
      <w:pPr>
        <w:pStyle w:val="XMLSnippet"/>
      </w:pPr>
      <w:r w:rsidRPr="00305098">
        <w:tab/>
        <w:t>&lt;Status/&gt;</w:t>
      </w:r>
    </w:p>
    <w:p w:rsidR="00967A51" w:rsidRPr="00305098" w:rsidRDefault="00967A51" w:rsidP="009A50FB">
      <w:pPr>
        <w:pStyle w:val="XMLSnippet"/>
      </w:pPr>
      <w:r w:rsidRPr="00305098">
        <w:tab/>
        <w:t>&lt;ActivityDefinition/&gt;?</w:t>
      </w:r>
    </w:p>
    <w:p w:rsidR="00967A51" w:rsidRPr="00305098" w:rsidRDefault="00967A51" w:rsidP="009A50FB">
      <w:pPr>
        <w:pStyle w:val="XMLSnippet"/>
      </w:pPr>
      <w:r w:rsidRPr="00305098">
        <w:tab/>
        <w:t>&lt;ActivityDependency/&gt;?</w:t>
      </w:r>
    </w:p>
    <w:p w:rsidR="00967A51" w:rsidRPr="00305098" w:rsidRDefault="00967A51" w:rsidP="009A50FB">
      <w:pPr>
        <w:pStyle w:val="XMLSnippet"/>
      </w:pPr>
      <w:r w:rsidRPr="00305098">
        <w:tab/>
        <w:t>&lt;ManagerReference/&gt;</w:t>
      </w:r>
    </w:p>
    <w:p w:rsidR="00967A51" w:rsidRPr="00305098" w:rsidRDefault="00967A51" w:rsidP="009A50FB">
      <w:pPr>
        <w:pStyle w:val="XMLSnippet"/>
      </w:pPr>
      <w:r w:rsidRPr="00305098">
        <w:tab/>
        <w:t>&lt;ResourceUsage/&gt;?</w:t>
      </w:r>
    </w:p>
    <w:p w:rsidR="00967A51" w:rsidRPr="00305098" w:rsidRDefault="00967A51" w:rsidP="009A50FB">
      <w:pPr>
        <w:pStyle w:val="XMLSnippet"/>
      </w:pPr>
      <w:r w:rsidRPr="00305098">
        <w:t>&lt;/ActivityHistoryEntry&gt;</w:t>
      </w:r>
    </w:p>
    <w:p w:rsidR="00967A51" w:rsidRPr="00305098" w:rsidRDefault="00967A51" w:rsidP="00967A51">
      <w:pPr>
        <w:rPr>
          <w:sz w:val="20"/>
        </w:rPr>
      </w:pPr>
    </w:p>
    <w:p w:rsidR="00967A51" w:rsidRPr="00305098" w:rsidRDefault="00967A51" w:rsidP="00967A51">
      <w:pPr>
        <w:rPr>
          <w:sz w:val="20"/>
        </w:rPr>
      </w:pPr>
      <w:r w:rsidRPr="00305098">
        <w:rPr>
          <w:sz w:val="20"/>
        </w:rPr>
        <w:t>Where:</w:t>
      </w:r>
    </w:p>
    <w:p w:rsidR="00253BA4" w:rsidRPr="00305098" w:rsidDel="00253BA4" w:rsidRDefault="00967A51" w:rsidP="00967A51">
      <w:pPr>
        <w:rPr>
          <w:b/>
          <w:sz w:val="20"/>
        </w:rPr>
      </w:pPr>
      <w:r w:rsidRPr="00305098">
        <w:rPr>
          <w:b/>
          <w:sz w:val="20"/>
        </w:rPr>
        <w:t>/aid:ActivityDocument/ActivityHistory/ActivityHistoryEntry</w:t>
      </w:r>
    </w:p>
    <w:p w:rsidR="00967A51" w:rsidRPr="00305098" w:rsidRDefault="00253BA4" w:rsidP="00253BA4">
      <w:pPr>
        <w:rPr>
          <w:rStyle w:val="DefinedItem"/>
        </w:rPr>
      </w:pPr>
      <w:r w:rsidRPr="00305098">
        <w:rPr>
          <w:sz w:val="20"/>
        </w:rPr>
        <w:tab/>
      </w:r>
      <w:r w:rsidR="00967A51" w:rsidRPr="00305098">
        <w:rPr>
          <w:sz w:val="20"/>
        </w:rPr>
        <w:t xml:space="preserve">Represents the </w:t>
      </w:r>
      <w:r w:rsidR="00967A51" w:rsidRPr="00305098">
        <w:rPr>
          <w:rStyle w:val="DefinedItem"/>
          <w:sz w:val="20"/>
        </w:rPr>
        <w:t>ActivityHistoryEntry</w:t>
      </w:r>
      <w:r w:rsidR="00967A51" w:rsidRPr="00305098">
        <w:rPr>
          <w:rStyle w:val="DefinedItem"/>
          <w:i w:val="0"/>
          <w:sz w:val="20"/>
        </w:rPr>
        <w:t xml:space="preserve"> element.</w:t>
      </w:r>
    </w:p>
    <w:p w:rsidR="00967A51" w:rsidRPr="00305098" w:rsidRDefault="00967A51" w:rsidP="00967A51">
      <w:pPr>
        <w:rPr>
          <w:sz w:val="20"/>
        </w:rPr>
      </w:pPr>
    </w:p>
    <w:p w:rsidR="00967A51" w:rsidRPr="00305098" w:rsidRDefault="00967A51" w:rsidP="00967A51">
      <w:pPr>
        <w:rPr>
          <w:b/>
          <w:sz w:val="20"/>
        </w:rPr>
      </w:pPr>
      <w:r w:rsidRPr="00305098">
        <w:rPr>
          <w:b/>
          <w:sz w:val="20"/>
        </w:rPr>
        <w:t>/aid:ActivityDocument/ActivityHistory/ActivityHistoryEntry/Status</w:t>
      </w:r>
    </w:p>
    <w:p w:rsidR="00967A51" w:rsidRPr="00305098" w:rsidRDefault="00253BA4" w:rsidP="00253BA4">
      <w:pPr>
        <w:rPr>
          <w:sz w:val="20"/>
        </w:rPr>
      </w:pPr>
      <w:r w:rsidRPr="00305098">
        <w:rPr>
          <w:sz w:val="20"/>
        </w:rPr>
        <w:tab/>
        <w:t xml:space="preserve">Represents the </w:t>
      </w:r>
      <w:r w:rsidRPr="00305098">
        <w:rPr>
          <w:i/>
          <w:sz w:val="20"/>
        </w:rPr>
        <w:t>Status</w:t>
      </w:r>
      <w:r w:rsidRPr="00305098">
        <w:rPr>
          <w:sz w:val="20"/>
        </w:rPr>
        <w:t xml:space="preserve"> element as defined in Section </w:t>
      </w:r>
      <w:r w:rsidR="00DC76A3" w:rsidRPr="00305098">
        <w:rPr>
          <w:sz w:val="20"/>
        </w:rPr>
        <w:fldChar w:fldCharType="begin"/>
      </w:r>
      <w:r w:rsidRPr="00305098">
        <w:rPr>
          <w:sz w:val="20"/>
        </w:rPr>
        <w:instrText xml:space="preserve"> REF _Ref137694286 \r \h </w:instrText>
      </w:r>
      <w:r w:rsidR="00223DC3" w:rsidRPr="00DC76A3">
        <w:rPr>
          <w:sz w:val="20"/>
        </w:rPr>
      </w:r>
      <w:r w:rsidR="00DC76A3" w:rsidRPr="00305098">
        <w:rPr>
          <w:sz w:val="20"/>
        </w:rPr>
        <w:fldChar w:fldCharType="separate"/>
      </w:r>
      <w:r w:rsidR="00773AFB">
        <w:rPr>
          <w:sz w:val="20"/>
        </w:rPr>
        <w:t>4.5</w:t>
      </w:r>
      <w:r w:rsidR="00DC76A3" w:rsidRPr="00305098">
        <w:rPr>
          <w:sz w:val="20"/>
        </w:rPr>
        <w:fldChar w:fldCharType="end"/>
      </w:r>
      <w:r w:rsidRPr="00305098">
        <w:rPr>
          <w:sz w:val="20"/>
        </w:rPr>
        <w:t xml:space="preserve">. It MUST be present exactly </w:t>
      </w:r>
      <w:r w:rsidRPr="00305098">
        <w:rPr>
          <w:sz w:val="20"/>
        </w:rPr>
        <w:tab/>
        <w:t>once.</w:t>
      </w:r>
    </w:p>
    <w:p w:rsidR="00253BA4" w:rsidRPr="00305098" w:rsidRDefault="00253BA4" w:rsidP="00253BA4">
      <w:pPr>
        <w:rPr>
          <w:sz w:val="20"/>
        </w:rPr>
      </w:pPr>
    </w:p>
    <w:p w:rsidR="00967A51" w:rsidRPr="00305098" w:rsidRDefault="00967A51" w:rsidP="00967A51">
      <w:pPr>
        <w:rPr>
          <w:b/>
          <w:sz w:val="20"/>
        </w:rPr>
      </w:pPr>
      <w:r w:rsidRPr="00305098">
        <w:rPr>
          <w:b/>
          <w:sz w:val="20"/>
        </w:rPr>
        <w:t>/aid:ActivityDocument/ActivityHistory/ActivityHistoryEntry/ActivityDefinition</w:t>
      </w:r>
    </w:p>
    <w:p w:rsidR="007D07D7" w:rsidRPr="00305098" w:rsidDel="00283900" w:rsidRDefault="000D6AEB" w:rsidP="00283900">
      <w:pPr>
        <w:widowControl w:val="0"/>
        <w:autoSpaceDE w:val="0"/>
        <w:autoSpaceDN w:val="0"/>
        <w:adjustRightInd w:val="0"/>
        <w:rPr>
          <w:sz w:val="20"/>
        </w:rPr>
      </w:pPr>
      <w:r w:rsidRPr="00305098">
        <w:rPr>
          <w:sz w:val="20"/>
        </w:rPr>
        <w:tab/>
      </w:r>
      <w:r w:rsidR="007D07D7" w:rsidRPr="00305098">
        <w:rPr>
          <w:sz w:val="20"/>
        </w:rPr>
        <w:t xml:space="preserve">Represents the </w:t>
      </w:r>
      <w:r w:rsidR="007D07D7" w:rsidRPr="00305098">
        <w:rPr>
          <w:i/>
          <w:sz w:val="20"/>
        </w:rPr>
        <w:t>ActivityDefinition</w:t>
      </w:r>
      <w:r w:rsidR="007D07D7" w:rsidRPr="00305098">
        <w:rPr>
          <w:sz w:val="20"/>
        </w:rPr>
        <w:t xml:space="preserve"> element as defined in Section </w:t>
      </w:r>
      <w:r w:rsidR="00DC76A3" w:rsidRPr="00305098">
        <w:rPr>
          <w:sz w:val="20"/>
        </w:rPr>
        <w:fldChar w:fldCharType="begin"/>
      </w:r>
      <w:r w:rsidR="008D1B5B" w:rsidRPr="00305098">
        <w:rPr>
          <w:sz w:val="20"/>
        </w:rPr>
        <w:instrText xml:space="preserve"> REF _Ref137713030 \r \h </w:instrText>
      </w:r>
      <w:r w:rsidR="00223DC3" w:rsidRPr="00DC76A3">
        <w:rPr>
          <w:sz w:val="20"/>
        </w:rPr>
      </w:r>
      <w:r w:rsidR="00DC76A3" w:rsidRPr="00305098">
        <w:rPr>
          <w:sz w:val="20"/>
        </w:rPr>
        <w:fldChar w:fldCharType="separate"/>
      </w:r>
      <w:r w:rsidR="00773AFB">
        <w:rPr>
          <w:sz w:val="20"/>
        </w:rPr>
        <w:t>4.8</w:t>
      </w:r>
      <w:r w:rsidR="00DC76A3" w:rsidRPr="00305098">
        <w:rPr>
          <w:sz w:val="20"/>
        </w:rPr>
        <w:fldChar w:fldCharType="end"/>
      </w:r>
      <w:r w:rsidR="007D07D7" w:rsidRPr="00305098">
        <w:rPr>
          <w:sz w:val="20"/>
        </w:rPr>
        <w:t xml:space="preserve">. It is an optional </w:t>
      </w:r>
      <w:r w:rsidR="007D07D7" w:rsidRPr="00305098">
        <w:rPr>
          <w:sz w:val="20"/>
        </w:rPr>
        <w:tab/>
        <w:t>element, which MAY appear zero or one times.</w:t>
      </w:r>
    </w:p>
    <w:p w:rsidR="00967A51" w:rsidRPr="00305098" w:rsidRDefault="00967A51" w:rsidP="00283900">
      <w:pPr>
        <w:widowControl w:val="0"/>
        <w:autoSpaceDE w:val="0"/>
        <w:autoSpaceDN w:val="0"/>
        <w:adjustRightInd w:val="0"/>
        <w:rPr>
          <w:b/>
          <w:sz w:val="20"/>
        </w:rPr>
      </w:pPr>
    </w:p>
    <w:p w:rsidR="00967A51" w:rsidRPr="00305098" w:rsidRDefault="00967A51" w:rsidP="00967A51">
      <w:pPr>
        <w:rPr>
          <w:b/>
          <w:sz w:val="20"/>
        </w:rPr>
      </w:pPr>
      <w:r w:rsidRPr="00305098">
        <w:rPr>
          <w:b/>
          <w:sz w:val="20"/>
        </w:rPr>
        <w:t>/aid:ActivityDocument/ActivityHistory/ActivityHistoryEntry/ActivityDependency</w:t>
      </w:r>
    </w:p>
    <w:p w:rsidR="00A4184F" w:rsidRPr="00305098" w:rsidRDefault="00A4184F" w:rsidP="00967A51">
      <w:pPr>
        <w:rPr>
          <w:b/>
          <w:sz w:val="20"/>
        </w:rPr>
      </w:pPr>
      <w:r w:rsidRPr="00305098">
        <w:rPr>
          <w:sz w:val="20"/>
        </w:rPr>
        <w:tab/>
        <w:t xml:space="preserve">Represents the </w:t>
      </w:r>
      <w:r w:rsidRPr="00305098">
        <w:rPr>
          <w:i/>
          <w:sz w:val="20"/>
        </w:rPr>
        <w:t>ActivityDepende</w:t>
      </w:r>
      <w:r w:rsidR="007D07D7" w:rsidRPr="00305098">
        <w:rPr>
          <w:i/>
          <w:sz w:val="20"/>
        </w:rPr>
        <w:t>n</w:t>
      </w:r>
      <w:r w:rsidRPr="00305098">
        <w:rPr>
          <w:i/>
          <w:sz w:val="20"/>
        </w:rPr>
        <w:t>cy</w:t>
      </w:r>
      <w:r w:rsidRPr="00305098">
        <w:rPr>
          <w:sz w:val="20"/>
        </w:rPr>
        <w:t xml:space="preserve"> element as defined in Section </w:t>
      </w:r>
      <w:r w:rsidR="00DC76A3" w:rsidRPr="00305098">
        <w:rPr>
          <w:sz w:val="20"/>
        </w:rPr>
        <w:fldChar w:fldCharType="begin"/>
      </w:r>
      <w:r w:rsidRPr="00305098">
        <w:rPr>
          <w:sz w:val="20"/>
        </w:rPr>
        <w:instrText xml:space="preserve"> REF _Ref137694803 \r \h </w:instrText>
      </w:r>
      <w:r w:rsidR="00223DC3" w:rsidRPr="00DC76A3">
        <w:rPr>
          <w:sz w:val="20"/>
        </w:rPr>
      </w:r>
      <w:r w:rsidR="00DC76A3" w:rsidRPr="00305098">
        <w:rPr>
          <w:sz w:val="20"/>
        </w:rPr>
        <w:fldChar w:fldCharType="separate"/>
      </w:r>
      <w:r w:rsidR="00773AFB">
        <w:rPr>
          <w:sz w:val="20"/>
        </w:rPr>
        <w:t>4.9</w:t>
      </w:r>
      <w:r w:rsidR="00DC76A3" w:rsidRPr="00305098">
        <w:rPr>
          <w:sz w:val="20"/>
        </w:rPr>
        <w:fldChar w:fldCharType="end"/>
      </w:r>
      <w:r w:rsidR="00F35AB5" w:rsidRPr="00305098">
        <w:rPr>
          <w:sz w:val="20"/>
        </w:rPr>
        <w:t xml:space="preserve">. It is an optional </w:t>
      </w:r>
      <w:r w:rsidR="00F35AB5" w:rsidRPr="00305098">
        <w:rPr>
          <w:sz w:val="20"/>
        </w:rPr>
        <w:tab/>
        <w:t>element, which MAY appear zero or one times</w:t>
      </w:r>
      <w:r w:rsidRPr="00305098">
        <w:rPr>
          <w:sz w:val="20"/>
        </w:rPr>
        <w:t>.</w:t>
      </w:r>
    </w:p>
    <w:p w:rsidR="00967A51" w:rsidRPr="00305098" w:rsidRDefault="00967A51" w:rsidP="00967A51">
      <w:pPr>
        <w:rPr>
          <w:b/>
          <w:sz w:val="20"/>
        </w:rPr>
      </w:pPr>
    </w:p>
    <w:p w:rsidR="00967A51" w:rsidRPr="00305098" w:rsidRDefault="00967A51" w:rsidP="00967A51">
      <w:pPr>
        <w:rPr>
          <w:b/>
          <w:sz w:val="20"/>
        </w:rPr>
      </w:pPr>
      <w:r w:rsidRPr="00305098">
        <w:rPr>
          <w:b/>
          <w:sz w:val="20"/>
        </w:rPr>
        <w:t>/aid:ActivityDocument/ActivityHistory/ActivityHistoryEntry/ManagerReference</w:t>
      </w:r>
    </w:p>
    <w:p w:rsidR="00ED1813" w:rsidRPr="00305098" w:rsidDel="00ED1813" w:rsidRDefault="00ED1813" w:rsidP="00967A51">
      <w:pPr>
        <w:rPr>
          <w:b/>
          <w:sz w:val="20"/>
        </w:rPr>
      </w:pPr>
      <w:r w:rsidRPr="00305098">
        <w:rPr>
          <w:sz w:val="20"/>
        </w:rPr>
        <w:tab/>
        <w:t xml:space="preserve">Represents the </w:t>
      </w:r>
      <w:r w:rsidRPr="00305098">
        <w:rPr>
          <w:i/>
          <w:sz w:val="20"/>
        </w:rPr>
        <w:t>ManagerReference</w:t>
      </w:r>
      <w:r w:rsidRPr="00305098">
        <w:rPr>
          <w:sz w:val="20"/>
        </w:rPr>
        <w:t xml:space="preserve"> element as defined in Section </w:t>
      </w:r>
      <w:r w:rsidR="00DC76A3" w:rsidRPr="00305098">
        <w:rPr>
          <w:sz w:val="20"/>
        </w:rPr>
        <w:fldChar w:fldCharType="begin"/>
      </w:r>
      <w:r w:rsidRPr="00305098">
        <w:rPr>
          <w:sz w:val="20"/>
        </w:rPr>
        <w:instrText xml:space="preserve"> REF _Ref137694966 \r \h </w:instrText>
      </w:r>
      <w:r w:rsidR="00223DC3" w:rsidRPr="00DC76A3">
        <w:rPr>
          <w:sz w:val="20"/>
        </w:rPr>
      </w:r>
      <w:r w:rsidR="00DC76A3" w:rsidRPr="00305098">
        <w:rPr>
          <w:sz w:val="20"/>
        </w:rPr>
        <w:fldChar w:fldCharType="separate"/>
      </w:r>
      <w:r w:rsidR="00773AFB">
        <w:rPr>
          <w:sz w:val="20"/>
        </w:rPr>
        <w:t>4.10</w:t>
      </w:r>
      <w:r w:rsidR="00DC76A3" w:rsidRPr="00305098">
        <w:rPr>
          <w:sz w:val="20"/>
        </w:rPr>
        <w:fldChar w:fldCharType="end"/>
      </w:r>
      <w:r w:rsidRPr="00305098">
        <w:rPr>
          <w:sz w:val="20"/>
        </w:rPr>
        <w:t xml:space="preserve">. It is an </w:t>
      </w:r>
      <w:r w:rsidRPr="00305098">
        <w:rPr>
          <w:sz w:val="20"/>
        </w:rPr>
        <w:tab/>
        <w:t>mandatory element, which MUST appear exactly once.</w:t>
      </w:r>
    </w:p>
    <w:p w:rsidR="00ED1813" w:rsidRPr="00305098" w:rsidRDefault="00ED1813" w:rsidP="00967A51">
      <w:pPr>
        <w:rPr>
          <w:b/>
          <w:sz w:val="20"/>
        </w:rPr>
      </w:pPr>
    </w:p>
    <w:p w:rsidR="00967A51" w:rsidRPr="00305098" w:rsidRDefault="00967A51" w:rsidP="00967A51">
      <w:pPr>
        <w:rPr>
          <w:b/>
          <w:sz w:val="20"/>
        </w:rPr>
      </w:pPr>
      <w:r w:rsidRPr="00305098">
        <w:rPr>
          <w:b/>
          <w:sz w:val="20"/>
        </w:rPr>
        <w:t>/aid:ActivityDocument/ActivityHistory/ActivityHistoryEntry/ResourceUsage</w:t>
      </w:r>
    </w:p>
    <w:p w:rsidR="00967A51" w:rsidRPr="00305098" w:rsidRDefault="00B76192" w:rsidP="0073421C">
      <w:pPr>
        <w:widowControl w:val="0"/>
        <w:autoSpaceDE w:val="0"/>
        <w:autoSpaceDN w:val="0"/>
        <w:adjustRightInd w:val="0"/>
        <w:ind w:left="720"/>
        <w:rPr>
          <w:b/>
          <w:sz w:val="20"/>
        </w:rPr>
      </w:pPr>
      <w:r w:rsidRPr="00305098">
        <w:rPr>
          <w:sz w:val="20"/>
        </w:rPr>
        <w:t xml:space="preserve">Represents the </w:t>
      </w:r>
      <w:r w:rsidRPr="00305098">
        <w:rPr>
          <w:i/>
          <w:sz w:val="20"/>
        </w:rPr>
        <w:t>ResourceUsage</w:t>
      </w:r>
      <w:r w:rsidRPr="00305098">
        <w:rPr>
          <w:sz w:val="20"/>
        </w:rPr>
        <w:t xml:space="preserve"> element as defined in Section </w:t>
      </w:r>
      <w:r w:rsidR="00DC76A3" w:rsidRPr="00305098">
        <w:rPr>
          <w:sz w:val="20"/>
        </w:rPr>
        <w:fldChar w:fldCharType="begin"/>
      </w:r>
      <w:r w:rsidR="00D23024" w:rsidRPr="00305098">
        <w:rPr>
          <w:sz w:val="20"/>
        </w:rPr>
        <w:instrText xml:space="preserve"> REF _Ref137713097 \r \h </w:instrText>
      </w:r>
      <w:r w:rsidR="00223DC3" w:rsidRPr="00DC76A3">
        <w:rPr>
          <w:sz w:val="20"/>
        </w:rPr>
      </w:r>
      <w:r w:rsidR="00DC76A3" w:rsidRPr="00305098">
        <w:rPr>
          <w:sz w:val="20"/>
        </w:rPr>
        <w:fldChar w:fldCharType="separate"/>
      </w:r>
      <w:r w:rsidR="00773AFB">
        <w:rPr>
          <w:sz w:val="20"/>
        </w:rPr>
        <w:t>4.11</w:t>
      </w:r>
      <w:r w:rsidR="00DC76A3" w:rsidRPr="00305098">
        <w:rPr>
          <w:sz w:val="20"/>
        </w:rPr>
        <w:fldChar w:fldCharType="end"/>
      </w:r>
      <w:r w:rsidRPr="00305098">
        <w:rPr>
          <w:sz w:val="20"/>
        </w:rPr>
        <w:t xml:space="preserve">. It is an </w:t>
      </w:r>
      <w:r w:rsidR="00917582" w:rsidRPr="00305098">
        <w:rPr>
          <w:sz w:val="20"/>
        </w:rPr>
        <w:t xml:space="preserve">mandatory </w:t>
      </w:r>
      <w:r w:rsidRPr="00305098">
        <w:rPr>
          <w:sz w:val="20"/>
        </w:rPr>
        <w:t>element, which MAY appear zero or one times.</w:t>
      </w:r>
    </w:p>
    <w:p w:rsidR="00967A51" w:rsidRPr="00305098" w:rsidRDefault="00967A51" w:rsidP="00967A51">
      <w:pPr>
        <w:pStyle w:val="berschrift3"/>
        <w:numPr>
          <w:numberingChange w:id="1238" w:author="Ph W" w:date="2010-08-05T10:50:00Z" w:original="%1:4:0:.%2:4:0:.%3:6:0:"/>
        </w:numPr>
        <w:rPr>
          <w:sz w:val="20"/>
        </w:rPr>
      </w:pPr>
      <w:del w:id="1239" w:author="Ph W" w:date="2010-08-05T10:53:00Z">
        <w:r w:rsidRPr="00305098" w:rsidDel="005552C5">
          <w:rPr>
            <w:sz w:val="20"/>
          </w:rPr>
          <w:delText>Examples</w:delText>
        </w:r>
      </w:del>
      <w:ins w:id="1240" w:author="Ph W" w:date="2010-08-05T10:53:00Z">
        <w:r w:rsidR="005552C5">
          <w:rPr>
            <w:sz w:val="20"/>
          </w:rPr>
          <w:t>Example</w:t>
        </w:r>
      </w:ins>
    </w:p>
    <w:p w:rsidR="00967A51" w:rsidRPr="00305098" w:rsidRDefault="00967A51" w:rsidP="009A50FB">
      <w:pPr>
        <w:pStyle w:val="XMLSnippet"/>
      </w:pPr>
      <w:r w:rsidRPr="00305098">
        <w:t>&lt;ActivityHistoryEntry timestamp=”2010-05-10T11:11:44.44”</w:t>
      </w:r>
    </w:p>
    <w:p w:rsidR="00967A51" w:rsidRPr="00305098" w:rsidRDefault="00967A51" w:rsidP="009A50FB">
      <w:pPr>
        <w:pStyle w:val="XMLSnippet"/>
      </w:pPr>
      <w:r w:rsidRPr="00305098">
        <w:t xml:space="preserve">                      category=”initial”&gt;</w:t>
      </w:r>
    </w:p>
    <w:p w:rsidR="00967A51" w:rsidRPr="00305098" w:rsidRDefault="00967A51" w:rsidP="009A50FB">
      <w:pPr>
        <w:pStyle w:val="XMLSnippet"/>
      </w:pPr>
      <w:r w:rsidRPr="00305098">
        <w:tab/>
        <w:t>&lt;Status&gt; ... &lt;/Status&gt;</w:t>
      </w:r>
    </w:p>
    <w:p w:rsidR="00967A51" w:rsidRPr="00305098" w:rsidRDefault="00967A51" w:rsidP="009A50FB">
      <w:pPr>
        <w:pStyle w:val="XMLSnippet"/>
      </w:pPr>
      <w:r w:rsidRPr="00305098">
        <w:tab/>
        <w:t>&lt;ActivityDefinition&gt; ... &lt;/ActivityDefinition&gt;</w:t>
      </w:r>
    </w:p>
    <w:p w:rsidR="00967A51" w:rsidRPr="00305098" w:rsidRDefault="00967A51" w:rsidP="009A50FB">
      <w:pPr>
        <w:pStyle w:val="XMLSnippet"/>
      </w:pPr>
      <w:r w:rsidRPr="00305098">
        <w:tab/>
        <w:t>&lt;ActivityDependency&gt; ... &lt;/ActivityDependency&gt;</w:t>
      </w:r>
    </w:p>
    <w:p w:rsidR="00967A51" w:rsidRPr="00305098" w:rsidRDefault="00967A51" w:rsidP="009A50FB">
      <w:pPr>
        <w:pStyle w:val="XMLSnippet"/>
      </w:pPr>
      <w:r w:rsidRPr="00305098">
        <w:tab/>
        <w:t>&lt;ManagerReference&gt; ... &lt;/ManagerReference&gt;</w:t>
      </w:r>
    </w:p>
    <w:p w:rsidR="00967A51" w:rsidRPr="00305098" w:rsidRDefault="00967A51" w:rsidP="009A50FB">
      <w:pPr>
        <w:pStyle w:val="XMLSnippet"/>
      </w:pPr>
      <w:r w:rsidRPr="00305098">
        <w:tab/>
        <w:t>&lt;ResourceUsage&gt; ... &lt;/ResourceUsage&gt;</w:t>
      </w:r>
    </w:p>
    <w:p w:rsidR="00967A51" w:rsidRPr="00305098" w:rsidRDefault="00967A51" w:rsidP="009A50FB">
      <w:pPr>
        <w:pStyle w:val="XMLSnippet"/>
        <w:pPrChange w:id="1241" w:author="Ph W" w:date="2010-08-05T15:21:00Z">
          <w:pPr>
            <w:pStyle w:val="XMLSnippet"/>
          </w:pPr>
        </w:pPrChange>
      </w:pPr>
      <w:r w:rsidRPr="00305098">
        <w:t>&lt;/ActivityHistoryEntry&gt;</w:t>
      </w:r>
    </w:p>
    <w:p w:rsidR="00967A51" w:rsidRPr="00305098" w:rsidRDefault="00967A51" w:rsidP="00967A51">
      <w:pPr>
        <w:rPr>
          <w:sz w:val="20"/>
        </w:rPr>
      </w:pPr>
    </w:p>
    <w:p w:rsidR="00967A51" w:rsidRPr="00305098" w:rsidRDefault="00967A51" w:rsidP="00967A51">
      <w:pPr>
        <w:rPr>
          <w:sz w:val="20"/>
        </w:rPr>
      </w:pPr>
      <w:r w:rsidRPr="00305098">
        <w:rPr>
          <w:sz w:val="20"/>
        </w:rPr>
        <w:t xml:space="preserve">This example shows the </w:t>
      </w:r>
      <w:r w:rsidRPr="00305098">
        <w:rPr>
          <w:i/>
          <w:sz w:val="20"/>
        </w:rPr>
        <w:t>timestamp</w:t>
      </w:r>
      <w:r w:rsidRPr="00305098">
        <w:rPr>
          <w:sz w:val="20"/>
        </w:rPr>
        <w:t xml:space="preserve"> and </w:t>
      </w:r>
      <w:r w:rsidRPr="00305098">
        <w:rPr>
          <w:i/>
          <w:sz w:val="20"/>
        </w:rPr>
        <w:t>category</w:t>
      </w:r>
      <w:r w:rsidRPr="00305098">
        <w:rPr>
          <w:sz w:val="20"/>
        </w:rPr>
        <w:t xml:space="preserve"> attributes for the initially generated activity instance according to the example given in Section </w:t>
      </w:r>
      <w:r w:rsidR="00DC76A3" w:rsidRPr="00305098">
        <w:rPr>
          <w:sz w:val="20"/>
        </w:rPr>
        <w:fldChar w:fldCharType="begin"/>
      </w:r>
      <w:r w:rsidRPr="00305098">
        <w:rPr>
          <w:sz w:val="20"/>
        </w:rPr>
        <w:instrText xml:space="preserve"> REF _Ref135307061 \r \h </w:instrText>
      </w:r>
      <w:r w:rsidR="00223DC3" w:rsidRPr="00DC76A3">
        <w:rPr>
          <w:sz w:val="20"/>
        </w:rPr>
      </w:r>
      <w:r w:rsidR="00DC76A3" w:rsidRPr="00305098">
        <w:rPr>
          <w:sz w:val="20"/>
        </w:rPr>
        <w:fldChar w:fldCharType="separate"/>
      </w:r>
      <w:r w:rsidR="00773AFB">
        <w:rPr>
          <w:sz w:val="20"/>
        </w:rPr>
        <w:t>1.4</w:t>
      </w:r>
      <w:r w:rsidR="00DC76A3" w:rsidRPr="00305098">
        <w:rPr>
          <w:sz w:val="20"/>
        </w:rPr>
        <w:fldChar w:fldCharType="end"/>
      </w:r>
      <w:r w:rsidRPr="00305098">
        <w:rPr>
          <w:sz w:val="20"/>
        </w:rPr>
        <w:t>. All the other elements have examples in the respective sections below.</w:t>
      </w:r>
    </w:p>
    <w:p w:rsidR="00967A51" w:rsidRPr="00305098" w:rsidRDefault="00967A51" w:rsidP="00967A51">
      <w:pPr>
        <w:pStyle w:val="berschrift3"/>
        <w:numPr>
          <w:numberingChange w:id="1242" w:author="Ph W" w:date="2010-08-05T10:50:00Z" w:original="%1:4:0:.%2:4:0:.%3:7:0:"/>
        </w:numPr>
        <w:rPr>
          <w:sz w:val="20"/>
        </w:rPr>
      </w:pPr>
      <w:r w:rsidRPr="00305098">
        <w:rPr>
          <w:sz w:val="20"/>
        </w:rPr>
        <w:t>Extensibility</w:t>
      </w:r>
    </w:p>
    <w:p w:rsidR="00967A51" w:rsidRPr="00305098" w:rsidRDefault="00967A51" w:rsidP="00967A51">
      <w:pPr>
        <w:pStyle w:val="nobreak"/>
        <w:rPr>
          <w:sz w:val="20"/>
        </w:rPr>
      </w:pPr>
      <w:r w:rsidRPr="00305098">
        <w:rPr>
          <w:sz w:val="20"/>
        </w:rPr>
        <w:t xml:space="preserve">This element provides two extension points, one for element extensibility and one for attribute extensibility. The former extension point MAY be used to attach XML digital signatures </w:t>
      </w:r>
      <w:r w:rsidR="00DC76A3" w:rsidRPr="00305098">
        <w:rPr>
          <w:sz w:val="20"/>
        </w:rPr>
        <w:fldChar w:fldCharType="begin"/>
      </w:r>
      <w:r w:rsidRPr="00305098">
        <w:rPr>
          <w:sz w:val="20"/>
        </w:rPr>
        <w:instrText xml:space="preserve"> REF XMLDSIG \h </w:instrText>
      </w:r>
      <w:r w:rsidR="00223DC3" w:rsidRPr="00DC76A3">
        <w:rPr>
          <w:sz w:val="20"/>
        </w:rPr>
      </w:r>
      <w:r w:rsidR="00DC76A3" w:rsidRPr="00305098">
        <w:rPr>
          <w:sz w:val="20"/>
        </w:rPr>
        <w:fldChar w:fldCharType="separate"/>
      </w:r>
      <w:r w:rsidR="00773AFB" w:rsidRPr="00305098">
        <w:rPr>
          <w:sz w:val="20"/>
        </w:rPr>
        <w:t>[XMLDSIG]</w:t>
      </w:r>
      <w:r w:rsidR="00DC76A3" w:rsidRPr="00305098">
        <w:rPr>
          <w:sz w:val="20"/>
        </w:rPr>
        <w:fldChar w:fldCharType="end"/>
      </w:r>
      <w:r w:rsidR="00B53EFF" w:rsidRPr="00305098">
        <w:rPr>
          <w:sz w:val="20"/>
        </w:rPr>
        <w:t xml:space="preserve"> </w:t>
      </w:r>
      <w:r w:rsidRPr="00305098">
        <w:rPr>
          <w:sz w:val="20"/>
        </w:rPr>
        <w:t xml:space="preserve">to an ActivityHistoryEntry element (see Section </w:t>
      </w:r>
      <w:r w:rsidR="00DC76A3" w:rsidRPr="00305098">
        <w:rPr>
          <w:sz w:val="20"/>
        </w:rPr>
        <w:fldChar w:fldCharType="begin"/>
      </w:r>
      <w:r w:rsidRPr="00305098">
        <w:rPr>
          <w:sz w:val="20"/>
        </w:rPr>
        <w:instrText xml:space="preserve"> REF _Ref137643090 \r \h </w:instrText>
      </w:r>
      <w:r w:rsidR="00223DC3" w:rsidRPr="00DC76A3">
        <w:rPr>
          <w:sz w:val="20"/>
        </w:rPr>
      </w:r>
      <w:r w:rsidR="00DC76A3" w:rsidRPr="00305098">
        <w:rPr>
          <w:sz w:val="20"/>
        </w:rPr>
        <w:fldChar w:fldCharType="separate"/>
      </w:r>
      <w:r w:rsidR="00773AFB">
        <w:rPr>
          <w:sz w:val="20"/>
        </w:rPr>
        <w:t>7</w:t>
      </w:r>
      <w:r w:rsidR="00DC76A3" w:rsidRPr="00305098">
        <w:rPr>
          <w:sz w:val="20"/>
        </w:rPr>
        <w:fldChar w:fldCharType="end"/>
      </w:r>
      <w:r w:rsidRPr="00305098">
        <w:rPr>
          <w:sz w:val="20"/>
        </w:rPr>
        <w:t>). Implementations SHOULD ignore unsupported extensions.</w:t>
      </w:r>
    </w:p>
    <w:p w:rsidR="00967A51" w:rsidRPr="00305098" w:rsidRDefault="00967A51" w:rsidP="00967A51">
      <w:pPr>
        <w:rPr>
          <w:sz w:val="20"/>
        </w:rPr>
      </w:pPr>
    </w:p>
    <w:p w:rsidR="00967A51" w:rsidRPr="00305098" w:rsidRDefault="00967A51" w:rsidP="00967A51">
      <w:pPr>
        <w:pStyle w:val="berschrift2"/>
        <w:numPr>
          <w:numberingChange w:id="1243" w:author="Ph W" w:date="2010-08-05T10:50:00Z" w:original="%1:4:0:.%2:5:0:"/>
        </w:numPr>
        <w:rPr>
          <w:sz w:val="20"/>
        </w:rPr>
      </w:pPr>
      <w:bookmarkStart w:id="1244" w:name="_Toc105118904"/>
      <w:bookmarkStart w:id="1245" w:name="_Toc135995891"/>
      <w:bookmarkStart w:id="1246" w:name="_Ref137694286"/>
      <w:bookmarkStart w:id="1247" w:name="_Ref137718460"/>
      <w:bookmarkStart w:id="1248" w:name="_Toc142648535"/>
      <w:r w:rsidRPr="00305098">
        <w:rPr>
          <w:sz w:val="20"/>
        </w:rPr>
        <w:t>The Status Element</w:t>
      </w:r>
      <w:bookmarkEnd w:id="1244"/>
      <w:bookmarkEnd w:id="1245"/>
      <w:bookmarkEnd w:id="1246"/>
      <w:bookmarkEnd w:id="1247"/>
      <w:bookmarkEnd w:id="1248"/>
    </w:p>
    <w:p w:rsidR="00967A51" w:rsidRPr="00305098" w:rsidRDefault="00967A51" w:rsidP="00967A51">
      <w:pPr>
        <w:pStyle w:val="berschrift3"/>
        <w:numPr>
          <w:numberingChange w:id="1249" w:author="Ph W" w:date="2010-08-05T10:50:00Z" w:original="%1:4:0:.%2:5:0:.%3:1:0:"/>
        </w:numPr>
        <w:rPr>
          <w:sz w:val="20"/>
        </w:rPr>
      </w:pPr>
      <w:r w:rsidRPr="00305098">
        <w:rPr>
          <w:sz w:val="20"/>
        </w:rPr>
        <w:t>Definition</w:t>
      </w:r>
    </w:p>
    <w:p w:rsidR="00967A51" w:rsidRPr="00305098" w:rsidRDefault="00967A51" w:rsidP="00967A51">
      <w:pPr>
        <w:pStyle w:val="nobreak"/>
        <w:rPr>
          <w:sz w:val="20"/>
        </w:rPr>
      </w:pPr>
      <w:r w:rsidRPr="00305098">
        <w:rPr>
          <w:sz w:val="20"/>
        </w:rPr>
        <w:t>This element stores the status of the activity with respect to the enclosing history record. The status of an activity comprises its current state (defined by an appropriate state model) and, if necessary, exception information. Every status record for an activity MUST contain at least the current state; if an exceptional condition occurs during the activity's lifetime, it SHOULD be also recorded here. Note that the existence of an exception entry is not necessarily coupled to a corresponding exceptional state; a possible connection between these is left to the implementor and SHOULD be described in the concrete state model's documentation.</w:t>
      </w:r>
    </w:p>
    <w:p w:rsidR="00967A51" w:rsidRPr="00305098" w:rsidRDefault="00967A51" w:rsidP="00967A51">
      <w:pPr>
        <w:pStyle w:val="berschrift3"/>
        <w:numPr>
          <w:numberingChange w:id="1250" w:author="Ph W" w:date="2010-08-05T10:50:00Z" w:original="%1:4:0:.%2:5:0:.%3:2:0:"/>
        </w:numPr>
        <w:rPr>
          <w:sz w:val="20"/>
        </w:rPr>
      </w:pPr>
      <w:r w:rsidRPr="00305098">
        <w:rPr>
          <w:sz w:val="20"/>
        </w:rPr>
        <w:t>Multiplicity</w:t>
      </w:r>
    </w:p>
    <w:p w:rsidR="00967A51" w:rsidRPr="00305098" w:rsidRDefault="00967A51" w:rsidP="00967A51">
      <w:pPr>
        <w:pStyle w:val="nobreak"/>
        <w:rPr>
          <w:sz w:val="20"/>
        </w:rPr>
      </w:pPr>
      <w:r w:rsidRPr="00305098">
        <w:rPr>
          <w:sz w:val="20"/>
        </w:rPr>
        <w:t>The multiplicity of this element is one.</w:t>
      </w:r>
    </w:p>
    <w:p w:rsidR="00967A51" w:rsidRPr="00305098" w:rsidRDefault="00967A51" w:rsidP="00967A51">
      <w:pPr>
        <w:pStyle w:val="berschrift3"/>
        <w:numPr>
          <w:numberingChange w:id="1251" w:author="Ph W" w:date="2010-08-05T10:50:00Z" w:original="%1:4:0:.%2:5:0:.%3:3:0:"/>
        </w:numPr>
        <w:rPr>
          <w:sz w:val="20"/>
        </w:rPr>
      </w:pPr>
      <w:r w:rsidRPr="00305098">
        <w:rPr>
          <w:sz w:val="20"/>
        </w:rPr>
        <w:t>Type</w:t>
      </w:r>
    </w:p>
    <w:p w:rsidR="00967A51" w:rsidRPr="00305098" w:rsidRDefault="00967A51" w:rsidP="00967A51">
      <w:pPr>
        <w:pStyle w:val="nobreak"/>
        <w:rPr>
          <w:sz w:val="20"/>
        </w:rPr>
      </w:pPr>
      <w:r w:rsidRPr="00305098">
        <w:rPr>
          <w:sz w:val="20"/>
        </w:rPr>
        <w:t xml:space="preserve">This is </w:t>
      </w:r>
      <w:r w:rsidR="00141FC3" w:rsidRPr="00305098">
        <w:rPr>
          <w:sz w:val="20"/>
        </w:rPr>
        <w:t>an</w:t>
      </w:r>
      <w:r w:rsidRPr="00305098">
        <w:rPr>
          <w:sz w:val="20"/>
        </w:rPr>
        <w:t xml:space="preserve"> </w:t>
      </w:r>
      <w:r w:rsidRPr="00305098">
        <w:rPr>
          <w:rFonts w:ascii="Courier New" w:hAnsi="Courier New"/>
          <w:sz w:val="20"/>
        </w:rPr>
        <w:t>xsd:complexType</w:t>
      </w:r>
      <w:r w:rsidRPr="00305098">
        <w:rPr>
          <w:sz w:val="20"/>
        </w:rPr>
        <w:t>. It MUST support the following elements:</w:t>
      </w:r>
    </w:p>
    <w:p w:rsidR="00967A51" w:rsidRPr="00305098" w:rsidRDefault="00967A51" w:rsidP="00967A51">
      <w:pPr>
        <w:numPr>
          <w:ilvl w:val="0"/>
          <w:numId w:val="32"/>
          <w:numberingChange w:id="1252" w:author="Ph W" w:date="2010-08-05T10:50:00Z" w:original=""/>
        </w:numPr>
        <w:rPr>
          <w:i/>
          <w:sz w:val="20"/>
        </w:rPr>
      </w:pPr>
      <w:r w:rsidRPr="00305098">
        <w:rPr>
          <w:i/>
          <w:sz w:val="20"/>
        </w:rPr>
        <w:t>State</w:t>
      </w:r>
    </w:p>
    <w:p w:rsidR="00967A51" w:rsidRPr="00305098" w:rsidRDefault="00967A51" w:rsidP="00967A51">
      <w:pPr>
        <w:numPr>
          <w:ilvl w:val="0"/>
          <w:numId w:val="32"/>
          <w:numberingChange w:id="1253" w:author="Ph W" w:date="2010-08-05T10:50:00Z" w:original=""/>
        </w:numPr>
        <w:rPr>
          <w:i/>
          <w:sz w:val="20"/>
        </w:rPr>
      </w:pPr>
      <w:r w:rsidRPr="00305098">
        <w:rPr>
          <w:i/>
          <w:sz w:val="20"/>
        </w:rPr>
        <w:t>Exception</w:t>
      </w:r>
    </w:p>
    <w:p w:rsidR="00967A51" w:rsidRPr="00305098" w:rsidRDefault="00967A51" w:rsidP="00967A51">
      <w:pPr>
        <w:pStyle w:val="berschrift3"/>
        <w:numPr>
          <w:numberingChange w:id="1254" w:author="Ph W" w:date="2010-08-05T10:50:00Z" w:original="%1:4:0:.%2:5:0:.%3:4:0:"/>
        </w:numPr>
        <w:rPr>
          <w:sz w:val="20"/>
        </w:rPr>
      </w:pPr>
      <w:r w:rsidRPr="00305098">
        <w:rPr>
          <w:sz w:val="20"/>
        </w:rPr>
        <w:t>Attributes</w:t>
      </w:r>
    </w:p>
    <w:p w:rsidR="00967A51" w:rsidRPr="00305098" w:rsidRDefault="00967A51" w:rsidP="00967A51">
      <w:pPr>
        <w:pStyle w:val="nobreak"/>
        <w:rPr>
          <w:sz w:val="20"/>
        </w:rPr>
      </w:pPr>
      <w:r w:rsidRPr="00305098">
        <w:rPr>
          <w:sz w:val="20"/>
        </w:rPr>
        <w:t>No attributes are defined.</w:t>
      </w:r>
    </w:p>
    <w:p w:rsidR="00967A51" w:rsidRPr="00305098" w:rsidRDefault="00967A51" w:rsidP="00967A51">
      <w:pPr>
        <w:pStyle w:val="berschrift3"/>
        <w:numPr>
          <w:numberingChange w:id="1255" w:author="Ph W" w:date="2010-08-05T10:50:00Z" w:original="%1:4:0:.%2:5:0:.%3:5:0:"/>
        </w:numPr>
        <w:rPr>
          <w:sz w:val="20"/>
        </w:rPr>
      </w:pPr>
      <w:r w:rsidRPr="00305098">
        <w:rPr>
          <w:sz w:val="20"/>
        </w:rPr>
        <w:t>Pseudo schema</w:t>
      </w:r>
    </w:p>
    <w:p w:rsidR="00967A51" w:rsidRPr="00305098" w:rsidRDefault="00967A51" w:rsidP="00967A51">
      <w:pPr>
        <w:pStyle w:val="nobreak"/>
        <w:rPr>
          <w:sz w:val="20"/>
        </w:rPr>
      </w:pPr>
      <w:r w:rsidRPr="00305098">
        <w:rPr>
          <w:sz w:val="20"/>
        </w:rPr>
        <w:t xml:space="preserve">The </w:t>
      </w:r>
      <w:r w:rsidRPr="00305098">
        <w:rPr>
          <w:i/>
          <w:sz w:val="20"/>
        </w:rPr>
        <w:t xml:space="preserve">Status </w:t>
      </w:r>
      <w:r w:rsidRPr="00305098">
        <w:rPr>
          <w:sz w:val="20"/>
        </w:rPr>
        <w:t>is rendered in XML as:</w:t>
      </w:r>
    </w:p>
    <w:p w:rsidR="00967A51" w:rsidRPr="00305098" w:rsidRDefault="00967A51" w:rsidP="00967A51">
      <w:pPr>
        <w:rPr>
          <w:sz w:val="20"/>
        </w:rPr>
      </w:pPr>
    </w:p>
    <w:p w:rsidR="00967A51" w:rsidRPr="00305098" w:rsidRDefault="00967A51" w:rsidP="009A50FB">
      <w:pPr>
        <w:pStyle w:val="XMLSnippet"/>
      </w:pPr>
      <w:r w:rsidRPr="00305098">
        <w:t>&lt;Status&gt;</w:t>
      </w:r>
    </w:p>
    <w:p w:rsidR="00967A51" w:rsidRPr="00305098" w:rsidRDefault="00967A51" w:rsidP="009A50FB">
      <w:pPr>
        <w:pStyle w:val="XMLSnippet"/>
      </w:pPr>
      <w:r w:rsidRPr="00305098">
        <w:tab/>
        <w:t>&lt;State/&gt;</w:t>
      </w:r>
    </w:p>
    <w:p w:rsidR="00967A51" w:rsidRPr="00305098" w:rsidRDefault="00967A51" w:rsidP="009A50FB">
      <w:pPr>
        <w:pStyle w:val="XMLSnippet"/>
      </w:pPr>
      <w:r w:rsidRPr="00305098">
        <w:tab/>
        <w:t>&lt;Exception/&gt;?</w:t>
      </w:r>
    </w:p>
    <w:p w:rsidR="00967A51" w:rsidRPr="00305098" w:rsidRDefault="00967A51" w:rsidP="009A50FB">
      <w:pPr>
        <w:pStyle w:val="XMLSnippet"/>
      </w:pPr>
      <w:r w:rsidRPr="00305098">
        <w:t>&lt;/Status&gt;</w:t>
      </w:r>
    </w:p>
    <w:p w:rsidR="00967A51" w:rsidRPr="00305098" w:rsidRDefault="00967A51" w:rsidP="00967A51">
      <w:pPr>
        <w:rPr>
          <w:sz w:val="20"/>
        </w:rPr>
      </w:pPr>
    </w:p>
    <w:p w:rsidR="00967A51" w:rsidRPr="00305098" w:rsidRDefault="00967A51" w:rsidP="00967A51">
      <w:pPr>
        <w:rPr>
          <w:sz w:val="20"/>
        </w:rPr>
      </w:pPr>
      <w:r w:rsidRPr="00305098">
        <w:rPr>
          <w:sz w:val="20"/>
        </w:rPr>
        <w:t>Where:</w:t>
      </w:r>
    </w:p>
    <w:p w:rsidR="00967A51" w:rsidRPr="00305098" w:rsidRDefault="00967A51" w:rsidP="00967A51">
      <w:pPr>
        <w:rPr>
          <w:b/>
          <w:sz w:val="20"/>
        </w:rPr>
      </w:pPr>
      <w:r w:rsidRPr="00305098">
        <w:rPr>
          <w:b/>
          <w:sz w:val="20"/>
        </w:rPr>
        <w:t>/aid:ActivityDocument/ActivityHistory/ActivityHistoryEntry/Status</w:t>
      </w:r>
    </w:p>
    <w:p w:rsidR="00967A51" w:rsidRPr="00305098" w:rsidRDefault="009A190C" w:rsidP="009A190C">
      <w:pPr>
        <w:pStyle w:val="XPath-Description"/>
        <w:ind w:left="0"/>
        <w:rPr>
          <w:rStyle w:val="DefinedItem"/>
          <w:lang w:eastAsia="en-US"/>
        </w:rPr>
      </w:pPr>
      <w:r w:rsidRPr="00305098">
        <w:rPr>
          <w:sz w:val="20"/>
        </w:rPr>
        <w:tab/>
      </w:r>
      <w:r w:rsidR="00967A51" w:rsidRPr="00305098">
        <w:rPr>
          <w:sz w:val="20"/>
        </w:rPr>
        <w:t xml:space="preserve">Represents the </w:t>
      </w:r>
      <w:r w:rsidR="00967A51" w:rsidRPr="00305098">
        <w:rPr>
          <w:rStyle w:val="DefinedItem"/>
          <w:sz w:val="20"/>
        </w:rPr>
        <w:t>Status</w:t>
      </w:r>
      <w:r w:rsidR="00967A51" w:rsidRPr="00305098">
        <w:rPr>
          <w:rStyle w:val="DefinedItem"/>
          <w:i w:val="0"/>
          <w:sz w:val="20"/>
        </w:rPr>
        <w:t xml:space="preserve"> element.</w:t>
      </w:r>
    </w:p>
    <w:p w:rsidR="00967A51" w:rsidRPr="00305098" w:rsidRDefault="00967A51" w:rsidP="00967A51">
      <w:pPr>
        <w:rPr>
          <w:sz w:val="20"/>
        </w:rPr>
      </w:pPr>
    </w:p>
    <w:p w:rsidR="00967A51" w:rsidRPr="00305098" w:rsidRDefault="00967A51" w:rsidP="00967A51">
      <w:pPr>
        <w:rPr>
          <w:b/>
          <w:sz w:val="20"/>
        </w:rPr>
      </w:pPr>
      <w:r w:rsidRPr="00305098">
        <w:rPr>
          <w:b/>
          <w:sz w:val="20"/>
        </w:rPr>
        <w:t>/aid:ActivityDocument/ActivityHistory/ActivityHistoryEntry/Status/State</w:t>
      </w:r>
    </w:p>
    <w:p w:rsidR="005B2BF6" w:rsidRPr="00305098" w:rsidRDefault="00FB7BBB" w:rsidP="00EE7AD0">
      <w:pPr>
        <w:widowControl w:val="0"/>
        <w:autoSpaceDE w:val="0"/>
        <w:autoSpaceDN w:val="0"/>
        <w:adjustRightInd w:val="0"/>
        <w:ind w:left="720"/>
        <w:rPr>
          <w:sz w:val="20"/>
        </w:rPr>
      </w:pPr>
      <w:r w:rsidRPr="00305098">
        <w:rPr>
          <w:sz w:val="20"/>
        </w:rPr>
        <w:t xml:space="preserve">Represents the </w:t>
      </w:r>
      <w:r w:rsidRPr="00305098">
        <w:rPr>
          <w:i/>
          <w:sz w:val="20"/>
        </w:rPr>
        <w:t>State</w:t>
      </w:r>
      <w:r w:rsidRPr="00305098">
        <w:rPr>
          <w:sz w:val="20"/>
        </w:rPr>
        <w:t xml:space="preserve"> element as defined in Section </w:t>
      </w:r>
      <w:r w:rsidR="00DC76A3" w:rsidRPr="00305098">
        <w:rPr>
          <w:sz w:val="20"/>
        </w:rPr>
        <w:fldChar w:fldCharType="begin"/>
      </w:r>
      <w:r w:rsidRPr="00305098">
        <w:rPr>
          <w:sz w:val="20"/>
        </w:rPr>
        <w:instrText xml:space="preserve"> REF _Ref137715102 \r \h </w:instrText>
      </w:r>
      <w:r w:rsidR="00223DC3" w:rsidRPr="00DC76A3">
        <w:rPr>
          <w:sz w:val="20"/>
        </w:rPr>
      </w:r>
      <w:r w:rsidR="00DC76A3" w:rsidRPr="00305098">
        <w:rPr>
          <w:sz w:val="20"/>
        </w:rPr>
        <w:fldChar w:fldCharType="separate"/>
      </w:r>
      <w:r w:rsidR="00773AFB">
        <w:rPr>
          <w:sz w:val="20"/>
        </w:rPr>
        <w:t>4.6</w:t>
      </w:r>
      <w:r w:rsidR="00DC76A3" w:rsidRPr="00305098">
        <w:rPr>
          <w:sz w:val="20"/>
        </w:rPr>
        <w:fldChar w:fldCharType="end"/>
      </w:r>
      <w:r w:rsidR="00325EAC" w:rsidRPr="00305098">
        <w:rPr>
          <w:sz w:val="20"/>
        </w:rPr>
        <w:t>. It is</w:t>
      </w:r>
      <w:r w:rsidR="000C3AFA" w:rsidRPr="00305098">
        <w:rPr>
          <w:sz w:val="20"/>
        </w:rPr>
        <w:t xml:space="preserve"> a mandatory element, which MUST</w:t>
      </w:r>
      <w:r w:rsidRPr="00305098">
        <w:rPr>
          <w:sz w:val="20"/>
        </w:rPr>
        <w:t xml:space="preserve"> appear </w:t>
      </w:r>
      <w:r w:rsidR="00325EAC" w:rsidRPr="00305098">
        <w:rPr>
          <w:sz w:val="20"/>
        </w:rPr>
        <w:t>exactly once</w:t>
      </w:r>
      <w:r w:rsidRPr="00305098">
        <w:rPr>
          <w:sz w:val="20"/>
        </w:rPr>
        <w:t>.</w:t>
      </w:r>
    </w:p>
    <w:p w:rsidR="00DC76A3" w:rsidRDefault="00DC76A3">
      <w:pPr>
        <w:widowControl w:val="0"/>
        <w:autoSpaceDE w:val="0"/>
        <w:autoSpaceDN w:val="0"/>
        <w:adjustRightInd w:val="0"/>
        <w:ind w:left="720"/>
        <w:rPr>
          <w:b/>
          <w:sz w:val="20"/>
        </w:rPr>
      </w:pPr>
    </w:p>
    <w:p w:rsidR="005B2BF6" w:rsidRPr="00305098" w:rsidRDefault="00967A51" w:rsidP="00967A51">
      <w:pPr>
        <w:rPr>
          <w:b/>
          <w:sz w:val="20"/>
        </w:rPr>
      </w:pPr>
      <w:r w:rsidRPr="00305098">
        <w:rPr>
          <w:b/>
          <w:sz w:val="20"/>
        </w:rPr>
        <w:t>/aid:ActivityDocument/ActivityHistory/ActivityHistoryEntry/Exception</w:t>
      </w:r>
    </w:p>
    <w:p w:rsidR="005B2BF6" w:rsidRPr="00305098" w:rsidRDefault="005B2BF6" w:rsidP="005B2BF6">
      <w:pPr>
        <w:widowControl w:val="0"/>
        <w:autoSpaceDE w:val="0"/>
        <w:autoSpaceDN w:val="0"/>
        <w:adjustRightInd w:val="0"/>
        <w:ind w:left="720"/>
        <w:rPr>
          <w:sz w:val="20"/>
        </w:rPr>
      </w:pPr>
      <w:r w:rsidRPr="00305098">
        <w:rPr>
          <w:sz w:val="20"/>
        </w:rPr>
        <w:t xml:space="preserve">Represents the </w:t>
      </w:r>
      <w:r w:rsidRPr="00305098">
        <w:rPr>
          <w:i/>
          <w:sz w:val="20"/>
        </w:rPr>
        <w:t>Exception</w:t>
      </w:r>
      <w:r w:rsidRPr="00305098">
        <w:rPr>
          <w:sz w:val="20"/>
        </w:rPr>
        <w:t xml:space="preserve"> element as defined in Section </w:t>
      </w:r>
      <w:r w:rsidR="00DC76A3" w:rsidRPr="00305098">
        <w:rPr>
          <w:sz w:val="20"/>
        </w:rPr>
        <w:fldChar w:fldCharType="begin"/>
      </w:r>
      <w:r w:rsidR="00325EAC" w:rsidRPr="00305098">
        <w:rPr>
          <w:sz w:val="20"/>
        </w:rPr>
        <w:instrText xml:space="preserve"> REF _Ref137715532 \r \h </w:instrText>
      </w:r>
      <w:r w:rsidR="00223DC3" w:rsidRPr="00DC76A3">
        <w:rPr>
          <w:sz w:val="20"/>
        </w:rPr>
      </w:r>
      <w:r w:rsidR="00DC76A3" w:rsidRPr="00305098">
        <w:rPr>
          <w:sz w:val="20"/>
        </w:rPr>
        <w:fldChar w:fldCharType="separate"/>
      </w:r>
      <w:r w:rsidR="00773AFB">
        <w:rPr>
          <w:sz w:val="20"/>
        </w:rPr>
        <w:t>4.7</w:t>
      </w:r>
      <w:r w:rsidR="00DC76A3" w:rsidRPr="00305098">
        <w:rPr>
          <w:sz w:val="20"/>
        </w:rPr>
        <w:fldChar w:fldCharType="end"/>
      </w:r>
      <w:r w:rsidRPr="00305098">
        <w:rPr>
          <w:sz w:val="20"/>
        </w:rPr>
        <w:t>. It is an optional element, wh</w:t>
      </w:r>
      <w:r w:rsidR="006D48AD" w:rsidRPr="00305098">
        <w:rPr>
          <w:sz w:val="20"/>
        </w:rPr>
        <w:t>ich MAY appear zero or one time</w:t>
      </w:r>
      <w:r w:rsidRPr="00305098">
        <w:rPr>
          <w:sz w:val="20"/>
        </w:rPr>
        <w:t>.</w:t>
      </w:r>
    </w:p>
    <w:p w:rsidR="00967A51" w:rsidRPr="00305098" w:rsidRDefault="00967A51" w:rsidP="00967A51">
      <w:pPr>
        <w:rPr>
          <w:sz w:val="20"/>
        </w:rPr>
      </w:pPr>
    </w:p>
    <w:p w:rsidR="00967A51" w:rsidRPr="00305098" w:rsidRDefault="00967A51" w:rsidP="00967A51">
      <w:pPr>
        <w:pStyle w:val="berschrift3"/>
        <w:numPr>
          <w:numberingChange w:id="1256" w:author="Ph W" w:date="2010-08-05T10:50:00Z" w:original="%1:4:0:.%2:5:0:.%3:6:0:"/>
        </w:numPr>
        <w:rPr>
          <w:sz w:val="20"/>
        </w:rPr>
      </w:pPr>
      <w:del w:id="1257" w:author="Ph W" w:date="2010-08-05T10:53:00Z">
        <w:r w:rsidRPr="00305098" w:rsidDel="005552C5">
          <w:rPr>
            <w:sz w:val="20"/>
          </w:rPr>
          <w:delText>Examples</w:delText>
        </w:r>
      </w:del>
      <w:ins w:id="1258" w:author="Ph W" w:date="2010-08-05T10:53:00Z">
        <w:r w:rsidR="005552C5">
          <w:rPr>
            <w:sz w:val="20"/>
          </w:rPr>
          <w:t>Example</w:t>
        </w:r>
      </w:ins>
    </w:p>
    <w:p w:rsidR="00967A51" w:rsidRPr="00305098" w:rsidRDefault="00967A51" w:rsidP="009A50FB">
      <w:pPr>
        <w:pStyle w:val="XMLSnippet"/>
      </w:pPr>
      <w:r w:rsidRPr="00305098">
        <w:t>&lt;Status&gt;</w:t>
      </w:r>
    </w:p>
    <w:p w:rsidR="00967A51" w:rsidRPr="00305098" w:rsidRDefault="00967A51" w:rsidP="009A50FB">
      <w:pPr>
        <w:pStyle w:val="XMLSnippet"/>
      </w:pPr>
      <w:r w:rsidRPr="00305098">
        <w:tab/>
        <w:t>&lt;State&gt; ... &lt;/State&gt;</w:t>
      </w:r>
    </w:p>
    <w:p w:rsidR="00967A51" w:rsidRPr="00305098" w:rsidRDefault="00967A51" w:rsidP="009A50FB">
      <w:pPr>
        <w:pStyle w:val="XMLSnippet"/>
      </w:pPr>
      <w:r w:rsidRPr="00305098">
        <w:tab/>
        <w:t>&lt;Exception&gt; ... &lt;/Exception&gt;</w:t>
      </w:r>
    </w:p>
    <w:p w:rsidR="00967A51" w:rsidRPr="00305098" w:rsidRDefault="00967A51" w:rsidP="009A50FB">
      <w:pPr>
        <w:pStyle w:val="XMLSnippet"/>
      </w:pPr>
      <w:r w:rsidRPr="00305098">
        <w:t>&lt;/Status&gt;</w:t>
      </w:r>
    </w:p>
    <w:p w:rsidR="00967A51" w:rsidRPr="00305098" w:rsidRDefault="00967A51" w:rsidP="00967A51">
      <w:pPr>
        <w:rPr>
          <w:sz w:val="20"/>
        </w:rPr>
      </w:pPr>
    </w:p>
    <w:p w:rsidR="00967A51" w:rsidRPr="00305098" w:rsidRDefault="00967A51" w:rsidP="00967A51">
      <w:pPr>
        <w:rPr>
          <w:sz w:val="20"/>
        </w:rPr>
      </w:pPr>
      <w:r w:rsidRPr="00305098">
        <w:rPr>
          <w:sz w:val="20"/>
        </w:rPr>
        <w:t xml:space="preserve">An example for </w:t>
      </w:r>
      <w:r w:rsidRPr="00305098">
        <w:rPr>
          <w:i/>
          <w:sz w:val="20"/>
        </w:rPr>
        <w:t>State</w:t>
      </w:r>
      <w:r w:rsidRPr="00305098">
        <w:rPr>
          <w:sz w:val="20"/>
        </w:rPr>
        <w:t xml:space="preserve"> is given in Section </w:t>
      </w:r>
      <w:r w:rsidR="00DC76A3" w:rsidRPr="00305098">
        <w:rPr>
          <w:sz w:val="20"/>
        </w:rPr>
        <w:fldChar w:fldCharType="begin"/>
      </w:r>
      <w:r w:rsidR="00D47005" w:rsidRPr="00305098">
        <w:rPr>
          <w:sz w:val="20"/>
        </w:rPr>
        <w:instrText xml:space="preserve"> REF _Ref137717728 \r \h </w:instrText>
      </w:r>
      <w:r w:rsidR="00223DC3" w:rsidRPr="00DC76A3">
        <w:rPr>
          <w:sz w:val="20"/>
        </w:rPr>
      </w:r>
      <w:r w:rsidR="00DC76A3" w:rsidRPr="00305098">
        <w:rPr>
          <w:sz w:val="20"/>
        </w:rPr>
        <w:fldChar w:fldCharType="separate"/>
      </w:r>
      <w:r w:rsidR="00773AFB">
        <w:rPr>
          <w:sz w:val="20"/>
        </w:rPr>
        <w:t>5.3</w:t>
      </w:r>
      <w:r w:rsidR="00DC76A3" w:rsidRPr="00305098">
        <w:rPr>
          <w:sz w:val="20"/>
        </w:rPr>
        <w:fldChar w:fldCharType="end"/>
      </w:r>
      <w:r w:rsidRPr="00305098">
        <w:rPr>
          <w:sz w:val="20"/>
        </w:rPr>
        <w:t xml:space="preserve"> while Section </w:t>
      </w:r>
      <w:r w:rsidR="00DC76A3" w:rsidRPr="00305098">
        <w:rPr>
          <w:sz w:val="20"/>
        </w:rPr>
        <w:fldChar w:fldCharType="begin"/>
      </w:r>
      <w:r w:rsidR="00D47005" w:rsidRPr="00305098">
        <w:rPr>
          <w:sz w:val="20"/>
        </w:rPr>
        <w:instrText xml:space="preserve"> REF _Ref137717742 \r \h </w:instrText>
      </w:r>
      <w:r w:rsidR="00223DC3" w:rsidRPr="00DC76A3">
        <w:rPr>
          <w:sz w:val="20"/>
        </w:rPr>
      </w:r>
      <w:r w:rsidR="00DC76A3" w:rsidRPr="00305098">
        <w:rPr>
          <w:sz w:val="20"/>
        </w:rPr>
        <w:fldChar w:fldCharType="separate"/>
      </w:r>
      <w:r w:rsidR="00773AFB">
        <w:rPr>
          <w:sz w:val="20"/>
        </w:rPr>
        <w:t>6.1</w:t>
      </w:r>
      <w:r w:rsidR="00DC76A3" w:rsidRPr="00305098">
        <w:rPr>
          <w:sz w:val="20"/>
        </w:rPr>
        <w:fldChar w:fldCharType="end"/>
      </w:r>
      <w:r w:rsidRPr="00305098">
        <w:rPr>
          <w:sz w:val="20"/>
        </w:rPr>
        <w:t xml:space="preserve"> features an example for the </w:t>
      </w:r>
      <w:r w:rsidRPr="00305098">
        <w:rPr>
          <w:i/>
          <w:sz w:val="20"/>
        </w:rPr>
        <w:t>Exception</w:t>
      </w:r>
      <w:r w:rsidRPr="00305098">
        <w:rPr>
          <w:sz w:val="20"/>
        </w:rPr>
        <w:t xml:space="preserve"> element.</w:t>
      </w:r>
    </w:p>
    <w:p w:rsidR="00967A51" w:rsidRPr="00305098" w:rsidRDefault="00967A51" w:rsidP="00967A51">
      <w:pPr>
        <w:pStyle w:val="berschrift3"/>
        <w:numPr>
          <w:numberingChange w:id="1259" w:author="Ph W" w:date="2010-08-05T10:50:00Z" w:original="%1:4:0:.%2:5:0:.%3:7:0:"/>
        </w:numPr>
        <w:rPr>
          <w:sz w:val="20"/>
        </w:rPr>
      </w:pPr>
      <w:r w:rsidRPr="00305098">
        <w:rPr>
          <w:sz w:val="20"/>
        </w:rPr>
        <w:t>Extensibility</w:t>
      </w:r>
    </w:p>
    <w:p w:rsidR="00967A51" w:rsidRPr="00305098" w:rsidRDefault="00967A51" w:rsidP="00967A51">
      <w:pPr>
        <w:pStyle w:val="nobreak"/>
        <w:rPr>
          <w:sz w:val="20"/>
        </w:rPr>
      </w:pPr>
      <w:r w:rsidRPr="00305098">
        <w:rPr>
          <w:sz w:val="20"/>
        </w:rPr>
        <w:t>This element provides no extension points</w:t>
      </w:r>
    </w:p>
    <w:p w:rsidR="00967A51" w:rsidRPr="00305098" w:rsidRDefault="00967A51" w:rsidP="00967A51">
      <w:pPr>
        <w:pStyle w:val="nobreak"/>
        <w:rPr>
          <w:sz w:val="20"/>
        </w:rPr>
      </w:pPr>
    </w:p>
    <w:p w:rsidR="00967A51" w:rsidRPr="00305098" w:rsidRDefault="00967A51" w:rsidP="00967A51">
      <w:pPr>
        <w:pStyle w:val="berschrift2"/>
        <w:numPr>
          <w:numberingChange w:id="1260" w:author="Ph W" w:date="2010-08-05T10:50:00Z" w:original="%1:4:0:.%2:6:0:"/>
        </w:numPr>
        <w:rPr>
          <w:sz w:val="20"/>
        </w:rPr>
      </w:pPr>
      <w:bookmarkStart w:id="1261" w:name="_Toc105118905"/>
      <w:bookmarkStart w:id="1262" w:name="_Ref135306792"/>
      <w:bookmarkStart w:id="1263" w:name="_Ref135306795"/>
      <w:bookmarkStart w:id="1264" w:name="_Toc135995892"/>
      <w:bookmarkStart w:id="1265" w:name="_Ref137715102"/>
      <w:bookmarkStart w:id="1266" w:name="_Toc142648536"/>
      <w:r w:rsidRPr="00305098">
        <w:rPr>
          <w:sz w:val="20"/>
        </w:rPr>
        <w:t>The State Element</w:t>
      </w:r>
      <w:bookmarkEnd w:id="1261"/>
      <w:bookmarkEnd w:id="1262"/>
      <w:bookmarkEnd w:id="1263"/>
      <w:bookmarkEnd w:id="1264"/>
      <w:bookmarkEnd w:id="1265"/>
      <w:bookmarkEnd w:id="1266"/>
    </w:p>
    <w:p w:rsidR="00967A51" w:rsidRPr="00305098" w:rsidRDefault="00967A51" w:rsidP="00967A51">
      <w:pPr>
        <w:pStyle w:val="berschrift3"/>
        <w:numPr>
          <w:numberingChange w:id="1267" w:author="Ph W" w:date="2010-08-05T10:50:00Z" w:original="%1:4:0:.%2:6:0:.%3:1:0:"/>
        </w:numPr>
        <w:rPr>
          <w:sz w:val="20"/>
        </w:rPr>
      </w:pPr>
      <w:r w:rsidRPr="00305098">
        <w:rPr>
          <w:sz w:val="20"/>
        </w:rPr>
        <w:t>Definition</w:t>
      </w:r>
    </w:p>
    <w:p w:rsidR="00967A51" w:rsidRPr="00305098" w:rsidRDefault="00967A51" w:rsidP="00967A51">
      <w:pPr>
        <w:pStyle w:val="nobreak"/>
        <w:rPr>
          <w:sz w:val="20"/>
        </w:rPr>
      </w:pPr>
      <w:r w:rsidRPr="00305098">
        <w:rPr>
          <w:sz w:val="20"/>
        </w:rPr>
        <w:t>This element denotes details on the state of the activity with respect to the enclosing history record. More specifically, it stores a state model instance for the given activity state.</w:t>
      </w:r>
    </w:p>
    <w:p w:rsidR="00967A51" w:rsidRPr="00305098" w:rsidRDefault="00967A51" w:rsidP="00967A51">
      <w:pPr>
        <w:pStyle w:val="berschrift3"/>
        <w:numPr>
          <w:numberingChange w:id="1268" w:author="Ph W" w:date="2010-08-05T10:50:00Z" w:original="%1:4:0:.%2:6:0:.%3:2:0:"/>
        </w:numPr>
        <w:rPr>
          <w:sz w:val="20"/>
        </w:rPr>
      </w:pPr>
      <w:r w:rsidRPr="00305098">
        <w:rPr>
          <w:sz w:val="20"/>
        </w:rPr>
        <w:t>Multiplicity</w:t>
      </w:r>
    </w:p>
    <w:p w:rsidR="00967A51" w:rsidRPr="00305098" w:rsidRDefault="00967A51" w:rsidP="00967A51">
      <w:pPr>
        <w:pStyle w:val="nobreak"/>
        <w:rPr>
          <w:sz w:val="20"/>
        </w:rPr>
      </w:pPr>
      <w:r w:rsidRPr="00305098">
        <w:rPr>
          <w:sz w:val="20"/>
        </w:rPr>
        <w:t>The multiplicity of this element is one.</w:t>
      </w:r>
    </w:p>
    <w:p w:rsidR="00967A51" w:rsidRPr="00305098" w:rsidRDefault="00967A51" w:rsidP="00967A51">
      <w:pPr>
        <w:pStyle w:val="berschrift3"/>
        <w:numPr>
          <w:numberingChange w:id="1269" w:author="Ph W" w:date="2010-08-05T10:50:00Z" w:original="%1:4:0:.%2:6:0:.%3:3:0:"/>
        </w:numPr>
        <w:rPr>
          <w:sz w:val="20"/>
        </w:rPr>
      </w:pPr>
      <w:r w:rsidRPr="00305098">
        <w:rPr>
          <w:sz w:val="20"/>
        </w:rPr>
        <w:t>Type</w:t>
      </w:r>
    </w:p>
    <w:p w:rsidR="00967A51" w:rsidRPr="00305098" w:rsidRDefault="00967A51" w:rsidP="00967A51">
      <w:pPr>
        <w:pStyle w:val="nobreak"/>
        <w:rPr>
          <w:sz w:val="20"/>
          <w:lang w:eastAsia="ja-JP"/>
        </w:rPr>
      </w:pPr>
      <w:r w:rsidRPr="00305098">
        <w:rPr>
          <w:sz w:val="20"/>
        </w:rPr>
        <w:t>This is a</w:t>
      </w:r>
      <w:r w:rsidRPr="00305098">
        <w:rPr>
          <w:rFonts w:hint="eastAsia"/>
          <w:sz w:val="20"/>
          <w:lang w:eastAsia="ja-JP"/>
        </w:rPr>
        <w:t xml:space="preserve">n abstract </w:t>
      </w:r>
      <w:r w:rsidRPr="00305098">
        <w:rPr>
          <w:sz w:val="20"/>
        </w:rPr>
        <w:t xml:space="preserve">type and has to be substituted by an appropriate definition (see Section </w:t>
      </w:r>
      <w:r w:rsidR="00DC76A3" w:rsidRPr="00305098">
        <w:rPr>
          <w:sz w:val="20"/>
        </w:rPr>
        <w:fldChar w:fldCharType="begin"/>
      </w:r>
      <w:r w:rsidR="0034098F" w:rsidRPr="00305098">
        <w:rPr>
          <w:sz w:val="20"/>
        </w:rPr>
        <w:instrText xml:space="preserve"> REF _Ref137715153 \r \h </w:instrText>
      </w:r>
      <w:r w:rsidR="00223DC3" w:rsidRPr="00DC76A3">
        <w:rPr>
          <w:sz w:val="20"/>
        </w:rPr>
      </w:r>
      <w:r w:rsidR="00DC76A3" w:rsidRPr="00305098">
        <w:rPr>
          <w:sz w:val="20"/>
        </w:rPr>
        <w:fldChar w:fldCharType="separate"/>
      </w:r>
      <w:r w:rsidR="00773AFB">
        <w:rPr>
          <w:sz w:val="20"/>
        </w:rPr>
        <w:t>5.3</w:t>
      </w:r>
      <w:r w:rsidR="00DC76A3" w:rsidRPr="00305098">
        <w:rPr>
          <w:sz w:val="20"/>
        </w:rPr>
        <w:fldChar w:fldCharType="end"/>
      </w:r>
      <w:r w:rsidRPr="00305098">
        <w:rPr>
          <w:sz w:val="20"/>
        </w:rPr>
        <w:t>).</w:t>
      </w:r>
    </w:p>
    <w:p w:rsidR="00967A51" w:rsidRPr="00305098" w:rsidRDefault="00967A51" w:rsidP="00967A51">
      <w:pPr>
        <w:pStyle w:val="berschrift3"/>
        <w:numPr>
          <w:numberingChange w:id="1270" w:author="Ph W" w:date="2010-08-05T10:50:00Z" w:original="%1:4:0:.%2:6:0:.%3:4:0:"/>
        </w:numPr>
        <w:rPr>
          <w:sz w:val="20"/>
        </w:rPr>
      </w:pPr>
      <w:r w:rsidRPr="00305098">
        <w:rPr>
          <w:sz w:val="20"/>
        </w:rPr>
        <w:t>Attributes</w:t>
      </w:r>
    </w:p>
    <w:p w:rsidR="00967A51" w:rsidRPr="00305098" w:rsidRDefault="00967A51" w:rsidP="00967A51">
      <w:pPr>
        <w:pStyle w:val="nobreak"/>
        <w:rPr>
          <w:sz w:val="20"/>
        </w:rPr>
      </w:pPr>
      <w:r w:rsidRPr="00305098">
        <w:rPr>
          <w:sz w:val="20"/>
        </w:rPr>
        <w:t>No attributes are defined.</w:t>
      </w:r>
    </w:p>
    <w:p w:rsidR="00967A51" w:rsidRPr="00305098" w:rsidRDefault="00967A51" w:rsidP="00967A51">
      <w:pPr>
        <w:pStyle w:val="berschrift3"/>
        <w:numPr>
          <w:numberingChange w:id="1271" w:author="Ph W" w:date="2010-08-05T10:50:00Z" w:original="%1:4:0:.%2:6:0:.%3:5:0:"/>
        </w:numPr>
        <w:rPr>
          <w:sz w:val="20"/>
        </w:rPr>
      </w:pPr>
      <w:r w:rsidRPr="00305098">
        <w:rPr>
          <w:sz w:val="20"/>
        </w:rPr>
        <w:t>Pseudo schema</w:t>
      </w:r>
    </w:p>
    <w:p w:rsidR="00967A51" w:rsidRPr="00305098" w:rsidRDefault="00967A51" w:rsidP="00967A51">
      <w:pPr>
        <w:pStyle w:val="nobreak"/>
        <w:rPr>
          <w:sz w:val="20"/>
        </w:rPr>
      </w:pPr>
      <w:r w:rsidRPr="00305098">
        <w:rPr>
          <w:sz w:val="20"/>
        </w:rPr>
        <w:t xml:space="preserve">The abstract </w:t>
      </w:r>
      <w:r w:rsidRPr="00305098">
        <w:rPr>
          <w:i/>
          <w:sz w:val="20"/>
        </w:rPr>
        <w:t>State</w:t>
      </w:r>
      <w:r w:rsidRPr="00305098">
        <w:rPr>
          <w:sz w:val="20"/>
        </w:rPr>
        <w:t xml:space="preserve"> has no rendering:</w:t>
      </w:r>
    </w:p>
    <w:p w:rsidR="00967A51" w:rsidRPr="00305098" w:rsidRDefault="00967A51" w:rsidP="00967A51">
      <w:pPr>
        <w:rPr>
          <w:sz w:val="20"/>
        </w:rPr>
      </w:pPr>
    </w:p>
    <w:p w:rsidR="00967A51" w:rsidRPr="00305098" w:rsidRDefault="00967A51" w:rsidP="009A50FB">
      <w:pPr>
        <w:pStyle w:val="XMLSnippet"/>
      </w:pPr>
      <w:r w:rsidRPr="00305098">
        <w:t>&lt;State abstract=”true”/&gt;</w:t>
      </w:r>
    </w:p>
    <w:p w:rsidR="00967A51" w:rsidRPr="00305098" w:rsidRDefault="00967A51" w:rsidP="00967A51">
      <w:pPr>
        <w:rPr>
          <w:sz w:val="20"/>
        </w:rPr>
      </w:pPr>
    </w:p>
    <w:p w:rsidR="00967A51" w:rsidRPr="00305098" w:rsidRDefault="00967A51" w:rsidP="00967A51">
      <w:pPr>
        <w:rPr>
          <w:sz w:val="20"/>
        </w:rPr>
      </w:pPr>
      <w:r w:rsidRPr="00305098">
        <w:rPr>
          <w:sz w:val="20"/>
        </w:rPr>
        <w:t>Where:</w:t>
      </w:r>
    </w:p>
    <w:p w:rsidR="00967A51" w:rsidRPr="00305098" w:rsidRDefault="00967A51" w:rsidP="00967A51">
      <w:pPr>
        <w:rPr>
          <w:b/>
          <w:sz w:val="20"/>
        </w:rPr>
      </w:pPr>
      <w:r w:rsidRPr="00305098">
        <w:rPr>
          <w:b/>
          <w:sz w:val="20"/>
        </w:rPr>
        <w:t>/aid:ActivityDocument/ActivityHistory/ActivityHistoryEntry/Status/State</w:t>
      </w:r>
    </w:p>
    <w:p w:rsidR="00DC76A3" w:rsidRDefault="00967A51">
      <w:pPr>
        <w:widowControl w:val="0"/>
        <w:autoSpaceDE w:val="0"/>
        <w:autoSpaceDN w:val="0"/>
        <w:adjustRightInd w:val="0"/>
        <w:ind w:left="720"/>
        <w:rPr>
          <w:sz w:val="20"/>
        </w:rPr>
      </w:pPr>
      <w:r w:rsidRPr="00305098">
        <w:rPr>
          <w:sz w:val="20"/>
        </w:rPr>
        <w:t xml:space="preserve">Represents the </w:t>
      </w:r>
      <w:r w:rsidRPr="00305098">
        <w:rPr>
          <w:rStyle w:val="DefinedItem"/>
          <w:sz w:val="20"/>
        </w:rPr>
        <w:t>State</w:t>
      </w:r>
      <w:r w:rsidRPr="00305098">
        <w:rPr>
          <w:rStyle w:val="DefinedItem"/>
          <w:i w:val="0"/>
          <w:sz w:val="20"/>
        </w:rPr>
        <w:t xml:space="preserve"> element. </w:t>
      </w:r>
      <w:r w:rsidRPr="00305098">
        <w:rPr>
          <w:rFonts w:ascii="ArialMT" w:hAnsi="ArialMT" w:cs="ArialMT"/>
          <w:sz w:val="20"/>
        </w:rPr>
        <w:t xml:space="preserve">Since the </w:t>
      </w:r>
      <w:r w:rsidRPr="00305098">
        <w:rPr>
          <w:rFonts w:ascii="ArialMT" w:hAnsi="ArialMT" w:cs="ArialMT"/>
          <w:i/>
          <w:iCs/>
          <w:sz w:val="20"/>
        </w:rPr>
        <w:t xml:space="preserve">State </w:t>
      </w:r>
      <w:r w:rsidRPr="00305098">
        <w:rPr>
          <w:rFonts w:ascii="ArialMT" w:hAnsi="ArialMT" w:cs="ArialMT"/>
          <w:sz w:val="20"/>
        </w:rPr>
        <w:t>element is an abstract XML element</w:t>
      </w:r>
      <w:r w:rsidR="00D53B89" w:rsidRPr="00305098">
        <w:rPr>
          <w:rFonts w:ascii="ArialMT" w:hAnsi="ArialMT" w:cs="ArialMT"/>
          <w:sz w:val="20"/>
        </w:rPr>
        <w:t xml:space="preserve"> </w:t>
      </w:r>
      <w:r w:rsidRPr="00305098">
        <w:rPr>
          <w:rFonts w:ascii="ArialMT" w:hAnsi="ArialMT" w:cs="ArialMT"/>
          <w:sz w:val="20"/>
        </w:rPr>
        <w:t>it</w:t>
      </w:r>
      <w:r w:rsidR="00662E00" w:rsidRPr="00305098">
        <w:rPr>
          <w:rFonts w:ascii="ArialMT" w:hAnsi="ArialMT" w:cs="ArialMT"/>
          <w:sz w:val="20"/>
        </w:rPr>
        <w:br/>
      </w:r>
      <w:r w:rsidRPr="00305098">
        <w:rPr>
          <w:rFonts w:ascii="ArialMT" w:hAnsi="ArialMT" w:cs="ArialMT"/>
          <w:sz w:val="20"/>
        </w:rPr>
        <w:t>MUST NOT occur in a XML document by itself. It MUST be substituted by a valid</w:t>
      </w:r>
      <w:r w:rsidR="00356299" w:rsidRPr="00305098">
        <w:rPr>
          <w:rFonts w:ascii="ArialMT" w:hAnsi="ArialMT" w:cs="ArialMT"/>
          <w:sz w:val="20"/>
        </w:rPr>
        <w:t xml:space="preserve"> </w:t>
      </w:r>
      <w:r w:rsidRPr="00305098">
        <w:rPr>
          <w:i/>
          <w:iCs/>
          <w:sz w:val="20"/>
        </w:rPr>
        <w:t xml:space="preserve">State </w:t>
      </w:r>
      <w:r w:rsidRPr="00305098">
        <w:rPr>
          <w:sz w:val="20"/>
        </w:rPr>
        <w:t>substituent instead.</w:t>
      </w:r>
    </w:p>
    <w:p w:rsidR="00967A51" w:rsidRPr="00305098" w:rsidRDefault="00967A51" w:rsidP="00967A51">
      <w:pPr>
        <w:pStyle w:val="berschrift3"/>
        <w:numPr>
          <w:numberingChange w:id="1272" w:author="Ph W" w:date="2010-08-05T10:50:00Z" w:original="%1:4:0:.%2:6:0:.%3:6:0:"/>
        </w:numPr>
        <w:rPr>
          <w:sz w:val="20"/>
        </w:rPr>
      </w:pPr>
      <w:r w:rsidRPr="00305098">
        <w:rPr>
          <w:sz w:val="20"/>
        </w:rPr>
        <w:t>Extensibility</w:t>
      </w:r>
    </w:p>
    <w:p w:rsidR="00967A51" w:rsidRPr="00305098" w:rsidRDefault="00967A51" w:rsidP="00967A51">
      <w:pPr>
        <w:pStyle w:val="nobreak"/>
        <w:rPr>
          <w:sz w:val="20"/>
        </w:rPr>
      </w:pPr>
      <w:r w:rsidRPr="00305098">
        <w:rPr>
          <w:sz w:val="20"/>
        </w:rPr>
        <w:t xml:space="preserve">States are specific to activities. The minimal definition provided in Section </w:t>
      </w:r>
      <w:r w:rsidR="00DC76A3" w:rsidRPr="00305098">
        <w:rPr>
          <w:sz w:val="20"/>
        </w:rPr>
        <w:fldChar w:fldCharType="begin"/>
      </w:r>
      <w:r w:rsidR="0034098F" w:rsidRPr="00305098">
        <w:rPr>
          <w:sz w:val="20"/>
        </w:rPr>
        <w:instrText xml:space="preserve"> REF _Ref137715165 \r \h </w:instrText>
      </w:r>
      <w:r w:rsidR="00223DC3" w:rsidRPr="00DC76A3">
        <w:rPr>
          <w:sz w:val="20"/>
        </w:rPr>
      </w:r>
      <w:r w:rsidR="00DC76A3" w:rsidRPr="00305098">
        <w:rPr>
          <w:sz w:val="20"/>
        </w:rPr>
        <w:fldChar w:fldCharType="separate"/>
      </w:r>
      <w:r w:rsidR="00773AFB">
        <w:rPr>
          <w:sz w:val="20"/>
        </w:rPr>
        <w:t>5.3</w:t>
      </w:r>
      <w:r w:rsidR="00DC76A3" w:rsidRPr="00305098">
        <w:rPr>
          <w:sz w:val="20"/>
        </w:rPr>
        <w:fldChar w:fldCharType="end"/>
      </w:r>
      <w:r w:rsidRPr="00305098">
        <w:rPr>
          <w:sz w:val="20"/>
        </w:rPr>
        <w:t xml:space="preserve"> SHOULD be used if there is no applicable specification. </w:t>
      </w:r>
    </w:p>
    <w:p w:rsidR="00967A51" w:rsidRPr="00305098" w:rsidRDefault="00967A51" w:rsidP="00967A51">
      <w:pPr>
        <w:pStyle w:val="nobreak"/>
        <w:rPr>
          <w:sz w:val="20"/>
        </w:rPr>
      </w:pPr>
    </w:p>
    <w:p w:rsidR="00967A51" w:rsidRPr="00305098" w:rsidRDefault="00967A51" w:rsidP="00967A51">
      <w:pPr>
        <w:pStyle w:val="berschrift2"/>
        <w:numPr>
          <w:numberingChange w:id="1273" w:author="Ph W" w:date="2010-08-05T10:50:00Z" w:original="%1:4:0:.%2:7:0:"/>
        </w:numPr>
        <w:rPr>
          <w:sz w:val="20"/>
        </w:rPr>
      </w:pPr>
      <w:bookmarkStart w:id="1274" w:name="_Toc105118906"/>
      <w:bookmarkStart w:id="1275" w:name="_Ref135306800"/>
      <w:bookmarkStart w:id="1276" w:name="_Toc135995893"/>
      <w:bookmarkStart w:id="1277" w:name="_Ref137715532"/>
      <w:bookmarkStart w:id="1278" w:name="_Ref137719315"/>
      <w:bookmarkStart w:id="1279" w:name="_Toc142648537"/>
      <w:r w:rsidRPr="00305098">
        <w:rPr>
          <w:sz w:val="20"/>
        </w:rPr>
        <w:t>The Exception Element</w:t>
      </w:r>
      <w:bookmarkEnd w:id="1274"/>
      <w:bookmarkEnd w:id="1275"/>
      <w:bookmarkEnd w:id="1276"/>
      <w:bookmarkEnd w:id="1277"/>
      <w:bookmarkEnd w:id="1278"/>
      <w:bookmarkEnd w:id="1279"/>
    </w:p>
    <w:p w:rsidR="00967A51" w:rsidRPr="00305098" w:rsidRDefault="00967A51" w:rsidP="00967A51">
      <w:pPr>
        <w:pStyle w:val="berschrift3"/>
        <w:numPr>
          <w:numberingChange w:id="1280" w:author="Ph W" w:date="2010-08-05T10:50:00Z" w:original="%1:4:0:.%2:7:0:.%3:1:0:"/>
        </w:numPr>
        <w:rPr>
          <w:sz w:val="20"/>
        </w:rPr>
      </w:pPr>
      <w:r w:rsidRPr="00305098">
        <w:rPr>
          <w:sz w:val="20"/>
        </w:rPr>
        <w:t>Definition</w:t>
      </w:r>
    </w:p>
    <w:p w:rsidR="00967A51" w:rsidRPr="00305098" w:rsidRDefault="00967A51" w:rsidP="00967A51">
      <w:pPr>
        <w:pStyle w:val="nobreak"/>
        <w:rPr>
          <w:sz w:val="20"/>
        </w:rPr>
      </w:pPr>
      <w:r w:rsidRPr="00305098">
        <w:rPr>
          <w:sz w:val="20"/>
        </w:rPr>
        <w:t>This element denotes details on an exception for the activity with respect to the enclosing record. More specifically, it stores an exception model instance for the given activity fault.</w:t>
      </w:r>
    </w:p>
    <w:p w:rsidR="00967A51" w:rsidRPr="00305098" w:rsidRDefault="00967A51" w:rsidP="00967A51">
      <w:pPr>
        <w:pStyle w:val="berschrift3"/>
        <w:numPr>
          <w:numberingChange w:id="1281" w:author="Ph W" w:date="2010-08-05T10:50:00Z" w:original="%1:4:0:.%2:7:0:.%3:2:0:"/>
        </w:numPr>
        <w:rPr>
          <w:sz w:val="20"/>
        </w:rPr>
      </w:pPr>
      <w:r w:rsidRPr="00305098">
        <w:rPr>
          <w:sz w:val="20"/>
        </w:rPr>
        <w:t>Multiplicity</w:t>
      </w:r>
    </w:p>
    <w:p w:rsidR="00967A51" w:rsidRPr="00305098" w:rsidRDefault="00967A51" w:rsidP="00967A51">
      <w:pPr>
        <w:pStyle w:val="nobreak"/>
        <w:rPr>
          <w:sz w:val="20"/>
        </w:rPr>
      </w:pPr>
      <w:r w:rsidRPr="00305098">
        <w:rPr>
          <w:sz w:val="20"/>
        </w:rPr>
        <w:t>The multiplicity of this element is zero or one.</w:t>
      </w:r>
    </w:p>
    <w:p w:rsidR="00967A51" w:rsidRPr="00305098" w:rsidRDefault="00967A51" w:rsidP="00967A51">
      <w:pPr>
        <w:pStyle w:val="berschrift3"/>
        <w:numPr>
          <w:numberingChange w:id="1282" w:author="Ph W" w:date="2010-08-05T10:50:00Z" w:original="%1:4:0:.%2:7:0:.%3:3:0:"/>
        </w:numPr>
        <w:rPr>
          <w:sz w:val="20"/>
        </w:rPr>
      </w:pPr>
      <w:r w:rsidRPr="00305098">
        <w:rPr>
          <w:sz w:val="20"/>
        </w:rPr>
        <w:t>Type</w:t>
      </w:r>
    </w:p>
    <w:p w:rsidR="00967A51" w:rsidRPr="00305098" w:rsidRDefault="00967A51" w:rsidP="00967A51">
      <w:pPr>
        <w:pStyle w:val="nobreak"/>
        <w:rPr>
          <w:sz w:val="20"/>
          <w:lang w:eastAsia="ja-JP"/>
        </w:rPr>
      </w:pPr>
      <w:r w:rsidRPr="00305098">
        <w:rPr>
          <w:sz w:val="20"/>
        </w:rPr>
        <w:t>This is a</w:t>
      </w:r>
      <w:r w:rsidRPr="00305098">
        <w:rPr>
          <w:rFonts w:hint="eastAsia"/>
          <w:sz w:val="20"/>
          <w:lang w:eastAsia="ja-JP"/>
        </w:rPr>
        <w:t xml:space="preserve">n abstract </w:t>
      </w:r>
      <w:r w:rsidRPr="00305098">
        <w:rPr>
          <w:sz w:val="20"/>
        </w:rPr>
        <w:t xml:space="preserve">type and has to be substituted by an appropriate definition (see Section </w:t>
      </w:r>
      <w:r w:rsidR="00DC76A3" w:rsidRPr="00305098">
        <w:rPr>
          <w:sz w:val="20"/>
        </w:rPr>
        <w:fldChar w:fldCharType="begin"/>
      </w:r>
      <w:r w:rsidRPr="00305098">
        <w:rPr>
          <w:sz w:val="20"/>
        </w:rPr>
        <w:instrText xml:space="preserve"> REF _Ref114137769 \w \h </w:instrText>
      </w:r>
      <w:r w:rsidR="00223DC3" w:rsidRPr="00DC76A3">
        <w:rPr>
          <w:sz w:val="20"/>
        </w:rPr>
      </w:r>
      <w:r w:rsidR="00DC76A3" w:rsidRPr="00305098">
        <w:rPr>
          <w:sz w:val="20"/>
        </w:rPr>
        <w:fldChar w:fldCharType="separate"/>
      </w:r>
      <w:r w:rsidR="00773AFB">
        <w:rPr>
          <w:sz w:val="20"/>
        </w:rPr>
        <w:t>6.1</w:t>
      </w:r>
      <w:r w:rsidR="00DC76A3" w:rsidRPr="00305098">
        <w:rPr>
          <w:sz w:val="20"/>
        </w:rPr>
        <w:fldChar w:fldCharType="end"/>
      </w:r>
      <w:r w:rsidRPr="00305098">
        <w:rPr>
          <w:sz w:val="20"/>
        </w:rPr>
        <w:t>).</w:t>
      </w:r>
    </w:p>
    <w:p w:rsidR="00967A51" w:rsidRPr="00305098" w:rsidRDefault="00967A51" w:rsidP="00967A51">
      <w:pPr>
        <w:pStyle w:val="berschrift3"/>
        <w:numPr>
          <w:numberingChange w:id="1283" w:author="Ph W" w:date="2010-08-05T10:50:00Z" w:original="%1:4:0:.%2:7:0:.%3:4:0:"/>
        </w:numPr>
        <w:rPr>
          <w:sz w:val="20"/>
        </w:rPr>
      </w:pPr>
      <w:r w:rsidRPr="00305098">
        <w:rPr>
          <w:sz w:val="20"/>
        </w:rPr>
        <w:t>Attributes</w:t>
      </w:r>
    </w:p>
    <w:p w:rsidR="00967A51" w:rsidRPr="00305098" w:rsidRDefault="00967A51" w:rsidP="00967A51">
      <w:pPr>
        <w:pStyle w:val="nobreak"/>
        <w:rPr>
          <w:sz w:val="20"/>
        </w:rPr>
      </w:pPr>
      <w:r w:rsidRPr="00305098">
        <w:rPr>
          <w:sz w:val="20"/>
        </w:rPr>
        <w:t>No attributes are defined.</w:t>
      </w:r>
    </w:p>
    <w:p w:rsidR="00967A51" w:rsidRPr="00305098" w:rsidRDefault="00967A51" w:rsidP="00967A51">
      <w:pPr>
        <w:pStyle w:val="berschrift3"/>
        <w:numPr>
          <w:numberingChange w:id="1284" w:author="Ph W" w:date="2010-08-05T10:50:00Z" w:original="%1:4:0:.%2:7:0:.%3:5:0:"/>
        </w:numPr>
        <w:rPr>
          <w:sz w:val="20"/>
        </w:rPr>
      </w:pPr>
      <w:r w:rsidRPr="00305098">
        <w:rPr>
          <w:sz w:val="20"/>
        </w:rPr>
        <w:t>Pseudo schema</w:t>
      </w:r>
    </w:p>
    <w:p w:rsidR="00967A51" w:rsidRPr="00305098" w:rsidRDefault="00967A51" w:rsidP="00967A51">
      <w:pPr>
        <w:pStyle w:val="nobreak"/>
        <w:rPr>
          <w:sz w:val="20"/>
        </w:rPr>
      </w:pPr>
      <w:r w:rsidRPr="00305098">
        <w:rPr>
          <w:sz w:val="20"/>
        </w:rPr>
        <w:t xml:space="preserve">The abstract </w:t>
      </w:r>
      <w:r w:rsidRPr="00305098">
        <w:rPr>
          <w:i/>
          <w:sz w:val="20"/>
        </w:rPr>
        <w:t>Exception</w:t>
      </w:r>
      <w:r w:rsidRPr="00305098">
        <w:rPr>
          <w:sz w:val="20"/>
        </w:rPr>
        <w:t xml:space="preserve"> has no rendering:</w:t>
      </w:r>
    </w:p>
    <w:p w:rsidR="00967A51" w:rsidRPr="00305098" w:rsidRDefault="00967A51" w:rsidP="00967A51">
      <w:pPr>
        <w:rPr>
          <w:sz w:val="20"/>
        </w:rPr>
      </w:pPr>
    </w:p>
    <w:p w:rsidR="00967A51" w:rsidRPr="00305098" w:rsidRDefault="00967A51" w:rsidP="009A50FB">
      <w:pPr>
        <w:pStyle w:val="XMLSnippet"/>
      </w:pPr>
      <w:r w:rsidRPr="00305098">
        <w:t>&lt;Exception abstract="true"/&gt;</w:t>
      </w:r>
    </w:p>
    <w:p w:rsidR="00967A51" w:rsidRPr="00305098" w:rsidRDefault="00967A51" w:rsidP="00967A51">
      <w:pPr>
        <w:rPr>
          <w:sz w:val="20"/>
        </w:rPr>
      </w:pPr>
    </w:p>
    <w:p w:rsidR="00967A51" w:rsidRPr="00305098" w:rsidRDefault="00967A51" w:rsidP="00967A51">
      <w:pPr>
        <w:rPr>
          <w:sz w:val="20"/>
        </w:rPr>
      </w:pPr>
      <w:r w:rsidRPr="00305098">
        <w:rPr>
          <w:sz w:val="20"/>
        </w:rPr>
        <w:t>Where:</w:t>
      </w:r>
    </w:p>
    <w:p w:rsidR="00967A51" w:rsidRPr="00305098" w:rsidRDefault="00967A51" w:rsidP="00967A51">
      <w:pPr>
        <w:rPr>
          <w:b/>
          <w:sz w:val="20"/>
        </w:rPr>
      </w:pPr>
      <w:r w:rsidRPr="00305098">
        <w:rPr>
          <w:b/>
          <w:sz w:val="20"/>
        </w:rPr>
        <w:t>/aid:ActivityDocument/ActivityHistory/ActivityHistoryEntry/Status/Exception</w:t>
      </w:r>
    </w:p>
    <w:p w:rsidR="00967A51" w:rsidRPr="00305098" w:rsidRDefault="00967A51" w:rsidP="00036A64">
      <w:pPr>
        <w:widowControl w:val="0"/>
        <w:autoSpaceDE w:val="0"/>
        <w:autoSpaceDN w:val="0"/>
        <w:adjustRightInd w:val="0"/>
        <w:ind w:left="720"/>
        <w:rPr>
          <w:sz w:val="20"/>
        </w:rPr>
      </w:pPr>
      <w:r w:rsidRPr="00305098">
        <w:rPr>
          <w:sz w:val="20"/>
        </w:rPr>
        <w:t xml:space="preserve">Represents the </w:t>
      </w:r>
      <w:r w:rsidRPr="00305098">
        <w:rPr>
          <w:rStyle w:val="DefinedItem"/>
          <w:sz w:val="20"/>
        </w:rPr>
        <w:t>Exception</w:t>
      </w:r>
      <w:r w:rsidRPr="00305098">
        <w:rPr>
          <w:rStyle w:val="DefinedItem"/>
          <w:i w:val="0"/>
          <w:sz w:val="20"/>
        </w:rPr>
        <w:t xml:space="preserve"> element. </w:t>
      </w:r>
      <w:r w:rsidRPr="00305098">
        <w:rPr>
          <w:sz w:val="20"/>
        </w:rPr>
        <w:t xml:space="preserve">Since the </w:t>
      </w:r>
      <w:r w:rsidRPr="00305098">
        <w:rPr>
          <w:rStyle w:val="DefinedItem"/>
          <w:sz w:val="20"/>
        </w:rPr>
        <w:t>Exception</w:t>
      </w:r>
      <w:r w:rsidRPr="00305098">
        <w:rPr>
          <w:i/>
          <w:iCs/>
          <w:sz w:val="20"/>
        </w:rPr>
        <w:t xml:space="preserve"> </w:t>
      </w:r>
      <w:r w:rsidRPr="00305098">
        <w:rPr>
          <w:sz w:val="20"/>
        </w:rPr>
        <w:t xml:space="preserve">element is an abstract XML element it MUST NOT occur in a XML document by itself. It MUST be substituted by a valid </w:t>
      </w:r>
      <w:r w:rsidRPr="00305098">
        <w:rPr>
          <w:rStyle w:val="DefinedItem"/>
          <w:sz w:val="20"/>
        </w:rPr>
        <w:t>Exception</w:t>
      </w:r>
      <w:r w:rsidRPr="00305098">
        <w:rPr>
          <w:i/>
          <w:iCs/>
          <w:sz w:val="20"/>
        </w:rPr>
        <w:t xml:space="preserve"> </w:t>
      </w:r>
      <w:r w:rsidRPr="00305098">
        <w:rPr>
          <w:sz w:val="20"/>
        </w:rPr>
        <w:t>substituent instead.</w:t>
      </w:r>
    </w:p>
    <w:p w:rsidR="00967A51" w:rsidRPr="00305098" w:rsidRDefault="00967A51" w:rsidP="00967A51">
      <w:pPr>
        <w:pStyle w:val="berschrift3"/>
        <w:numPr>
          <w:numberingChange w:id="1285" w:author="Ph W" w:date="2010-08-05T10:50:00Z" w:original="%1:4:0:.%2:7:0:.%3:6:0:"/>
        </w:numPr>
        <w:rPr>
          <w:sz w:val="20"/>
        </w:rPr>
      </w:pPr>
      <w:r w:rsidRPr="00305098">
        <w:rPr>
          <w:sz w:val="20"/>
        </w:rPr>
        <w:t>Extensibility</w:t>
      </w:r>
    </w:p>
    <w:p w:rsidR="00967A51" w:rsidRPr="00305098" w:rsidRDefault="00967A51" w:rsidP="00967A51">
      <w:pPr>
        <w:pStyle w:val="nobreak"/>
        <w:rPr>
          <w:sz w:val="20"/>
        </w:rPr>
      </w:pPr>
      <w:r w:rsidRPr="00305098">
        <w:rPr>
          <w:sz w:val="20"/>
        </w:rPr>
        <w:t xml:space="preserve">Exceptions are specific to activities. The minimal definition provided in Section </w:t>
      </w:r>
      <w:r w:rsidR="00DC76A3" w:rsidRPr="00305098">
        <w:rPr>
          <w:sz w:val="20"/>
        </w:rPr>
        <w:fldChar w:fldCharType="begin"/>
      </w:r>
      <w:r w:rsidRPr="00305098">
        <w:rPr>
          <w:sz w:val="20"/>
        </w:rPr>
        <w:instrText xml:space="preserve"> REF _Ref114137813 \w \h </w:instrText>
      </w:r>
      <w:r w:rsidR="00223DC3" w:rsidRPr="00DC76A3">
        <w:rPr>
          <w:sz w:val="20"/>
        </w:rPr>
      </w:r>
      <w:r w:rsidR="00DC76A3" w:rsidRPr="00305098">
        <w:rPr>
          <w:sz w:val="20"/>
        </w:rPr>
        <w:fldChar w:fldCharType="separate"/>
      </w:r>
      <w:r w:rsidR="00773AFB">
        <w:rPr>
          <w:sz w:val="20"/>
        </w:rPr>
        <w:t>6.1</w:t>
      </w:r>
      <w:r w:rsidR="00DC76A3" w:rsidRPr="00305098">
        <w:rPr>
          <w:sz w:val="20"/>
        </w:rPr>
        <w:fldChar w:fldCharType="end"/>
      </w:r>
      <w:r w:rsidRPr="00305098">
        <w:rPr>
          <w:sz w:val="20"/>
        </w:rPr>
        <w:t xml:space="preserve"> SHOULD be used if there is no applicable specification.</w:t>
      </w:r>
      <w:r w:rsidR="00A21B58" w:rsidRPr="00305098">
        <w:rPr>
          <w:sz w:val="20"/>
        </w:rPr>
        <w:t xml:space="preserve"> </w:t>
      </w:r>
      <w:r w:rsidRPr="00305098">
        <w:rPr>
          <w:sz w:val="20"/>
        </w:rPr>
        <w:t>Other possible substitutions may include, for example, SOAP faults.</w:t>
      </w:r>
    </w:p>
    <w:p w:rsidR="00967A51" w:rsidRPr="00305098" w:rsidRDefault="00967A51" w:rsidP="00967A51">
      <w:pPr>
        <w:rPr>
          <w:sz w:val="20"/>
        </w:rPr>
      </w:pPr>
    </w:p>
    <w:p w:rsidR="00967A51" w:rsidRPr="00305098" w:rsidRDefault="00967A51" w:rsidP="00967A51">
      <w:pPr>
        <w:pStyle w:val="berschrift2"/>
        <w:numPr>
          <w:numberingChange w:id="1286" w:author="Ph W" w:date="2010-08-05T10:50:00Z" w:original="%1:4:0:.%2:8:0:"/>
        </w:numPr>
        <w:rPr>
          <w:sz w:val="20"/>
        </w:rPr>
      </w:pPr>
      <w:bookmarkStart w:id="1287" w:name="_Toc105118907"/>
      <w:bookmarkStart w:id="1288" w:name="_Toc135995894"/>
      <w:bookmarkStart w:id="1289" w:name="_Ref137713009"/>
      <w:bookmarkStart w:id="1290" w:name="_Ref137713030"/>
      <w:bookmarkStart w:id="1291" w:name="_Ref137718189"/>
      <w:bookmarkStart w:id="1292" w:name="_Ref137718200"/>
      <w:bookmarkStart w:id="1293" w:name="_Toc142648538"/>
      <w:r w:rsidRPr="00305098">
        <w:rPr>
          <w:sz w:val="20"/>
        </w:rPr>
        <w:t>The ActivityDefinition Element</w:t>
      </w:r>
      <w:bookmarkEnd w:id="1287"/>
      <w:bookmarkEnd w:id="1288"/>
      <w:bookmarkEnd w:id="1289"/>
      <w:bookmarkEnd w:id="1290"/>
      <w:bookmarkEnd w:id="1291"/>
      <w:bookmarkEnd w:id="1292"/>
      <w:bookmarkEnd w:id="1293"/>
    </w:p>
    <w:p w:rsidR="00967A51" w:rsidRPr="00305098" w:rsidRDefault="00967A51" w:rsidP="00967A51">
      <w:pPr>
        <w:pStyle w:val="berschrift3"/>
        <w:numPr>
          <w:numberingChange w:id="1294" w:author="Ph W" w:date="2010-08-05T10:50:00Z" w:original="%1:4:0:.%2:8:0:.%3:1:0:"/>
        </w:numPr>
        <w:rPr>
          <w:sz w:val="20"/>
        </w:rPr>
      </w:pPr>
      <w:r w:rsidRPr="00305098">
        <w:rPr>
          <w:sz w:val="20"/>
        </w:rPr>
        <w:t>Definition</w:t>
      </w:r>
    </w:p>
    <w:p w:rsidR="00967A51" w:rsidRPr="00305098" w:rsidRDefault="00967A51" w:rsidP="00967A51">
      <w:pPr>
        <w:pStyle w:val="nobreak"/>
        <w:rPr>
          <w:sz w:val="20"/>
        </w:rPr>
      </w:pPr>
      <w:r w:rsidRPr="00305098">
        <w:rPr>
          <w:sz w:val="20"/>
        </w:rPr>
        <w:t xml:space="preserve">This element stores the definition of an activity with respect to the enclosing history record. More specifically, it defines the requirements of an activity, for example, the description template used to create the activity. The initial definition (template) MAY change over time due to refinement of the requirements as a result of scheduling, delegation, or negotiation processes, etc. Therefore this element MAY appear in more than one </w:t>
      </w:r>
      <w:r w:rsidRPr="00305098">
        <w:rPr>
          <w:i/>
          <w:sz w:val="20"/>
        </w:rPr>
        <w:t>ActivityHistoryEntry</w:t>
      </w:r>
      <w:r w:rsidRPr="00305098">
        <w:rPr>
          <w:sz w:val="20"/>
        </w:rPr>
        <w:t>.</w:t>
      </w:r>
    </w:p>
    <w:p w:rsidR="00967A51" w:rsidRPr="00305098" w:rsidRDefault="00967A51" w:rsidP="00967A51">
      <w:pPr>
        <w:pStyle w:val="berschrift3"/>
        <w:numPr>
          <w:numberingChange w:id="1295" w:author="Ph W" w:date="2010-08-05T10:50:00Z" w:original="%1:4:0:.%2:8:0:.%3:2:0:"/>
        </w:numPr>
        <w:rPr>
          <w:sz w:val="20"/>
        </w:rPr>
      </w:pPr>
      <w:r w:rsidRPr="00305098">
        <w:rPr>
          <w:sz w:val="20"/>
        </w:rPr>
        <w:t>Multiplicity</w:t>
      </w:r>
    </w:p>
    <w:p w:rsidR="00967A51" w:rsidRPr="00305098" w:rsidRDefault="00967A51" w:rsidP="00967A51">
      <w:pPr>
        <w:pStyle w:val="nobreak"/>
        <w:rPr>
          <w:sz w:val="20"/>
        </w:rPr>
      </w:pPr>
      <w:r w:rsidRPr="00305098">
        <w:rPr>
          <w:sz w:val="20"/>
        </w:rPr>
        <w:t xml:space="preserve">The multiplicity of this element is zero or one. Every ActivityHistory record MUST contain at least one </w:t>
      </w:r>
      <w:r w:rsidRPr="00305098">
        <w:rPr>
          <w:i/>
          <w:sz w:val="20"/>
        </w:rPr>
        <w:t>ActivityHistoryEntry</w:t>
      </w:r>
      <w:r w:rsidRPr="00305098">
        <w:rPr>
          <w:sz w:val="20"/>
        </w:rPr>
        <w:t xml:space="preserve"> with a non-empty ActivityDefinition element. In particular, the “initial” ActivityHistoryEntry MUST NOT have an empty ActivityDefinition element.</w:t>
      </w:r>
    </w:p>
    <w:p w:rsidR="00967A51" w:rsidRPr="00305098" w:rsidRDefault="00967A51" w:rsidP="00967A51">
      <w:pPr>
        <w:pStyle w:val="berschrift3"/>
        <w:numPr>
          <w:numberingChange w:id="1296" w:author="Ph W" w:date="2010-08-05T10:50:00Z" w:original="%1:4:0:.%2:8:0:.%3:3:0:"/>
        </w:numPr>
        <w:rPr>
          <w:sz w:val="20"/>
        </w:rPr>
      </w:pPr>
      <w:r w:rsidRPr="00305098">
        <w:rPr>
          <w:sz w:val="20"/>
        </w:rPr>
        <w:t>Type</w:t>
      </w:r>
    </w:p>
    <w:p w:rsidR="00967A51" w:rsidRPr="00305098" w:rsidRDefault="00967A51" w:rsidP="00967A51">
      <w:pPr>
        <w:pStyle w:val="nobreak"/>
        <w:rPr>
          <w:sz w:val="20"/>
        </w:rPr>
      </w:pPr>
      <w:r w:rsidRPr="00305098">
        <w:rPr>
          <w:sz w:val="20"/>
        </w:rPr>
        <w:t xml:space="preserve">This is an abstract type and has to be substituted by an appropriate definition (see Section </w:t>
      </w:r>
      <w:r w:rsidR="00DC76A3" w:rsidRPr="00305098">
        <w:rPr>
          <w:sz w:val="20"/>
        </w:rPr>
        <w:fldChar w:fldCharType="begin"/>
      </w:r>
      <w:r w:rsidRPr="00305098">
        <w:rPr>
          <w:sz w:val="20"/>
        </w:rPr>
        <w:instrText xml:space="preserve"> REF _Ref114736150 \w \h </w:instrText>
      </w:r>
      <w:r w:rsidR="00223DC3" w:rsidRPr="00DC76A3">
        <w:rPr>
          <w:sz w:val="20"/>
        </w:rPr>
      </w:r>
      <w:r w:rsidR="00DC76A3" w:rsidRPr="00305098">
        <w:rPr>
          <w:sz w:val="20"/>
        </w:rPr>
        <w:fldChar w:fldCharType="separate"/>
      </w:r>
      <w:r w:rsidR="00773AFB">
        <w:rPr>
          <w:sz w:val="20"/>
        </w:rPr>
        <w:t>5.1</w:t>
      </w:r>
      <w:r w:rsidR="00DC76A3" w:rsidRPr="00305098">
        <w:rPr>
          <w:sz w:val="20"/>
        </w:rPr>
        <w:fldChar w:fldCharType="end"/>
      </w:r>
      <w:r w:rsidRPr="00305098">
        <w:rPr>
          <w:sz w:val="20"/>
        </w:rPr>
        <w:t>).</w:t>
      </w:r>
    </w:p>
    <w:p w:rsidR="00967A51" w:rsidRPr="00305098" w:rsidRDefault="00967A51" w:rsidP="00967A51">
      <w:pPr>
        <w:pStyle w:val="berschrift3"/>
        <w:numPr>
          <w:numberingChange w:id="1297" w:author="Ph W" w:date="2010-08-05T10:50:00Z" w:original="%1:4:0:.%2:8:0:.%3:4:0:"/>
        </w:numPr>
        <w:rPr>
          <w:sz w:val="20"/>
        </w:rPr>
      </w:pPr>
      <w:r w:rsidRPr="00305098">
        <w:rPr>
          <w:sz w:val="20"/>
        </w:rPr>
        <w:t>Attributes</w:t>
      </w:r>
    </w:p>
    <w:p w:rsidR="00967A51" w:rsidRPr="00305098" w:rsidRDefault="00967A51" w:rsidP="00967A51">
      <w:pPr>
        <w:pStyle w:val="nobreak"/>
        <w:rPr>
          <w:sz w:val="20"/>
        </w:rPr>
      </w:pPr>
      <w:r w:rsidRPr="00305098">
        <w:rPr>
          <w:sz w:val="20"/>
        </w:rPr>
        <w:t>No attributes are defined.</w:t>
      </w:r>
    </w:p>
    <w:p w:rsidR="00967A51" w:rsidRPr="00305098" w:rsidRDefault="00967A51" w:rsidP="00967A51">
      <w:pPr>
        <w:pStyle w:val="berschrift3"/>
        <w:numPr>
          <w:numberingChange w:id="1298" w:author="Ph W" w:date="2010-08-05T10:50:00Z" w:original="%1:4:0:.%2:8:0:.%3:5:0:"/>
        </w:numPr>
        <w:rPr>
          <w:sz w:val="20"/>
        </w:rPr>
      </w:pPr>
      <w:r w:rsidRPr="00305098">
        <w:rPr>
          <w:sz w:val="20"/>
        </w:rPr>
        <w:t>Pseudo schema</w:t>
      </w:r>
    </w:p>
    <w:p w:rsidR="00967A51" w:rsidRPr="00305098" w:rsidRDefault="00967A51" w:rsidP="00967A51">
      <w:pPr>
        <w:pStyle w:val="nobreak"/>
        <w:rPr>
          <w:sz w:val="20"/>
        </w:rPr>
      </w:pPr>
      <w:r w:rsidRPr="00305098">
        <w:rPr>
          <w:sz w:val="20"/>
        </w:rPr>
        <w:t xml:space="preserve">The </w:t>
      </w:r>
      <w:r w:rsidRPr="00305098">
        <w:rPr>
          <w:i/>
          <w:sz w:val="20"/>
        </w:rPr>
        <w:t xml:space="preserve">ActivityDefinition </w:t>
      </w:r>
      <w:r w:rsidRPr="00305098">
        <w:rPr>
          <w:sz w:val="20"/>
        </w:rPr>
        <w:t>is rendered in XML as:</w:t>
      </w:r>
    </w:p>
    <w:p w:rsidR="00967A51" w:rsidRPr="00305098" w:rsidRDefault="00967A51" w:rsidP="00967A51">
      <w:pPr>
        <w:rPr>
          <w:sz w:val="20"/>
        </w:rPr>
      </w:pPr>
    </w:p>
    <w:p w:rsidR="00967A51" w:rsidRPr="00305098" w:rsidRDefault="00967A51" w:rsidP="009A50FB">
      <w:pPr>
        <w:pStyle w:val="XMLSnippet"/>
      </w:pPr>
      <w:r w:rsidRPr="00305098">
        <w:t>&lt;ActivityDefinition abstract="true"/&gt;</w:t>
      </w:r>
    </w:p>
    <w:p w:rsidR="00967A51" w:rsidRPr="00305098" w:rsidRDefault="00967A51" w:rsidP="00967A51">
      <w:pPr>
        <w:rPr>
          <w:sz w:val="20"/>
        </w:rPr>
      </w:pPr>
    </w:p>
    <w:p w:rsidR="00967A51" w:rsidRPr="00305098" w:rsidRDefault="00967A51" w:rsidP="00967A51">
      <w:pPr>
        <w:rPr>
          <w:sz w:val="20"/>
        </w:rPr>
      </w:pPr>
      <w:r w:rsidRPr="00305098">
        <w:rPr>
          <w:sz w:val="20"/>
        </w:rPr>
        <w:t>Where:</w:t>
      </w:r>
    </w:p>
    <w:p w:rsidR="00967A51" w:rsidRPr="00305098" w:rsidRDefault="00967A51" w:rsidP="00967A51">
      <w:pPr>
        <w:rPr>
          <w:b/>
          <w:sz w:val="20"/>
        </w:rPr>
      </w:pPr>
      <w:r w:rsidRPr="00305098">
        <w:rPr>
          <w:b/>
          <w:sz w:val="20"/>
        </w:rPr>
        <w:t>/aid:ActivityDocument/ActivityHistory/ActivityHistoryEntry/ActivityDefinition</w:t>
      </w:r>
    </w:p>
    <w:p w:rsidR="00DC76A3" w:rsidRDefault="00967A51">
      <w:pPr>
        <w:pStyle w:val="XPath-Description"/>
        <w:ind w:left="720"/>
        <w:rPr>
          <w:sz w:val="20"/>
        </w:rPr>
      </w:pPr>
      <w:r w:rsidRPr="00305098">
        <w:rPr>
          <w:sz w:val="20"/>
        </w:rPr>
        <w:t xml:space="preserve">Represents the </w:t>
      </w:r>
      <w:r w:rsidRPr="00305098">
        <w:rPr>
          <w:rStyle w:val="DefinedItem"/>
          <w:sz w:val="20"/>
        </w:rPr>
        <w:t>ActivityDefinition</w:t>
      </w:r>
      <w:r w:rsidRPr="00305098">
        <w:rPr>
          <w:rStyle w:val="DefinedItem"/>
          <w:i w:val="0"/>
          <w:sz w:val="20"/>
        </w:rPr>
        <w:t xml:space="preserve"> element. </w:t>
      </w:r>
      <w:r w:rsidRPr="00305098">
        <w:rPr>
          <w:sz w:val="20"/>
        </w:rPr>
        <w:t xml:space="preserve">Since the </w:t>
      </w:r>
      <w:r w:rsidRPr="00305098">
        <w:rPr>
          <w:rStyle w:val="DefinedItem"/>
          <w:sz w:val="20"/>
        </w:rPr>
        <w:t>ActivityDefinition</w:t>
      </w:r>
      <w:r w:rsidRPr="00305098">
        <w:rPr>
          <w:i/>
          <w:iCs/>
          <w:sz w:val="20"/>
        </w:rPr>
        <w:t xml:space="preserve"> </w:t>
      </w:r>
      <w:r w:rsidRPr="00305098">
        <w:rPr>
          <w:sz w:val="20"/>
        </w:rPr>
        <w:t xml:space="preserve">element is an abstract XML element it MUST NOT occur in a XML document by itself. It MUST be substituted by a valid </w:t>
      </w:r>
      <w:r w:rsidRPr="00305098">
        <w:rPr>
          <w:rStyle w:val="DefinedItem"/>
          <w:sz w:val="20"/>
        </w:rPr>
        <w:t>ActivityDefinition</w:t>
      </w:r>
      <w:r w:rsidRPr="00305098">
        <w:rPr>
          <w:i/>
          <w:iCs/>
          <w:sz w:val="20"/>
        </w:rPr>
        <w:t xml:space="preserve"> </w:t>
      </w:r>
      <w:r w:rsidRPr="00305098">
        <w:rPr>
          <w:sz w:val="20"/>
        </w:rPr>
        <w:t>substituent instead.</w:t>
      </w:r>
    </w:p>
    <w:p w:rsidR="00967A51" w:rsidRPr="00305098" w:rsidRDefault="00967A51" w:rsidP="00967A51">
      <w:pPr>
        <w:pStyle w:val="berschrift3"/>
        <w:numPr>
          <w:numberingChange w:id="1299" w:author="Ph W" w:date="2010-08-05T10:50:00Z" w:original="%1:4:0:.%2:8:0:.%3:6:0:"/>
        </w:numPr>
        <w:rPr>
          <w:sz w:val="20"/>
        </w:rPr>
      </w:pPr>
      <w:r w:rsidRPr="00305098">
        <w:rPr>
          <w:sz w:val="20"/>
        </w:rPr>
        <w:t>Extensibility</w:t>
      </w:r>
    </w:p>
    <w:p w:rsidR="00967A51" w:rsidRPr="00305098" w:rsidRDefault="00967A51" w:rsidP="00967A51">
      <w:pPr>
        <w:rPr>
          <w:sz w:val="20"/>
        </w:rPr>
      </w:pPr>
      <w:r w:rsidRPr="00305098">
        <w:rPr>
          <w:sz w:val="20"/>
        </w:rPr>
        <w:t xml:space="preserve">The definition provided in Section </w:t>
      </w:r>
      <w:r w:rsidR="00DC76A3" w:rsidRPr="00305098">
        <w:rPr>
          <w:sz w:val="20"/>
        </w:rPr>
        <w:fldChar w:fldCharType="begin"/>
      </w:r>
      <w:r w:rsidRPr="00305098">
        <w:rPr>
          <w:sz w:val="20"/>
        </w:rPr>
        <w:instrText xml:space="preserve"> REF _Ref114738334 \w \h </w:instrText>
      </w:r>
      <w:r w:rsidR="00223DC3" w:rsidRPr="00DC76A3">
        <w:rPr>
          <w:sz w:val="20"/>
        </w:rPr>
      </w:r>
      <w:r w:rsidR="00DC76A3" w:rsidRPr="00305098">
        <w:rPr>
          <w:sz w:val="20"/>
        </w:rPr>
        <w:fldChar w:fldCharType="separate"/>
      </w:r>
      <w:r w:rsidR="00773AFB">
        <w:rPr>
          <w:sz w:val="20"/>
        </w:rPr>
        <w:t>5.1</w:t>
      </w:r>
      <w:r w:rsidR="00DC76A3" w:rsidRPr="00305098">
        <w:rPr>
          <w:sz w:val="20"/>
        </w:rPr>
        <w:fldChar w:fldCharType="end"/>
      </w:r>
      <w:r w:rsidRPr="00305098">
        <w:rPr>
          <w:sz w:val="20"/>
        </w:rPr>
        <w:t xml:space="preserve"> SHOULD be used unless a more applicable specification is available.</w:t>
      </w:r>
    </w:p>
    <w:p w:rsidR="00967A51" w:rsidRPr="00305098" w:rsidRDefault="00967A51" w:rsidP="00967A51">
      <w:pPr>
        <w:rPr>
          <w:sz w:val="20"/>
        </w:rPr>
      </w:pPr>
    </w:p>
    <w:p w:rsidR="00967A51" w:rsidRPr="00305098" w:rsidRDefault="00967A51" w:rsidP="00967A51">
      <w:pPr>
        <w:pStyle w:val="berschrift2"/>
        <w:numPr>
          <w:numberingChange w:id="1300" w:author="Ph W" w:date="2010-08-05T10:50:00Z" w:original="%1:4:0:.%2:9:0:"/>
        </w:numPr>
        <w:rPr>
          <w:sz w:val="20"/>
        </w:rPr>
      </w:pPr>
      <w:bookmarkStart w:id="1301" w:name="_Toc105118908"/>
      <w:bookmarkStart w:id="1302" w:name="_Toc135995895"/>
      <w:bookmarkStart w:id="1303" w:name="_Ref137694803"/>
      <w:bookmarkStart w:id="1304" w:name="_Toc142648539"/>
      <w:r w:rsidRPr="00305098">
        <w:rPr>
          <w:sz w:val="20"/>
        </w:rPr>
        <w:t>The ActivityDependency Element</w:t>
      </w:r>
      <w:bookmarkEnd w:id="1301"/>
      <w:bookmarkEnd w:id="1302"/>
      <w:bookmarkEnd w:id="1303"/>
      <w:bookmarkEnd w:id="1304"/>
    </w:p>
    <w:p w:rsidR="00967A51" w:rsidRPr="00305098" w:rsidRDefault="00967A51" w:rsidP="00967A51">
      <w:pPr>
        <w:pStyle w:val="berschrift3"/>
        <w:numPr>
          <w:numberingChange w:id="1305" w:author="Ph W" w:date="2010-08-05T10:50:00Z" w:original="%1:4:0:.%2:9:0:.%3:1:0:"/>
        </w:numPr>
        <w:rPr>
          <w:sz w:val="20"/>
        </w:rPr>
      </w:pPr>
      <w:r w:rsidRPr="00305098">
        <w:rPr>
          <w:sz w:val="20"/>
        </w:rPr>
        <w:t>Definition</w:t>
      </w:r>
    </w:p>
    <w:p w:rsidR="00967A51" w:rsidRPr="00305098" w:rsidRDefault="00967A51" w:rsidP="00967A51">
      <w:pPr>
        <w:pStyle w:val="nobreak"/>
        <w:rPr>
          <w:sz w:val="20"/>
        </w:rPr>
      </w:pPr>
      <w:r w:rsidRPr="00305098">
        <w:rPr>
          <w:sz w:val="20"/>
        </w:rPr>
        <w:t>This element stores the dependency definitions for the activity with respect to the enclosing history record. More specifically, it describes links to associated activities within a dependency structure (such as a workflow). It does not have to contain the entire dependency structure, but the dependencies to other activities.</w:t>
      </w:r>
    </w:p>
    <w:p w:rsidR="00967A51" w:rsidRPr="00305098" w:rsidRDefault="00967A51" w:rsidP="00967A51">
      <w:pPr>
        <w:pStyle w:val="berschrift3"/>
        <w:numPr>
          <w:numberingChange w:id="1306" w:author="Ph W" w:date="2010-08-05T10:50:00Z" w:original="%1:4:0:.%2:9:0:.%3:2:0:"/>
        </w:numPr>
        <w:rPr>
          <w:sz w:val="20"/>
        </w:rPr>
      </w:pPr>
      <w:r w:rsidRPr="00305098">
        <w:rPr>
          <w:sz w:val="20"/>
        </w:rPr>
        <w:t>Multiplicity</w:t>
      </w:r>
    </w:p>
    <w:p w:rsidR="00967A51" w:rsidRPr="00305098" w:rsidRDefault="00967A51" w:rsidP="00967A51">
      <w:pPr>
        <w:pStyle w:val="nobreak"/>
        <w:rPr>
          <w:sz w:val="20"/>
        </w:rPr>
      </w:pPr>
      <w:r w:rsidRPr="00305098">
        <w:rPr>
          <w:sz w:val="20"/>
        </w:rPr>
        <w:t>The multiplicity of this element is zero or one.</w:t>
      </w:r>
    </w:p>
    <w:p w:rsidR="00967A51" w:rsidRPr="00305098" w:rsidRDefault="00967A51" w:rsidP="00967A51">
      <w:pPr>
        <w:pStyle w:val="berschrift3"/>
        <w:numPr>
          <w:numberingChange w:id="1307" w:author="Ph W" w:date="2010-08-05T10:50:00Z" w:original="%1:4:0:.%2:9:0:.%3:3:0:"/>
        </w:numPr>
        <w:rPr>
          <w:sz w:val="20"/>
        </w:rPr>
      </w:pPr>
      <w:r w:rsidRPr="00305098">
        <w:rPr>
          <w:sz w:val="20"/>
        </w:rPr>
        <w:t>Type</w:t>
      </w:r>
    </w:p>
    <w:p w:rsidR="00967A51" w:rsidRPr="00305098" w:rsidRDefault="00967A51" w:rsidP="00967A51">
      <w:pPr>
        <w:pStyle w:val="nobreak"/>
        <w:rPr>
          <w:sz w:val="20"/>
        </w:rPr>
      </w:pPr>
      <w:r w:rsidRPr="00305098">
        <w:rPr>
          <w:sz w:val="20"/>
        </w:rPr>
        <w:t>This is an abstract type and has to be substituted by an appropriate definition.</w:t>
      </w:r>
    </w:p>
    <w:p w:rsidR="00967A51" w:rsidRPr="00305098" w:rsidRDefault="00967A51" w:rsidP="00967A51">
      <w:pPr>
        <w:pStyle w:val="berschrift3"/>
        <w:numPr>
          <w:numberingChange w:id="1308" w:author="Ph W" w:date="2010-08-05T10:50:00Z" w:original="%1:4:0:.%2:9:0:.%3:4:0:"/>
        </w:numPr>
        <w:rPr>
          <w:sz w:val="20"/>
        </w:rPr>
      </w:pPr>
      <w:r w:rsidRPr="00305098">
        <w:rPr>
          <w:sz w:val="20"/>
        </w:rPr>
        <w:t>Attributes</w:t>
      </w:r>
    </w:p>
    <w:p w:rsidR="00967A51" w:rsidRPr="00305098" w:rsidRDefault="00967A51" w:rsidP="00967A51">
      <w:pPr>
        <w:pStyle w:val="nobreak"/>
        <w:rPr>
          <w:sz w:val="20"/>
        </w:rPr>
      </w:pPr>
      <w:r w:rsidRPr="00305098">
        <w:rPr>
          <w:sz w:val="20"/>
        </w:rPr>
        <w:t>No attributes are defined.</w:t>
      </w:r>
    </w:p>
    <w:p w:rsidR="00967A51" w:rsidRPr="00305098" w:rsidRDefault="00967A51" w:rsidP="00967A51">
      <w:pPr>
        <w:pStyle w:val="berschrift3"/>
        <w:numPr>
          <w:numberingChange w:id="1309" w:author="Ph W" w:date="2010-08-05T10:50:00Z" w:original="%1:4:0:.%2:9:0:.%3:5:0:"/>
        </w:numPr>
        <w:rPr>
          <w:sz w:val="20"/>
        </w:rPr>
      </w:pPr>
      <w:r w:rsidRPr="00305098">
        <w:rPr>
          <w:sz w:val="20"/>
        </w:rPr>
        <w:t>Pseudo schema</w:t>
      </w:r>
    </w:p>
    <w:p w:rsidR="00967A51" w:rsidRPr="00305098" w:rsidRDefault="00967A51" w:rsidP="00967A51">
      <w:pPr>
        <w:pStyle w:val="nobreak"/>
        <w:rPr>
          <w:sz w:val="20"/>
        </w:rPr>
      </w:pPr>
      <w:r w:rsidRPr="00305098">
        <w:rPr>
          <w:sz w:val="20"/>
        </w:rPr>
        <w:t xml:space="preserve">The abstract </w:t>
      </w:r>
      <w:r w:rsidRPr="00305098">
        <w:rPr>
          <w:i/>
          <w:sz w:val="20"/>
        </w:rPr>
        <w:t>ActivityDependency</w:t>
      </w:r>
      <w:r w:rsidRPr="00305098">
        <w:rPr>
          <w:sz w:val="20"/>
        </w:rPr>
        <w:t xml:space="preserve"> has no rendering:</w:t>
      </w:r>
    </w:p>
    <w:p w:rsidR="00967A51" w:rsidRPr="00305098" w:rsidRDefault="00967A51" w:rsidP="00967A51">
      <w:pPr>
        <w:rPr>
          <w:sz w:val="20"/>
        </w:rPr>
      </w:pPr>
    </w:p>
    <w:p w:rsidR="00967A51" w:rsidRPr="00305098" w:rsidRDefault="00967A51" w:rsidP="009A50FB">
      <w:pPr>
        <w:pStyle w:val="XMLSnippet"/>
      </w:pPr>
      <w:r w:rsidRPr="00305098">
        <w:t>&lt;ActivityDependency abstract=”true”/&gt;</w:t>
      </w:r>
    </w:p>
    <w:p w:rsidR="00967A51" w:rsidRPr="00305098" w:rsidRDefault="00967A51" w:rsidP="00967A51">
      <w:pPr>
        <w:rPr>
          <w:sz w:val="20"/>
        </w:rPr>
      </w:pPr>
    </w:p>
    <w:p w:rsidR="00967A51" w:rsidRPr="00305098" w:rsidRDefault="00967A51" w:rsidP="00967A51">
      <w:pPr>
        <w:rPr>
          <w:sz w:val="20"/>
        </w:rPr>
      </w:pPr>
      <w:r w:rsidRPr="00305098">
        <w:rPr>
          <w:sz w:val="20"/>
        </w:rPr>
        <w:t>Where:</w:t>
      </w:r>
    </w:p>
    <w:p w:rsidR="00967A51" w:rsidRPr="00305098" w:rsidRDefault="00967A51" w:rsidP="00967A51">
      <w:pPr>
        <w:rPr>
          <w:b/>
          <w:sz w:val="20"/>
        </w:rPr>
      </w:pPr>
      <w:r w:rsidRPr="00305098">
        <w:rPr>
          <w:b/>
          <w:sz w:val="20"/>
        </w:rPr>
        <w:t>/aid:ActivityDocument/ActivityHistory/ActivityHistoryEntry/ActivityDependency</w:t>
      </w:r>
    </w:p>
    <w:p w:rsidR="00DC76A3" w:rsidRDefault="00967A51">
      <w:pPr>
        <w:pStyle w:val="XPath-Description"/>
        <w:ind w:left="720"/>
        <w:rPr>
          <w:sz w:val="20"/>
        </w:rPr>
      </w:pPr>
      <w:r w:rsidRPr="00305098">
        <w:rPr>
          <w:sz w:val="20"/>
        </w:rPr>
        <w:t xml:space="preserve">Represents the </w:t>
      </w:r>
      <w:r w:rsidRPr="00305098">
        <w:rPr>
          <w:rStyle w:val="DefinedItem"/>
          <w:sz w:val="20"/>
        </w:rPr>
        <w:t xml:space="preserve">ActivityDependency </w:t>
      </w:r>
      <w:r w:rsidRPr="00305098">
        <w:rPr>
          <w:rStyle w:val="DefinedItem"/>
          <w:i w:val="0"/>
          <w:sz w:val="20"/>
        </w:rPr>
        <w:t xml:space="preserve">element. </w:t>
      </w:r>
      <w:r w:rsidRPr="00305098">
        <w:rPr>
          <w:sz w:val="20"/>
        </w:rPr>
        <w:t xml:space="preserve">Since the </w:t>
      </w:r>
      <w:r w:rsidRPr="00305098">
        <w:rPr>
          <w:rStyle w:val="DefinedItem"/>
          <w:sz w:val="20"/>
        </w:rPr>
        <w:t>ActivityDependency</w:t>
      </w:r>
      <w:r w:rsidRPr="00305098">
        <w:rPr>
          <w:i/>
          <w:iCs/>
          <w:sz w:val="20"/>
        </w:rPr>
        <w:t xml:space="preserve"> </w:t>
      </w:r>
      <w:r w:rsidRPr="00305098">
        <w:rPr>
          <w:sz w:val="20"/>
        </w:rPr>
        <w:t xml:space="preserve">element is an abstract XML element it MUST NOT occur in a XML document by itself. It MUST be substituted by a valid </w:t>
      </w:r>
      <w:r w:rsidRPr="00305098">
        <w:rPr>
          <w:rStyle w:val="DefinedItem"/>
          <w:sz w:val="20"/>
        </w:rPr>
        <w:t>ActivityDependency</w:t>
      </w:r>
      <w:r w:rsidRPr="00305098">
        <w:rPr>
          <w:i/>
          <w:iCs/>
          <w:sz w:val="20"/>
        </w:rPr>
        <w:t xml:space="preserve"> </w:t>
      </w:r>
      <w:r w:rsidRPr="00305098">
        <w:rPr>
          <w:sz w:val="20"/>
        </w:rPr>
        <w:t>substituent instead.</w:t>
      </w:r>
    </w:p>
    <w:p w:rsidR="00967A51" w:rsidRPr="00305098" w:rsidRDefault="00967A51" w:rsidP="00967A51">
      <w:pPr>
        <w:pStyle w:val="berschrift3"/>
        <w:numPr>
          <w:numberingChange w:id="1310" w:author="Ph W" w:date="2010-08-05T10:50:00Z" w:original="%1:4:0:.%2:9:0:.%3:6:0:"/>
        </w:numPr>
        <w:rPr>
          <w:sz w:val="20"/>
        </w:rPr>
      </w:pPr>
      <w:r w:rsidRPr="00305098">
        <w:rPr>
          <w:sz w:val="20"/>
        </w:rPr>
        <w:t>Extensibility</w:t>
      </w:r>
    </w:p>
    <w:p w:rsidR="00967A51" w:rsidRPr="00305098" w:rsidRDefault="00967A51" w:rsidP="00967A51">
      <w:pPr>
        <w:pStyle w:val="nobreak"/>
        <w:rPr>
          <w:sz w:val="20"/>
        </w:rPr>
      </w:pPr>
      <w:r w:rsidRPr="00305098">
        <w:rPr>
          <w:sz w:val="20"/>
        </w:rPr>
        <w:t xml:space="preserve">No concrete extensions are provided for this element. It is however RECOMMENDED to use available standards. </w:t>
      </w:r>
    </w:p>
    <w:p w:rsidR="00967A51" w:rsidRPr="00305098" w:rsidRDefault="00967A51" w:rsidP="00967A51">
      <w:pPr>
        <w:pStyle w:val="nobreak"/>
        <w:rPr>
          <w:sz w:val="20"/>
        </w:rPr>
      </w:pPr>
    </w:p>
    <w:p w:rsidR="00967A51" w:rsidRPr="00305098" w:rsidRDefault="00967A51" w:rsidP="00967A51">
      <w:pPr>
        <w:pStyle w:val="berschrift2"/>
        <w:numPr>
          <w:numberingChange w:id="1311" w:author="Ph W" w:date="2010-08-05T10:50:00Z" w:original="%1:4:0:.%2:10:0:"/>
        </w:numPr>
        <w:rPr>
          <w:sz w:val="20"/>
        </w:rPr>
      </w:pPr>
      <w:bookmarkStart w:id="1312" w:name="_Toc105118909"/>
      <w:bookmarkStart w:id="1313" w:name="_Toc135995896"/>
      <w:bookmarkStart w:id="1314" w:name="_Ref137694966"/>
      <w:bookmarkStart w:id="1315" w:name="_Toc142648540"/>
      <w:r w:rsidRPr="00305098">
        <w:rPr>
          <w:sz w:val="20"/>
        </w:rPr>
        <w:t>The ManagerReference Element</w:t>
      </w:r>
      <w:bookmarkEnd w:id="1312"/>
      <w:bookmarkEnd w:id="1313"/>
      <w:bookmarkEnd w:id="1314"/>
      <w:bookmarkEnd w:id="1315"/>
    </w:p>
    <w:p w:rsidR="00967A51" w:rsidRPr="00305098" w:rsidRDefault="00967A51" w:rsidP="00967A51">
      <w:pPr>
        <w:pStyle w:val="berschrift3"/>
        <w:numPr>
          <w:numberingChange w:id="1316" w:author="Ph W" w:date="2010-08-05T10:50:00Z" w:original="%1:4:0:.%2:10:0:.%3:1:0:"/>
        </w:numPr>
        <w:rPr>
          <w:sz w:val="20"/>
        </w:rPr>
      </w:pPr>
      <w:r w:rsidRPr="00305098">
        <w:rPr>
          <w:sz w:val="20"/>
        </w:rPr>
        <w:t>Definition</w:t>
      </w:r>
    </w:p>
    <w:p w:rsidR="00967A51" w:rsidRPr="00305098" w:rsidRDefault="00967A51" w:rsidP="00967A51">
      <w:pPr>
        <w:pStyle w:val="nobreak"/>
        <w:rPr>
          <w:sz w:val="20"/>
        </w:rPr>
      </w:pPr>
      <w:r w:rsidRPr="00305098">
        <w:rPr>
          <w:sz w:val="20"/>
        </w:rPr>
        <w:t>This element keeps the endpoint reference of the activity's managing service at the time denoted by the enclosing record. The corresponding service SHOULD expose an interface for managing the activity's state, lifecycle, and execution.</w:t>
      </w:r>
    </w:p>
    <w:p w:rsidR="00967A51" w:rsidRPr="00305098" w:rsidRDefault="00967A51" w:rsidP="00967A51">
      <w:pPr>
        <w:pStyle w:val="berschrift3"/>
        <w:numPr>
          <w:numberingChange w:id="1317" w:author="Ph W" w:date="2010-08-05T10:50:00Z" w:original="%1:4:0:.%2:10:0:.%3:2:0:"/>
        </w:numPr>
        <w:rPr>
          <w:sz w:val="20"/>
        </w:rPr>
      </w:pPr>
      <w:r w:rsidRPr="00305098">
        <w:rPr>
          <w:sz w:val="20"/>
        </w:rPr>
        <w:t>Multiplicity</w:t>
      </w:r>
    </w:p>
    <w:p w:rsidR="00967A51" w:rsidRPr="00305098" w:rsidRDefault="00967A51" w:rsidP="00967A51">
      <w:pPr>
        <w:pStyle w:val="nobreak"/>
        <w:rPr>
          <w:sz w:val="20"/>
        </w:rPr>
      </w:pPr>
      <w:r w:rsidRPr="00305098">
        <w:rPr>
          <w:sz w:val="20"/>
        </w:rPr>
        <w:t>The multiplicity of this element is one.</w:t>
      </w:r>
    </w:p>
    <w:p w:rsidR="00967A51" w:rsidRPr="00305098" w:rsidRDefault="00967A51" w:rsidP="00967A51">
      <w:pPr>
        <w:pStyle w:val="berschrift3"/>
        <w:numPr>
          <w:numberingChange w:id="1318" w:author="Ph W" w:date="2010-08-05T10:50:00Z" w:original="%1:4:0:.%2:10:0:.%3:3:0:"/>
        </w:numPr>
        <w:rPr>
          <w:sz w:val="20"/>
        </w:rPr>
      </w:pPr>
      <w:r w:rsidRPr="00305098">
        <w:rPr>
          <w:sz w:val="20"/>
        </w:rPr>
        <w:t>Type</w:t>
      </w:r>
    </w:p>
    <w:p w:rsidR="00687C56" w:rsidDel="00522DA9" w:rsidRDefault="00967A51" w:rsidP="00BC1636">
      <w:pPr>
        <w:tabs>
          <w:tab w:val="left" w:pos="1134"/>
        </w:tabs>
        <w:ind w:left="1134" w:hanging="1134"/>
        <w:rPr>
          <w:del w:id="1319" w:author="Ph W" w:date="2010-08-05T10:56:00Z"/>
          <w:sz w:val="20"/>
        </w:rPr>
      </w:pPr>
      <w:r w:rsidRPr="00305098">
        <w:rPr>
          <w:sz w:val="20"/>
        </w:rPr>
        <w:t xml:space="preserve">This is an external type. </w:t>
      </w:r>
      <w:r w:rsidR="000E5A94" w:rsidRPr="00305098">
        <w:rPr>
          <w:sz w:val="20"/>
        </w:rPr>
        <w:t>Refer to</w:t>
      </w:r>
      <w:r w:rsidR="003F60CD" w:rsidRPr="00305098">
        <w:rPr>
          <w:sz w:val="20"/>
        </w:rPr>
        <w:t xml:space="preserve"> the WS-Addressing </w:t>
      </w:r>
      <w:r w:rsidR="000E5A94" w:rsidRPr="00305098">
        <w:rPr>
          <w:sz w:val="20"/>
        </w:rPr>
        <w:t>specification</w:t>
      </w:r>
      <w:r w:rsidRPr="00305098">
        <w:rPr>
          <w:sz w:val="20"/>
        </w:rPr>
        <w:t xml:space="preserve"> </w:t>
      </w:r>
      <w:r w:rsidR="00DC76A3" w:rsidRPr="00305098">
        <w:rPr>
          <w:sz w:val="20"/>
        </w:rPr>
        <w:fldChar w:fldCharType="begin"/>
      </w:r>
      <w:r w:rsidRPr="00305098">
        <w:rPr>
          <w:sz w:val="20"/>
        </w:rPr>
        <w:instrText xml:space="preserve"> REF WSADDR \h </w:instrText>
      </w:r>
      <w:r w:rsidR="00223DC3" w:rsidRPr="00DC76A3">
        <w:rPr>
          <w:sz w:val="20"/>
        </w:rPr>
      </w:r>
      <w:r w:rsidR="00DC76A3" w:rsidRPr="00305098">
        <w:rPr>
          <w:sz w:val="20"/>
        </w:rPr>
        <w:fldChar w:fldCharType="separate"/>
      </w:r>
      <w:ins w:id="1320" w:author="Ph W" w:date="2010-08-05T17:26:00Z">
        <w:r w:rsidR="00773AFB" w:rsidRPr="00305098">
          <w:rPr>
            <w:sz w:val="20"/>
          </w:rPr>
          <w:t>[WSADDR]</w:t>
        </w:r>
      </w:ins>
      <w:del w:id="1321" w:author="Ph W" w:date="2010-08-05T10:56:00Z">
        <w:r w:rsidR="00687C56" w:rsidDel="00522DA9">
          <w:rPr>
            <w:sz w:val="20"/>
          </w:rPr>
          <w:delText>.</w:delText>
        </w:r>
      </w:del>
    </w:p>
    <w:p w:rsidR="00967A51" w:rsidRPr="00305098" w:rsidRDefault="00687C56" w:rsidP="00967A51">
      <w:pPr>
        <w:pStyle w:val="nobreak"/>
        <w:rPr>
          <w:sz w:val="20"/>
        </w:rPr>
      </w:pPr>
      <w:del w:id="1322" w:author="Ph W" w:date="2010-08-05T10:56:00Z">
        <w:r w:rsidRPr="00305098" w:rsidDel="00522DA9">
          <w:rPr>
            <w:sz w:val="20"/>
          </w:rPr>
          <w:delText>[WSADDR]</w:delText>
        </w:r>
      </w:del>
      <w:r w:rsidR="00DC76A3" w:rsidRPr="00305098">
        <w:rPr>
          <w:sz w:val="20"/>
        </w:rPr>
        <w:fldChar w:fldCharType="end"/>
      </w:r>
      <w:r w:rsidR="000E5A94" w:rsidRPr="00305098">
        <w:rPr>
          <w:sz w:val="20"/>
        </w:rPr>
        <w:t xml:space="preserve"> for further details</w:t>
      </w:r>
      <w:r w:rsidR="00967A51" w:rsidRPr="00305098">
        <w:rPr>
          <w:sz w:val="20"/>
        </w:rPr>
        <w:t>.</w:t>
      </w:r>
    </w:p>
    <w:p w:rsidR="00967A51" w:rsidRPr="00305098" w:rsidRDefault="00967A51" w:rsidP="00967A51">
      <w:pPr>
        <w:pStyle w:val="berschrift3"/>
        <w:numPr>
          <w:numberingChange w:id="1323" w:author="Ph W" w:date="2010-08-05T10:50:00Z" w:original="%1:4:0:.%2:10:0:.%3:4:0:"/>
        </w:numPr>
        <w:rPr>
          <w:sz w:val="20"/>
        </w:rPr>
      </w:pPr>
      <w:r w:rsidRPr="00305098">
        <w:rPr>
          <w:sz w:val="20"/>
        </w:rPr>
        <w:t>Pseudo schema</w:t>
      </w:r>
    </w:p>
    <w:p w:rsidR="00967A51" w:rsidRPr="00305098" w:rsidRDefault="00967A51" w:rsidP="00967A51">
      <w:pPr>
        <w:pStyle w:val="nobreak"/>
        <w:rPr>
          <w:sz w:val="20"/>
        </w:rPr>
      </w:pPr>
      <w:r w:rsidRPr="00305098">
        <w:rPr>
          <w:sz w:val="20"/>
        </w:rPr>
        <w:t xml:space="preserve">The external </w:t>
      </w:r>
      <w:r w:rsidRPr="00305098">
        <w:rPr>
          <w:i/>
          <w:sz w:val="20"/>
        </w:rPr>
        <w:t>Manager Reference</w:t>
      </w:r>
      <w:r w:rsidRPr="00305098">
        <w:rPr>
          <w:sz w:val="20"/>
        </w:rPr>
        <w:t xml:space="preserve"> has no rendering:</w:t>
      </w:r>
    </w:p>
    <w:p w:rsidR="00967A51" w:rsidRPr="00305098" w:rsidRDefault="00967A51" w:rsidP="00967A51">
      <w:pPr>
        <w:rPr>
          <w:sz w:val="20"/>
        </w:rPr>
      </w:pPr>
    </w:p>
    <w:p w:rsidR="00967A51" w:rsidRPr="00305098" w:rsidRDefault="00967A51" w:rsidP="009A50FB">
      <w:pPr>
        <w:pStyle w:val="XMLSnippet"/>
      </w:pPr>
      <w:r w:rsidRPr="00305098">
        <w:t>&lt;ManagerReference external=”true”/&gt;</w:t>
      </w:r>
    </w:p>
    <w:p w:rsidR="00967A51" w:rsidRPr="00305098" w:rsidRDefault="00967A51" w:rsidP="00967A51">
      <w:pPr>
        <w:rPr>
          <w:sz w:val="20"/>
        </w:rPr>
      </w:pPr>
    </w:p>
    <w:p w:rsidR="00967A51" w:rsidRPr="00305098" w:rsidRDefault="00967A51" w:rsidP="00967A51">
      <w:pPr>
        <w:rPr>
          <w:sz w:val="20"/>
        </w:rPr>
      </w:pPr>
      <w:r w:rsidRPr="00305098">
        <w:rPr>
          <w:sz w:val="20"/>
        </w:rPr>
        <w:t>Where:</w:t>
      </w:r>
    </w:p>
    <w:p w:rsidR="00967A51" w:rsidRPr="00305098" w:rsidRDefault="00967A51" w:rsidP="00967A51">
      <w:pPr>
        <w:rPr>
          <w:b/>
          <w:sz w:val="20"/>
        </w:rPr>
      </w:pPr>
      <w:r w:rsidRPr="00305098">
        <w:rPr>
          <w:b/>
          <w:sz w:val="20"/>
        </w:rPr>
        <w:t>/aid:ActivityDocument/ActivityHistory/ActivityHistoryEntry/ManagerReference</w:t>
      </w:r>
    </w:p>
    <w:p w:rsidR="00DC76A3" w:rsidRDefault="00967A51">
      <w:pPr>
        <w:pStyle w:val="XPath-Description"/>
        <w:ind w:left="0" w:firstLine="720"/>
        <w:rPr>
          <w:sz w:val="20"/>
        </w:rPr>
      </w:pPr>
      <w:r w:rsidRPr="00305098">
        <w:rPr>
          <w:sz w:val="20"/>
        </w:rPr>
        <w:t xml:space="preserve">Represents the </w:t>
      </w:r>
      <w:r w:rsidRPr="00305098">
        <w:rPr>
          <w:rStyle w:val="DefinedItem"/>
          <w:sz w:val="20"/>
        </w:rPr>
        <w:t xml:space="preserve">ManagerReference </w:t>
      </w:r>
      <w:r w:rsidRPr="00305098">
        <w:rPr>
          <w:rStyle w:val="DefinedItem"/>
          <w:i w:val="0"/>
          <w:sz w:val="20"/>
        </w:rPr>
        <w:t>element.</w:t>
      </w:r>
    </w:p>
    <w:p w:rsidR="00967A51" w:rsidRPr="00305098" w:rsidRDefault="00967A51" w:rsidP="00967A51">
      <w:pPr>
        <w:pStyle w:val="berschrift3"/>
        <w:numPr>
          <w:numberingChange w:id="1324" w:author="Ph W" w:date="2010-08-05T10:50:00Z" w:original="%1:4:0:.%2:10:0:.%3:5:0:"/>
        </w:numPr>
        <w:rPr>
          <w:sz w:val="20"/>
        </w:rPr>
      </w:pPr>
      <w:r w:rsidRPr="00305098">
        <w:rPr>
          <w:sz w:val="20"/>
        </w:rPr>
        <w:t>Extensibility</w:t>
      </w:r>
    </w:p>
    <w:p w:rsidR="00967A51" w:rsidRPr="00305098" w:rsidRDefault="00967A51" w:rsidP="00967A51">
      <w:pPr>
        <w:pStyle w:val="nobreak"/>
        <w:rPr>
          <w:sz w:val="20"/>
        </w:rPr>
      </w:pPr>
      <w:r w:rsidRPr="00305098">
        <w:rPr>
          <w:sz w:val="20"/>
        </w:rPr>
        <w:t>This element provides no extension points.</w:t>
      </w:r>
    </w:p>
    <w:p w:rsidR="00967A51" w:rsidRPr="00305098" w:rsidRDefault="00967A51" w:rsidP="00967A51">
      <w:pPr>
        <w:rPr>
          <w:sz w:val="20"/>
        </w:rPr>
      </w:pPr>
    </w:p>
    <w:p w:rsidR="00967A51" w:rsidRPr="00305098" w:rsidRDefault="00967A51" w:rsidP="00967A51">
      <w:pPr>
        <w:pStyle w:val="berschrift3"/>
        <w:numPr>
          <w:numberingChange w:id="1325" w:author="Ph W" w:date="2010-08-05T10:50:00Z" w:original="%1:4:0:.%2:10:0:.%3:6:0:"/>
        </w:numPr>
        <w:rPr>
          <w:sz w:val="20"/>
        </w:rPr>
      </w:pPr>
      <w:r w:rsidRPr="00305098">
        <w:rPr>
          <w:sz w:val="20"/>
        </w:rPr>
        <w:t>Example</w:t>
      </w:r>
    </w:p>
    <w:p w:rsidR="00967A51" w:rsidRPr="00305098" w:rsidRDefault="00967A51" w:rsidP="009A50FB">
      <w:pPr>
        <w:pStyle w:val="XMLSnippet"/>
      </w:pPr>
      <w:r w:rsidRPr="00305098">
        <w:t>&lt;wsa:EndpointReference&gt;</w:t>
      </w:r>
    </w:p>
    <w:p w:rsidR="00967A51" w:rsidRPr="00305098" w:rsidRDefault="00967A51" w:rsidP="009A50FB">
      <w:pPr>
        <w:pStyle w:val="XMLSnippet"/>
      </w:pPr>
      <w:r w:rsidRPr="00305098">
        <w:tab/>
        <w:t>&lt;wsa:Address&gt;http://tempuri.org/services/activitystore&lt;/wsa:Address&gt;</w:t>
      </w:r>
    </w:p>
    <w:p w:rsidR="00967A51" w:rsidRPr="00305098" w:rsidRDefault="00967A51" w:rsidP="009A50FB">
      <w:pPr>
        <w:pStyle w:val="XMLSnippet"/>
      </w:pPr>
      <w:r w:rsidRPr="00305098">
        <w:t>&lt;/wsa:EndpointReference&gt;</w:t>
      </w:r>
    </w:p>
    <w:p w:rsidR="00967A51" w:rsidRPr="00305098" w:rsidRDefault="00967A51" w:rsidP="00967A51">
      <w:pPr>
        <w:rPr>
          <w:sz w:val="20"/>
        </w:rPr>
      </w:pPr>
    </w:p>
    <w:p w:rsidR="00967A51" w:rsidRPr="00305098" w:rsidRDefault="00967A51" w:rsidP="00967A51">
      <w:pPr>
        <w:rPr>
          <w:sz w:val="20"/>
        </w:rPr>
      </w:pPr>
      <w:r w:rsidRPr="00305098">
        <w:rPr>
          <w:sz w:val="20"/>
        </w:rPr>
        <w:t xml:space="preserve">This endpoint shows the address of the activity store (see Section </w:t>
      </w:r>
      <w:r w:rsidR="00DC76A3" w:rsidRPr="00305098">
        <w:rPr>
          <w:sz w:val="20"/>
        </w:rPr>
        <w:fldChar w:fldCharType="begin"/>
      </w:r>
      <w:r w:rsidRPr="00305098">
        <w:rPr>
          <w:sz w:val="20"/>
        </w:rPr>
        <w:instrText xml:space="preserve"> REF _Ref135307682 \r \h </w:instrText>
      </w:r>
      <w:r w:rsidR="00223DC3" w:rsidRPr="00DC76A3">
        <w:rPr>
          <w:sz w:val="20"/>
        </w:rPr>
      </w:r>
      <w:r w:rsidR="00DC76A3" w:rsidRPr="00305098">
        <w:rPr>
          <w:sz w:val="20"/>
        </w:rPr>
        <w:fldChar w:fldCharType="separate"/>
      </w:r>
      <w:r w:rsidR="00773AFB">
        <w:rPr>
          <w:sz w:val="20"/>
        </w:rPr>
        <w:t>1.4</w:t>
      </w:r>
      <w:r w:rsidR="00DC76A3" w:rsidRPr="00305098">
        <w:rPr>
          <w:sz w:val="20"/>
        </w:rPr>
        <w:fldChar w:fldCharType="end"/>
      </w:r>
      <w:r w:rsidRPr="00305098">
        <w:rPr>
          <w:sz w:val="20"/>
        </w:rPr>
        <w:t>) formatted according to the Web Services Addressing standard.</w:t>
      </w:r>
    </w:p>
    <w:p w:rsidR="00967A51" w:rsidRPr="00305098" w:rsidRDefault="00967A51" w:rsidP="00967A51">
      <w:pPr>
        <w:pStyle w:val="nobreak"/>
        <w:rPr>
          <w:sz w:val="20"/>
        </w:rPr>
      </w:pPr>
    </w:p>
    <w:p w:rsidR="00967A51" w:rsidRPr="00305098" w:rsidRDefault="00967A51" w:rsidP="00967A51">
      <w:pPr>
        <w:pStyle w:val="berschrift2"/>
        <w:numPr>
          <w:numberingChange w:id="1326" w:author="Ph W" w:date="2010-08-05T10:50:00Z" w:original="%1:4:0:.%2:11:0:"/>
        </w:numPr>
        <w:rPr>
          <w:sz w:val="20"/>
        </w:rPr>
      </w:pPr>
      <w:bookmarkStart w:id="1327" w:name="_Toc105118910"/>
      <w:bookmarkStart w:id="1328" w:name="_Toc135995897"/>
      <w:bookmarkStart w:id="1329" w:name="_Ref137695049"/>
      <w:bookmarkStart w:id="1330" w:name="_Ref137713097"/>
      <w:bookmarkStart w:id="1331" w:name="_Ref137718279"/>
      <w:bookmarkStart w:id="1332" w:name="_Toc142648541"/>
      <w:r w:rsidRPr="00305098">
        <w:rPr>
          <w:sz w:val="20"/>
        </w:rPr>
        <w:t>The ResourceUsage Element</w:t>
      </w:r>
      <w:bookmarkEnd w:id="1327"/>
      <w:bookmarkEnd w:id="1328"/>
      <w:bookmarkEnd w:id="1329"/>
      <w:bookmarkEnd w:id="1330"/>
      <w:bookmarkEnd w:id="1331"/>
      <w:bookmarkEnd w:id="1332"/>
    </w:p>
    <w:p w:rsidR="00967A51" w:rsidRPr="00305098" w:rsidRDefault="00967A51" w:rsidP="00967A51">
      <w:pPr>
        <w:pStyle w:val="berschrift3"/>
        <w:numPr>
          <w:numberingChange w:id="1333" w:author="Ph W" w:date="2010-08-05T10:50:00Z" w:original="%1:4:0:.%2:11:0:.%3:1:0:"/>
        </w:numPr>
        <w:rPr>
          <w:sz w:val="20"/>
        </w:rPr>
      </w:pPr>
      <w:bookmarkStart w:id="1334" w:name="_Toc20156277"/>
      <w:bookmarkEnd w:id="1162"/>
      <w:r w:rsidRPr="00305098">
        <w:rPr>
          <w:sz w:val="20"/>
        </w:rPr>
        <w:t>Definition</w:t>
      </w:r>
    </w:p>
    <w:p w:rsidR="00967A51" w:rsidRPr="00305098" w:rsidRDefault="00967A51" w:rsidP="00967A51">
      <w:pPr>
        <w:pStyle w:val="nobreak"/>
        <w:rPr>
          <w:sz w:val="20"/>
        </w:rPr>
      </w:pPr>
      <w:r w:rsidRPr="00305098">
        <w:rPr>
          <w:sz w:val="20"/>
        </w:rPr>
        <w:t>This element stores the resource usage for this activity with respect to the enclosing history record. It describes the resource consumption/usage of an activity, e.g., the number of CPUs used or maximum memory needed for some part of the activity. This element may appear multiple times for an activity, depending on the monitoring policies of the system generating them; the system may choose to perform averaging over the execution time, averaging over several periods that cover the execution time, sampling of the system, etc.</w:t>
      </w:r>
    </w:p>
    <w:p w:rsidR="00967A51" w:rsidRPr="00305098" w:rsidRDefault="00967A51" w:rsidP="00967A51">
      <w:pPr>
        <w:pStyle w:val="nobreak"/>
        <w:rPr>
          <w:sz w:val="20"/>
        </w:rPr>
      </w:pPr>
    </w:p>
    <w:p w:rsidR="00967A51" w:rsidRPr="00305098" w:rsidRDefault="00967A51" w:rsidP="00967A51">
      <w:pPr>
        <w:pStyle w:val="nobreak"/>
        <w:rPr>
          <w:sz w:val="20"/>
        </w:rPr>
      </w:pPr>
      <w:r w:rsidRPr="00305098">
        <w:rPr>
          <w:sz w:val="20"/>
        </w:rPr>
        <w:t>Concretizations of this element SHOULD describe what time instant or time period they apply to. Because several monitoring systems may be feeding usage information into the activity instance document, the time points/periods MAY be overlapping and MAY be non-contiguous.</w:t>
      </w:r>
    </w:p>
    <w:p w:rsidR="00967A51" w:rsidRPr="00305098" w:rsidRDefault="00967A51" w:rsidP="00967A51">
      <w:pPr>
        <w:rPr>
          <w:sz w:val="20"/>
        </w:rPr>
      </w:pPr>
    </w:p>
    <w:p w:rsidR="00967A51" w:rsidRPr="00305098" w:rsidRDefault="00967A51" w:rsidP="00967A51">
      <w:pPr>
        <w:rPr>
          <w:sz w:val="20"/>
        </w:rPr>
      </w:pPr>
      <w:r w:rsidRPr="00305098">
        <w:rPr>
          <w:sz w:val="20"/>
        </w:rPr>
        <w:t>Note that there is no requirement for the information in the activity instance document to be either accurate or timely.</w:t>
      </w:r>
    </w:p>
    <w:p w:rsidR="00967A51" w:rsidRPr="00305098" w:rsidRDefault="00967A51" w:rsidP="00967A51">
      <w:pPr>
        <w:pStyle w:val="berschrift3"/>
        <w:numPr>
          <w:numberingChange w:id="1335" w:author="Ph W" w:date="2010-08-05T10:50:00Z" w:original="%1:4:0:.%2:11:0:.%3:2:0:"/>
        </w:numPr>
        <w:rPr>
          <w:sz w:val="20"/>
        </w:rPr>
      </w:pPr>
      <w:r w:rsidRPr="00305098">
        <w:rPr>
          <w:sz w:val="20"/>
        </w:rPr>
        <w:t>Multiplicity</w:t>
      </w:r>
    </w:p>
    <w:p w:rsidR="00967A51" w:rsidRPr="00305098" w:rsidRDefault="00967A51" w:rsidP="00967A51">
      <w:pPr>
        <w:pStyle w:val="nobreak"/>
        <w:rPr>
          <w:sz w:val="20"/>
        </w:rPr>
      </w:pPr>
      <w:r w:rsidRPr="00305098">
        <w:rPr>
          <w:sz w:val="20"/>
        </w:rPr>
        <w:t>The multiplicity of this element is zero or more.</w:t>
      </w:r>
    </w:p>
    <w:p w:rsidR="00967A51" w:rsidRPr="00305098" w:rsidRDefault="00967A51" w:rsidP="00967A51">
      <w:pPr>
        <w:pStyle w:val="berschrift3"/>
        <w:numPr>
          <w:numberingChange w:id="1336" w:author="Ph W" w:date="2010-08-05T10:50:00Z" w:original="%1:4:0:.%2:11:0:.%3:3:0:"/>
        </w:numPr>
        <w:rPr>
          <w:sz w:val="20"/>
        </w:rPr>
      </w:pPr>
      <w:r w:rsidRPr="00305098">
        <w:rPr>
          <w:sz w:val="20"/>
        </w:rPr>
        <w:t>Type</w:t>
      </w:r>
    </w:p>
    <w:p w:rsidR="00967A51" w:rsidRPr="00305098" w:rsidRDefault="00967A51" w:rsidP="00967A51">
      <w:pPr>
        <w:pStyle w:val="nobreak"/>
        <w:rPr>
          <w:sz w:val="20"/>
        </w:rPr>
      </w:pPr>
      <w:r w:rsidRPr="00305098">
        <w:rPr>
          <w:sz w:val="20"/>
        </w:rPr>
        <w:t xml:space="preserve">This is an abstract type and has to be substituted by an appropriate definition (see Section </w:t>
      </w:r>
      <w:r w:rsidR="00DC76A3" w:rsidRPr="00305098">
        <w:rPr>
          <w:sz w:val="20"/>
        </w:rPr>
        <w:fldChar w:fldCharType="begin"/>
      </w:r>
      <w:r w:rsidRPr="00305098">
        <w:rPr>
          <w:sz w:val="20"/>
        </w:rPr>
        <w:instrText xml:space="preserve"> REF _Ref114732153 \r \h </w:instrText>
      </w:r>
      <w:r w:rsidR="00223DC3" w:rsidRPr="00DC76A3">
        <w:rPr>
          <w:sz w:val="20"/>
        </w:rPr>
      </w:r>
      <w:r w:rsidR="00DC76A3" w:rsidRPr="00305098">
        <w:rPr>
          <w:sz w:val="20"/>
        </w:rPr>
        <w:fldChar w:fldCharType="separate"/>
      </w:r>
      <w:r w:rsidR="00773AFB">
        <w:rPr>
          <w:sz w:val="20"/>
        </w:rPr>
        <w:t>5.2</w:t>
      </w:r>
      <w:r w:rsidR="00DC76A3" w:rsidRPr="00305098">
        <w:rPr>
          <w:sz w:val="20"/>
        </w:rPr>
        <w:fldChar w:fldCharType="end"/>
      </w:r>
      <w:r w:rsidRPr="00305098">
        <w:rPr>
          <w:sz w:val="20"/>
        </w:rPr>
        <w:t>).</w:t>
      </w:r>
    </w:p>
    <w:p w:rsidR="00967A51" w:rsidRPr="00305098" w:rsidRDefault="00967A51" w:rsidP="00967A51">
      <w:pPr>
        <w:pStyle w:val="berschrift3"/>
        <w:numPr>
          <w:numberingChange w:id="1337" w:author="Ph W" w:date="2010-08-05T10:50:00Z" w:original="%1:4:0:.%2:11:0:.%3:4:0:"/>
        </w:numPr>
        <w:rPr>
          <w:sz w:val="20"/>
        </w:rPr>
      </w:pPr>
      <w:r w:rsidRPr="00305098">
        <w:rPr>
          <w:sz w:val="20"/>
        </w:rPr>
        <w:t>Attributes</w:t>
      </w:r>
    </w:p>
    <w:p w:rsidR="00967A51" w:rsidRPr="00305098" w:rsidRDefault="00967A51" w:rsidP="00967A51">
      <w:pPr>
        <w:rPr>
          <w:sz w:val="20"/>
        </w:rPr>
      </w:pPr>
      <w:r w:rsidRPr="00305098">
        <w:rPr>
          <w:sz w:val="20"/>
        </w:rPr>
        <w:t>No attributes are defined.</w:t>
      </w:r>
    </w:p>
    <w:p w:rsidR="00967A51" w:rsidRPr="00305098" w:rsidRDefault="00967A51" w:rsidP="00967A51">
      <w:pPr>
        <w:pStyle w:val="berschrift3"/>
        <w:numPr>
          <w:numberingChange w:id="1338" w:author="Ph W" w:date="2010-08-05T10:50:00Z" w:original="%1:4:0:.%2:11:0:.%3:5:0:"/>
        </w:numPr>
        <w:rPr>
          <w:sz w:val="20"/>
        </w:rPr>
      </w:pPr>
      <w:r w:rsidRPr="00305098">
        <w:rPr>
          <w:sz w:val="20"/>
        </w:rPr>
        <w:t>Pseudo schema</w:t>
      </w:r>
    </w:p>
    <w:p w:rsidR="00967A51" w:rsidRPr="00305098" w:rsidRDefault="00967A51" w:rsidP="00967A51">
      <w:pPr>
        <w:pStyle w:val="nobreak"/>
        <w:rPr>
          <w:sz w:val="20"/>
        </w:rPr>
      </w:pPr>
      <w:r w:rsidRPr="00305098">
        <w:rPr>
          <w:sz w:val="20"/>
        </w:rPr>
        <w:t xml:space="preserve">The abstract </w:t>
      </w:r>
      <w:r w:rsidRPr="00305098">
        <w:rPr>
          <w:i/>
          <w:sz w:val="20"/>
        </w:rPr>
        <w:t xml:space="preserve">ResourceUsage </w:t>
      </w:r>
      <w:r w:rsidRPr="00305098">
        <w:rPr>
          <w:sz w:val="20"/>
        </w:rPr>
        <w:t>has no rendering:</w:t>
      </w:r>
    </w:p>
    <w:p w:rsidR="00967A51" w:rsidRPr="00305098" w:rsidRDefault="00967A51" w:rsidP="00967A51">
      <w:pPr>
        <w:rPr>
          <w:sz w:val="20"/>
        </w:rPr>
      </w:pPr>
    </w:p>
    <w:p w:rsidR="00967A51" w:rsidRPr="00305098" w:rsidRDefault="00967A51" w:rsidP="009A50FB">
      <w:pPr>
        <w:pStyle w:val="XMLSnippet"/>
      </w:pPr>
      <w:r w:rsidRPr="00305098">
        <w:t xml:space="preserve">&lt;ResourceUsage abstract="true"/&gt; </w:t>
      </w:r>
    </w:p>
    <w:p w:rsidR="00967A51" w:rsidRPr="00305098" w:rsidRDefault="00967A51" w:rsidP="00967A51">
      <w:pPr>
        <w:rPr>
          <w:sz w:val="20"/>
        </w:rPr>
      </w:pPr>
    </w:p>
    <w:p w:rsidR="00967A51" w:rsidRPr="00305098" w:rsidRDefault="00967A51" w:rsidP="00967A51">
      <w:pPr>
        <w:rPr>
          <w:sz w:val="20"/>
        </w:rPr>
      </w:pPr>
      <w:r w:rsidRPr="00305098">
        <w:rPr>
          <w:sz w:val="20"/>
        </w:rPr>
        <w:t>Where:</w:t>
      </w:r>
    </w:p>
    <w:p w:rsidR="00967A51" w:rsidRPr="00305098" w:rsidRDefault="00967A51" w:rsidP="00967A51">
      <w:pPr>
        <w:rPr>
          <w:b/>
          <w:sz w:val="20"/>
        </w:rPr>
      </w:pPr>
      <w:r w:rsidRPr="00305098">
        <w:rPr>
          <w:b/>
          <w:sz w:val="20"/>
        </w:rPr>
        <w:t>/aid:ActivityDocument/ActivityHistory/ActivityHistoryEntry/ResourceUsage</w:t>
      </w:r>
    </w:p>
    <w:p w:rsidR="00967A51" w:rsidRPr="00305098" w:rsidRDefault="00967A51" w:rsidP="00967A51">
      <w:pPr>
        <w:pStyle w:val="XPath-Description"/>
        <w:rPr>
          <w:sz w:val="20"/>
        </w:rPr>
      </w:pPr>
      <w:r w:rsidRPr="00305098">
        <w:rPr>
          <w:sz w:val="20"/>
        </w:rPr>
        <w:t xml:space="preserve">Represents the </w:t>
      </w:r>
      <w:r w:rsidRPr="00305098">
        <w:rPr>
          <w:rStyle w:val="DefinedItem"/>
          <w:sz w:val="20"/>
        </w:rPr>
        <w:t xml:space="preserve">ResourceUsage </w:t>
      </w:r>
      <w:r w:rsidRPr="00305098">
        <w:rPr>
          <w:rStyle w:val="DefinedItem"/>
          <w:i w:val="0"/>
          <w:sz w:val="20"/>
        </w:rPr>
        <w:t xml:space="preserve">element. </w:t>
      </w:r>
      <w:r w:rsidRPr="00305098">
        <w:rPr>
          <w:sz w:val="20"/>
        </w:rPr>
        <w:t xml:space="preserve">Since the </w:t>
      </w:r>
      <w:r w:rsidRPr="00305098">
        <w:rPr>
          <w:rStyle w:val="DefinedItem"/>
          <w:sz w:val="20"/>
        </w:rPr>
        <w:t>ResourceUsage</w:t>
      </w:r>
      <w:r w:rsidRPr="00305098">
        <w:rPr>
          <w:i/>
          <w:iCs/>
          <w:sz w:val="20"/>
        </w:rPr>
        <w:t xml:space="preserve"> </w:t>
      </w:r>
      <w:r w:rsidRPr="00305098">
        <w:rPr>
          <w:sz w:val="20"/>
        </w:rPr>
        <w:t xml:space="preserve">element is an abstract XML element it MUST NOT occur in a XML document by itself. It MUST be substituted by a valid </w:t>
      </w:r>
      <w:r w:rsidRPr="00305098">
        <w:rPr>
          <w:rStyle w:val="DefinedItem"/>
          <w:sz w:val="20"/>
        </w:rPr>
        <w:t>ResourceUsage</w:t>
      </w:r>
      <w:r w:rsidRPr="00305098">
        <w:rPr>
          <w:i/>
          <w:iCs/>
          <w:sz w:val="20"/>
        </w:rPr>
        <w:t xml:space="preserve"> </w:t>
      </w:r>
      <w:r w:rsidRPr="00305098">
        <w:rPr>
          <w:sz w:val="20"/>
        </w:rPr>
        <w:t>substituent instead.</w:t>
      </w:r>
    </w:p>
    <w:p w:rsidR="00967A51" w:rsidRPr="00305098" w:rsidRDefault="00967A51" w:rsidP="00967A51">
      <w:pPr>
        <w:pStyle w:val="XPath-Description"/>
        <w:rPr>
          <w:sz w:val="20"/>
        </w:rPr>
      </w:pPr>
    </w:p>
    <w:p w:rsidR="00967A51" w:rsidRPr="00305098" w:rsidRDefault="00967A51" w:rsidP="00967A51">
      <w:pPr>
        <w:pStyle w:val="berschrift3"/>
        <w:numPr>
          <w:numberingChange w:id="1339" w:author="Ph W" w:date="2010-08-05T10:50:00Z" w:original="%1:4:0:.%2:11:0:.%3:6:0:"/>
        </w:numPr>
        <w:rPr>
          <w:sz w:val="20"/>
        </w:rPr>
      </w:pPr>
      <w:r w:rsidRPr="00305098">
        <w:rPr>
          <w:sz w:val="20"/>
        </w:rPr>
        <w:t>Extensibility</w:t>
      </w:r>
    </w:p>
    <w:p w:rsidR="00967A51" w:rsidRPr="00305098" w:rsidRDefault="00967A51" w:rsidP="00967A51">
      <w:pPr>
        <w:rPr>
          <w:sz w:val="20"/>
        </w:rPr>
      </w:pPr>
      <w:r w:rsidRPr="00305098">
        <w:rPr>
          <w:sz w:val="20"/>
        </w:rPr>
        <w:t xml:space="preserve">The definition provided in Section </w:t>
      </w:r>
      <w:r w:rsidR="00DC76A3" w:rsidRPr="00305098">
        <w:rPr>
          <w:sz w:val="20"/>
        </w:rPr>
        <w:fldChar w:fldCharType="begin"/>
      </w:r>
      <w:r w:rsidRPr="00305098">
        <w:rPr>
          <w:sz w:val="20"/>
        </w:rPr>
        <w:instrText xml:space="preserve"> REF _Ref114732332 \r \h </w:instrText>
      </w:r>
      <w:r w:rsidR="00223DC3" w:rsidRPr="00DC76A3">
        <w:rPr>
          <w:sz w:val="20"/>
        </w:rPr>
      </w:r>
      <w:r w:rsidR="00DC76A3" w:rsidRPr="00305098">
        <w:rPr>
          <w:sz w:val="20"/>
        </w:rPr>
        <w:fldChar w:fldCharType="separate"/>
      </w:r>
      <w:r w:rsidR="00773AFB">
        <w:rPr>
          <w:sz w:val="20"/>
        </w:rPr>
        <w:t>5.2</w:t>
      </w:r>
      <w:r w:rsidR="00DC76A3" w:rsidRPr="00305098">
        <w:rPr>
          <w:sz w:val="20"/>
        </w:rPr>
        <w:fldChar w:fldCharType="end"/>
      </w:r>
      <w:r w:rsidRPr="00305098">
        <w:rPr>
          <w:sz w:val="20"/>
        </w:rPr>
        <w:t xml:space="preserve"> SHOULD be used unless a more applicable specification is available.</w:t>
      </w:r>
    </w:p>
    <w:p w:rsidR="00967A51" w:rsidRPr="00305098" w:rsidRDefault="00967A51" w:rsidP="00967A51">
      <w:pPr>
        <w:rPr>
          <w:sz w:val="20"/>
        </w:rPr>
      </w:pPr>
      <w:r w:rsidRPr="00305098">
        <w:rPr>
          <w:sz w:val="20"/>
        </w:rPr>
        <w:br w:type="page"/>
      </w:r>
    </w:p>
    <w:p w:rsidR="00967A51" w:rsidRPr="00305098" w:rsidRDefault="00967A51" w:rsidP="00967A51">
      <w:pPr>
        <w:pStyle w:val="berschrift1"/>
        <w:numPr>
          <w:numberingChange w:id="1340" w:author="Ph W" w:date="2010-08-05T10:50:00Z" w:original="%1:5:0:."/>
        </w:numPr>
        <w:rPr>
          <w:sz w:val="20"/>
        </w:rPr>
      </w:pPr>
      <w:bookmarkStart w:id="1341" w:name="_Toc105118911"/>
      <w:bookmarkStart w:id="1342" w:name="_Ref130022155"/>
      <w:bookmarkStart w:id="1343" w:name="_Ref130022183"/>
      <w:bookmarkStart w:id="1344" w:name="_Toc135995898"/>
      <w:bookmarkStart w:id="1345" w:name="_Toc142648542"/>
      <w:r w:rsidRPr="00305098">
        <w:rPr>
          <w:sz w:val="20"/>
        </w:rPr>
        <w:t>The Open Grid Forum-related Activity Instance Element Set</w:t>
      </w:r>
      <w:bookmarkEnd w:id="1341"/>
      <w:bookmarkEnd w:id="1342"/>
      <w:bookmarkEnd w:id="1343"/>
      <w:bookmarkEnd w:id="1344"/>
      <w:bookmarkEnd w:id="1345"/>
    </w:p>
    <w:p w:rsidR="00967A51" w:rsidRPr="00305098" w:rsidRDefault="00967A51" w:rsidP="00967A51">
      <w:pPr>
        <w:pStyle w:val="nobreak"/>
        <w:rPr>
          <w:sz w:val="20"/>
        </w:rPr>
      </w:pPr>
      <w:r w:rsidRPr="00305098">
        <w:rPr>
          <w:sz w:val="20"/>
        </w:rPr>
        <w:t xml:space="preserve">This section defines how existing Open Grid Forum specifications are used in an Activity Instance Description document as substituents for the respective abstract elements defined in Section </w:t>
      </w:r>
      <w:r w:rsidR="00DC76A3" w:rsidRPr="00305098">
        <w:rPr>
          <w:sz w:val="20"/>
        </w:rPr>
        <w:fldChar w:fldCharType="begin"/>
      </w:r>
      <w:r w:rsidRPr="00305098">
        <w:rPr>
          <w:sz w:val="20"/>
        </w:rPr>
        <w:instrText xml:space="preserve"> REF _Ref135307829 \r \h </w:instrText>
      </w:r>
      <w:r w:rsidR="00223DC3" w:rsidRPr="00DC76A3">
        <w:rPr>
          <w:sz w:val="20"/>
        </w:rPr>
      </w:r>
      <w:r w:rsidR="00DC76A3" w:rsidRPr="00305098">
        <w:rPr>
          <w:sz w:val="20"/>
        </w:rPr>
        <w:fldChar w:fldCharType="separate"/>
      </w:r>
      <w:r w:rsidR="00773AFB">
        <w:rPr>
          <w:sz w:val="20"/>
        </w:rPr>
        <w:t>4</w:t>
      </w:r>
      <w:r w:rsidR="00DC76A3" w:rsidRPr="00305098">
        <w:rPr>
          <w:sz w:val="20"/>
        </w:rPr>
        <w:fldChar w:fldCharType="end"/>
      </w:r>
      <w:r w:rsidRPr="00305098">
        <w:rPr>
          <w:sz w:val="20"/>
        </w:rPr>
        <w:t>.</w:t>
      </w:r>
    </w:p>
    <w:p w:rsidR="00967A51" w:rsidRPr="00305098" w:rsidRDefault="00967A51" w:rsidP="00967A51">
      <w:pPr>
        <w:rPr>
          <w:sz w:val="20"/>
        </w:rPr>
      </w:pPr>
    </w:p>
    <w:p w:rsidR="00967A51" w:rsidRPr="00305098" w:rsidRDefault="00967A51" w:rsidP="00967A51">
      <w:pPr>
        <w:pStyle w:val="berschrift2"/>
        <w:numPr>
          <w:numberingChange w:id="1346" w:author="Ph W" w:date="2010-08-05T10:50:00Z" w:original="%1:5:0:.%2:1:0:"/>
        </w:numPr>
        <w:rPr>
          <w:sz w:val="20"/>
        </w:rPr>
      </w:pPr>
      <w:bookmarkStart w:id="1347" w:name="_Toc105118912"/>
      <w:bookmarkStart w:id="1348" w:name="_Ref114736150"/>
      <w:bookmarkStart w:id="1349" w:name="_Ref114738334"/>
      <w:bookmarkStart w:id="1350" w:name="_Toc135995899"/>
      <w:bookmarkStart w:id="1351" w:name="_Ref137694642"/>
      <w:bookmarkStart w:id="1352" w:name="_Toc142648543"/>
      <w:r w:rsidRPr="00305098">
        <w:rPr>
          <w:sz w:val="20"/>
        </w:rPr>
        <w:t>The JobDefinition Element</w:t>
      </w:r>
      <w:bookmarkEnd w:id="1347"/>
      <w:bookmarkEnd w:id="1348"/>
      <w:bookmarkEnd w:id="1349"/>
      <w:bookmarkEnd w:id="1350"/>
      <w:bookmarkEnd w:id="1351"/>
      <w:bookmarkEnd w:id="1352"/>
    </w:p>
    <w:p w:rsidR="00967A51" w:rsidRPr="00305098" w:rsidRDefault="00967A51" w:rsidP="00967A51">
      <w:pPr>
        <w:pStyle w:val="nobreak"/>
        <w:rPr>
          <w:sz w:val="20"/>
        </w:rPr>
      </w:pPr>
    </w:p>
    <w:p w:rsidR="00687C56" w:rsidRPr="00305098" w:rsidDel="00522DA9" w:rsidRDefault="00967A51" w:rsidP="00A474EA">
      <w:pPr>
        <w:tabs>
          <w:tab w:val="left" w:pos="1134"/>
        </w:tabs>
        <w:ind w:left="1134" w:hanging="1134"/>
        <w:rPr>
          <w:del w:id="1353" w:author="Ph W" w:date="2010-08-05T10:56:00Z"/>
          <w:sz w:val="20"/>
        </w:rPr>
      </w:pPr>
      <w:r w:rsidRPr="00305098">
        <w:rPr>
          <w:rFonts w:hint="eastAsia"/>
          <w:sz w:val="20"/>
          <w:lang w:eastAsia="ja-JP"/>
        </w:rPr>
        <w:t xml:space="preserve">The </w:t>
      </w:r>
      <w:r w:rsidRPr="00305098">
        <w:rPr>
          <w:i/>
          <w:sz w:val="20"/>
          <w:lang w:eastAsia="ja-JP"/>
        </w:rPr>
        <w:t>JobDefinition</w:t>
      </w:r>
      <w:r w:rsidRPr="00305098">
        <w:rPr>
          <w:rFonts w:hint="eastAsia"/>
          <w:sz w:val="20"/>
          <w:lang w:eastAsia="ja-JP"/>
        </w:rPr>
        <w:t xml:space="preserve"> </w:t>
      </w:r>
      <w:r w:rsidRPr="00305098">
        <w:rPr>
          <w:sz w:val="20"/>
          <w:lang w:eastAsia="ja-JP"/>
        </w:rPr>
        <w:t>element</w:t>
      </w:r>
      <w:r w:rsidRPr="00305098">
        <w:rPr>
          <w:rFonts w:hint="eastAsia"/>
          <w:sz w:val="20"/>
          <w:lang w:eastAsia="ja-JP"/>
        </w:rPr>
        <w:t xml:space="preserve"> </w:t>
      </w:r>
      <w:r w:rsidR="001A3DBF" w:rsidRPr="00305098">
        <w:rPr>
          <w:sz w:val="20"/>
          <w:lang w:eastAsia="ja-JP"/>
        </w:rPr>
        <w:t xml:space="preserve">substitutes the abstract type </w:t>
      </w:r>
      <w:r w:rsidR="0070001D" w:rsidRPr="0070001D">
        <w:rPr>
          <w:i/>
          <w:sz w:val="20"/>
          <w:lang w:eastAsia="ja-JP"/>
        </w:rPr>
        <w:t>ActivityDefinition</w:t>
      </w:r>
      <w:r w:rsidR="001A3DBF" w:rsidRPr="00305098">
        <w:rPr>
          <w:sz w:val="20"/>
          <w:lang w:eastAsia="ja-JP"/>
        </w:rPr>
        <w:t xml:space="preserve"> (see Section </w:t>
      </w:r>
      <w:r w:rsidR="00DC76A3" w:rsidRPr="00305098">
        <w:rPr>
          <w:sz w:val="20"/>
          <w:lang w:eastAsia="ja-JP"/>
        </w:rPr>
        <w:fldChar w:fldCharType="begin"/>
      </w:r>
      <w:r w:rsidR="001A3DBF" w:rsidRPr="00305098">
        <w:rPr>
          <w:sz w:val="20"/>
          <w:lang w:eastAsia="ja-JP"/>
        </w:rPr>
        <w:instrText xml:space="preserve"> REF _Ref137718200 \r \h </w:instrText>
      </w:r>
      <w:r w:rsidR="00223DC3" w:rsidRPr="00DC76A3">
        <w:rPr>
          <w:sz w:val="20"/>
          <w:lang w:eastAsia="ja-JP"/>
        </w:rPr>
      </w:r>
      <w:r w:rsidR="00DC76A3" w:rsidRPr="00305098">
        <w:rPr>
          <w:sz w:val="20"/>
          <w:lang w:eastAsia="ja-JP"/>
        </w:rPr>
        <w:fldChar w:fldCharType="separate"/>
      </w:r>
      <w:r w:rsidR="00773AFB">
        <w:rPr>
          <w:sz w:val="20"/>
          <w:lang w:eastAsia="ja-JP"/>
        </w:rPr>
        <w:t>4.8</w:t>
      </w:r>
      <w:r w:rsidR="00DC76A3" w:rsidRPr="00305098">
        <w:rPr>
          <w:sz w:val="20"/>
          <w:lang w:eastAsia="ja-JP"/>
        </w:rPr>
        <w:fldChar w:fldCharType="end"/>
      </w:r>
      <w:r w:rsidR="001A3DBF" w:rsidRPr="00305098">
        <w:rPr>
          <w:sz w:val="20"/>
          <w:lang w:eastAsia="ja-JP"/>
        </w:rPr>
        <w:t xml:space="preserve">) and </w:t>
      </w:r>
      <w:r w:rsidRPr="00305098">
        <w:rPr>
          <w:sz w:val="20"/>
          <w:lang w:eastAsia="ja-JP"/>
        </w:rPr>
        <w:t>defines the activity’s requirements using the Job Submission Description Language (JSDL)</w:t>
      </w:r>
      <w:r w:rsidR="001A3DBF" w:rsidRPr="00305098">
        <w:rPr>
          <w:sz w:val="20"/>
          <w:lang w:eastAsia="ja-JP"/>
        </w:rPr>
        <w:t xml:space="preserve"> </w:t>
      </w:r>
      <w:r w:rsidR="00DC76A3" w:rsidRPr="00305098">
        <w:rPr>
          <w:sz w:val="20"/>
          <w:lang w:eastAsia="ja-JP"/>
        </w:rPr>
        <w:fldChar w:fldCharType="begin"/>
      </w:r>
      <w:r w:rsidR="001A3DBF" w:rsidRPr="00305098">
        <w:rPr>
          <w:sz w:val="20"/>
          <w:lang w:eastAsia="ja-JP"/>
        </w:rPr>
        <w:instrText xml:space="preserve"> REF JSDL \h </w:instrText>
      </w:r>
      <w:r w:rsidR="00223DC3" w:rsidRPr="00DC76A3">
        <w:rPr>
          <w:sz w:val="20"/>
          <w:lang w:eastAsia="ja-JP"/>
        </w:rPr>
      </w:r>
      <w:r w:rsidR="00DC76A3" w:rsidRPr="00305098">
        <w:rPr>
          <w:sz w:val="20"/>
          <w:lang w:eastAsia="ja-JP"/>
        </w:rPr>
        <w:fldChar w:fldCharType="separate"/>
      </w:r>
      <w:ins w:id="1354" w:author="Ph W" w:date="2010-08-05T17:26:00Z">
        <w:r w:rsidR="00773AFB" w:rsidRPr="00305098">
          <w:rPr>
            <w:sz w:val="20"/>
          </w:rPr>
          <w:t>[JSDL]</w:t>
        </w:r>
      </w:ins>
    </w:p>
    <w:p w:rsidR="00967A51" w:rsidRPr="00305098" w:rsidRDefault="00687C56" w:rsidP="00967A51">
      <w:pPr>
        <w:rPr>
          <w:sz w:val="20"/>
          <w:lang w:eastAsia="ja-JP"/>
        </w:rPr>
      </w:pPr>
      <w:del w:id="1355" w:author="Ph W" w:date="2010-08-05T10:56:00Z">
        <w:r w:rsidRPr="00305098" w:rsidDel="00522DA9">
          <w:rPr>
            <w:sz w:val="20"/>
          </w:rPr>
          <w:delText>[JSDL]</w:delText>
        </w:r>
      </w:del>
      <w:r w:rsidR="00DC76A3" w:rsidRPr="00305098">
        <w:rPr>
          <w:sz w:val="20"/>
          <w:lang w:eastAsia="ja-JP"/>
        </w:rPr>
        <w:fldChar w:fldCharType="end"/>
      </w:r>
      <w:r w:rsidR="00967A51" w:rsidRPr="00305098">
        <w:rPr>
          <w:sz w:val="20"/>
          <w:lang w:eastAsia="ja-JP"/>
        </w:rPr>
        <w:t>. All elements of the JSDL specification and extensions MAY be used when defining an Activity.</w:t>
      </w:r>
    </w:p>
    <w:p w:rsidR="00967A51" w:rsidRPr="00305098" w:rsidRDefault="00967A51" w:rsidP="00967A51">
      <w:pPr>
        <w:pStyle w:val="berschrift3"/>
        <w:numPr>
          <w:numberingChange w:id="1356" w:author="Ph W" w:date="2010-08-05T10:50:00Z" w:original="%1:5:0:.%2:1:0:.%3:1:0:"/>
        </w:numPr>
        <w:rPr>
          <w:sz w:val="20"/>
        </w:rPr>
      </w:pPr>
      <w:r w:rsidRPr="00305098">
        <w:rPr>
          <w:sz w:val="20"/>
        </w:rPr>
        <w:t>Multiplicity</w:t>
      </w:r>
    </w:p>
    <w:p w:rsidR="00967A51" w:rsidRPr="00305098" w:rsidRDefault="00967A51" w:rsidP="00967A51">
      <w:pPr>
        <w:pStyle w:val="nobreak"/>
        <w:rPr>
          <w:sz w:val="20"/>
          <w:lang w:eastAsia="ja-JP"/>
        </w:rPr>
      </w:pPr>
      <w:r w:rsidRPr="00305098">
        <w:rPr>
          <w:sz w:val="20"/>
        </w:rPr>
        <w:t>The multiplicity of this element is</w:t>
      </w:r>
      <w:r w:rsidRPr="00305098">
        <w:rPr>
          <w:rFonts w:hint="eastAsia"/>
          <w:sz w:val="20"/>
          <w:lang w:eastAsia="ja-JP"/>
        </w:rPr>
        <w:t xml:space="preserve"> one.</w:t>
      </w:r>
    </w:p>
    <w:p w:rsidR="00967A51" w:rsidRPr="00305098" w:rsidRDefault="00967A51" w:rsidP="00967A51">
      <w:pPr>
        <w:pStyle w:val="berschrift3"/>
        <w:numPr>
          <w:numberingChange w:id="1357" w:author="Ph W" w:date="2010-08-05T10:50:00Z" w:original="%1:5:0:.%2:1:0:.%3:2:0:"/>
        </w:numPr>
        <w:rPr>
          <w:sz w:val="20"/>
        </w:rPr>
      </w:pPr>
      <w:r w:rsidRPr="00305098">
        <w:rPr>
          <w:sz w:val="20"/>
        </w:rPr>
        <w:t>Type</w:t>
      </w:r>
    </w:p>
    <w:p w:rsidR="00967A51" w:rsidRPr="00305098" w:rsidRDefault="00967A51" w:rsidP="00967A51">
      <w:pPr>
        <w:pStyle w:val="nobreak"/>
        <w:rPr>
          <w:sz w:val="20"/>
        </w:rPr>
      </w:pPr>
      <w:r w:rsidRPr="00305098">
        <w:rPr>
          <w:sz w:val="20"/>
        </w:rPr>
        <w:t xml:space="preserve">The type of this element is </w:t>
      </w:r>
      <w:r w:rsidRPr="00305098">
        <w:rPr>
          <w:rFonts w:ascii="Courier New" w:hAnsi="Courier New"/>
          <w:sz w:val="20"/>
        </w:rPr>
        <w:t>jsdl:JobDefinition</w:t>
      </w:r>
      <w:r w:rsidRPr="00305098">
        <w:rPr>
          <w:sz w:val="20"/>
        </w:rPr>
        <w:t>.</w:t>
      </w:r>
    </w:p>
    <w:p w:rsidR="00967A51" w:rsidRPr="00305098" w:rsidRDefault="00967A51" w:rsidP="00967A51">
      <w:pPr>
        <w:pStyle w:val="berschrift3"/>
        <w:numPr>
          <w:numberingChange w:id="1358" w:author="Ph W" w:date="2010-08-05T10:50:00Z" w:original="%1:5:0:.%2:1:0:.%3:3:0:"/>
        </w:numPr>
        <w:rPr>
          <w:sz w:val="20"/>
        </w:rPr>
      </w:pPr>
      <w:r w:rsidRPr="00305098">
        <w:rPr>
          <w:sz w:val="20"/>
        </w:rPr>
        <w:t>Attributes</w:t>
      </w:r>
    </w:p>
    <w:p w:rsidR="00967A51" w:rsidRPr="00305098" w:rsidRDefault="00967A51" w:rsidP="00967A51">
      <w:pPr>
        <w:pStyle w:val="nobreak"/>
        <w:rPr>
          <w:sz w:val="20"/>
          <w:lang w:eastAsia="ja-JP"/>
        </w:rPr>
      </w:pPr>
      <w:r w:rsidRPr="00305098">
        <w:rPr>
          <w:rFonts w:hint="eastAsia"/>
          <w:sz w:val="20"/>
          <w:lang w:eastAsia="ja-JP"/>
        </w:rPr>
        <w:t>No</w:t>
      </w:r>
      <w:r w:rsidRPr="00305098">
        <w:rPr>
          <w:sz w:val="20"/>
        </w:rPr>
        <w:t xml:space="preserve"> attributes are defined</w:t>
      </w:r>
      <w:r w:rsidRPr="00305098">
        <w:rPr>
          <w:rFonts w:hint="eastAsia"/>
          <w:sz w:val="20"/>
          <w:lang w:eastAsia="ja-JP"/>
        </w:rPr>
        <w:t>.</w:t>
      </w:r>
    </w:p>
    <w:p w:rsidR="00967A51" w:rsidRPr="00305098" w:rsidRDefault="00967A51" w:rsidP="00967A51">
      <w:pPr>
        <w:pStyle w:val="berschrift3"/>
        <w:numPr>
          <w:numberingChange w:id="1359" w:author="Ph W" w:date="2010-08-05T10:50:00Z" w:original="%1:5:0:.%2:1:0:.%3:4:0:"/>
        </w:numPr>
        <w:rPr>
          <w:sz w:val="20"/>
        </w:rPr>
      </w:pPr>
      <w:r w:rsidRPr="00305098">
        <w:rPr>
          <w:sz w:val="20"/>
        </w:rPr>
        <w:t>Pseudo schema</w:t>
      </w:r>
    </w:p>
    <w:p w:rsidR="00967A51" w:rsidRPr="00305098" w:rsidRDefault="00967A51" w:rsidP="00967A51">
      <w:pPr>
        <w:pStyle w:val="nobreak"/>
        <w:rPr>
          <w:sz w:val="20"/>
        </w:rPr>
      </w:pPr>
      <w:r w:rsidRPr="00305098">
        <w:rPr>
          <w:sz w:val="20"/>
        </w:rPr>
        <w:t xml:space="preserve">The </w:t>
      </w:r>
      <w:r w:rsidRPr="00305098">
        <w:rPr>
          <w:i/>
          <w:sz w:val="20"/>
        </w:rPr>
        <w:t xml:space="preserve">JobDefinition </w:t>
      </w:r>
      <w:r w:rsidRPr="00305098">
        <w:rPr>
          <w:sz w:val="20"/>
        </w:rPr>
        <w:t>is rendered in XML as:</w:t>
      </w:r>
    </w:p>
    <w:p w:rsidR="00967A51" w:rsidRPr="00305098" w:rsidRDefault="00967A51" w:rsidP="00967A51">
      <w:pPr>
        <w:rPr>
          <w:sz w:val="20"/>
        </w:rPr>
      </w:pPr>
    </w:p>
    <w:p w:rsidR="00967A51" w:rsidRPr="00305098" w:rsidRDefault="00967A51" w:rsidP="009A50FB">
      <w:pPr>
        <w:pStyle w:val="XMLSnippet"/>
      </w:pPr>
      <w:r w:rsidRPr="00305098">
        <w:t xml:space="preserve">&lt;JobDefinition substitutes="aid:ActivityDefinition"/&gt; </w:t>
      </w:r>
    </w:p>
    <w:p w:rsidR="00967A51" w:rsidRPr="00305098" w:rsidRDefault="00967A51" w:rsidP="00967A51">
      <w:pPr>
        <w:rPr>
          <w:sz w:val="20"/>
        </w:rPr>
      </w:pPr>
    </w:p>
    <w:p w:rsidR="00967A51" w:rsidRPr="00305098" w:rsidRDefault="00967A51" w:rsidP="00967A51">
      <w:pPr>
        <w:rPr>
          <w:sz w:val="20"/>
        </w:rPr>
      </w:pPr>
      <w:r w:rsidRPr="00305098">
        <w:rPr>
          <w:sz w:val="20"/>
        </w:rPr>
        <w:t>Where:</w:t>
      </w:r>
    </w:p>
    <w:p w:rsidR="00967A51" w:rsidRPr="00305098" w:rsidRDefault="00967A51" w:rsidP="00967A51">
      <w:pPr>
        <w:rPr>
          <w:b/>
          <w:sz w:val="20"/>
        </w:rPr>
      </w:pPr>
      <w:r w:rsidRPr="00305098">
        <w:rPr>
          <w:b/>
          <w:sz w:val="20"/>
        </w:rPr>
        <w:t>/aid:ActivityDocument/ActivityHistory/ActivityHistoryType/JobDefinition</w:t>
      </w:r>
    </w:p>
    <w:p w:rsidR="00967A51" w:rsidRPr="00305098" w:rsidRDefault="00967A51" w:rsidP="00967A51">
      <w:pPr>
        <w:pStyle w:val="XPath-Description"/>
        <w:rPr>
          <w:sz w:val="20"/>
        </w:rPr>
      </w:pPr>
      <w:r w:rsidRPr="00305098">
        <w:rPr>
          <w:sz w:val="20"/>
        </w:rPr>
        <w:t xml:space="preserve">Represents the </w:t>
      </w:r>
      <w:r w:rsidRPr="00305098">
        <w:rPr>
          <w:rStyle w:val="DefinedItem"/>
          <w:sz w:val="20"/>
        </w:rPr>
        <w:t xml:space="preserve">JobDefinition </w:t>
      </w:r>
      <w:r w:rsidRPr="00305098">
        <w:rPr>
          <w:rStyle w:val="DefinedItem"/>
          <w:i w:val="0"/>
          <w:sz w:val="20"/>
        </w:rPr>
        <w:t>element.</w:t>
      </w:r>
    </w:p>
    <w:p w:rsidR="00967A51" w:rsidRPr="00305098" w:rsidRDefault="00967A51" w:rsidP="00967A51">
      <w:pPr>
        <w:pStyle w:val="berschrift3"/>
        <w:numPr>
          <w:numberingChange w:id="1360" w:author="Ph W" w:date="2010-08-05T10:50:00Z" w:original="%1:5:0:.%2:1:0:.%3:5:0:"/>
        </w:numPr>
        <w:rPr>
          <w:sz w:val="20"/>
          <w:lang w:eastAsia="ja-JP"/>
        </w:rPr>
      </w:pPr>
      <w:del w:id="1361" w:author="Ph W" w:date="2010-08-05T10:53:00Z">
        <w:r w:rsidRPr="00305098" w:rsidDel="005552C5">
          <w:rPr>
            <w:sz w:val="20"/>
            <w:lang w:eastAsia="ja-JP"/>
          </w:rPr>
          <w:delText>Example</w:delText>
        </w:r>
        <w:r w:rsidRPr="00305098" w:rsidDel="005552C5">
          <w:rPr>
            <w:rFonts w:hint="eastAsia"/>
            <w:sz w:val="20"/>
            <w:lang w:eastAsia="ja-JP"/>
          </w:rPr>
          <w:delText>s</w:delText>
        </w:r>
      </w:del>
      <w:ins w:id="1362" w:author="Ph W" w:date="2010-08-05T10:53:00Z">
        <w:r w:rsidR="005552C5">
          <w:rPr>
            <w:rFonts w:hint="eastAsia"/>
            <w:sz w:val="20"/>
            <w:lang w:eastAsia="ja-JP"/>
          </w:rPr>
          <w:t>Example</w:t>
        </w:r>
      </w:ins>
    </w:p>
    <w:p w:rsidR="00687C56" w:rsidRPr="00305098" w:rsidDel="00522DA9" w:rsidRDefault="00967A51" w:rsidP="00A474EA">
      <w:pPr>
        <w:tabs>
          <w:tab w:val="left" w:pos="1134"/>
        </w:tabs>
        <w:ind w:left="1134" w:hanging="1134"/>
        <w:rPr>
          <w:del w:id="1363" w:author="Ph W" w:date="2010-08-05T10:56:00Z"/>
          <w:sz w:val="20"/>
        </w:rPr>
      </w:pPr>
      <w:r w:rsidRPr="00305098">
        <w:rPr>
          <w:sz w:val="20"/>
        </w:rPr>
        <w:t xml:space="preserve">The following example is derived from Appendix 4 of GFD.136 </w:t>
      </w:r>
      <w:r w:rsidR="00DC76A3" w:rsidRPr="00305098">
        <w:rPr>
          <w:sz w:val="20"/>
        </w:rPr>
        <w:fldChar w:fldCharType="begin"/>
      </w:r>
      <w:r w:rsidRPr="00305098">
        <w:rPr>
          <w:sz w:val="20"/>
        </w:rPr>
        <w:instrText xml:space="preserve"> REF JSDL \h </w:instrText>
      </w:r>
      <w:r w:rsidR="00223DC3" w:rsidRPr="00DC76A3">
        <w:rPr>
          <w:sz w:val="20"/>
        </w:rPr>
      </w:r>
      <w:r w:rsidR="00DC76A3" w:rsidRPr="00305098">
        <w:rPr>
          <w:sz w:val="20"/>
        </w:rPr>
        <w:fldChar w:fldCharType="separate"/>
      </w:r>
      <w:ins w:id="1364" w:author="Ph W" w:date="2010-08-05T17:26:00Z">
        <w:r w:rsidR="00773AFB" w:rsidRPr="00305098">
          <w:rPr>
            <w:sz w:val="20"/>
          </w:rPr>
          <w:t>[JSDL]</w:t>
        </w:r>
      </w:ins>
    </w:p>
    <w:p w:rsidR="00967A51" w:rsidRPr="00305098" w:rsidRDefault="00687C56" w:rsidP="00967A51">
      <w:pPr>
        <w:pStyle w:val="nobreak"/>
        <w:rPr>
          <w:sz w:val="20"/>
        </w:rPr>
      </w:pPr>
      <w:del w:id="1365" w:author="Ph W" w:date="2010-08-05T10:56:00Z">
        <w:r w:rsidRPr="00305098" w:rsidDel="00522DA9">
          <w:rPr>
            <w:sz w:val="20"/>
          </w:rPr>
          <w:delText>[JSDL]</w:delText>
        </w:r>
      </w:del>
      <w:r w:rsidR="00DC76A3" w:rsidRPr="00305098">
        <w:rPr>
          <w:sz w:val="20"/>
        </w:rPr>
        <w:fldChar w:fldCharType="end"/>
      </w:r>
      <w:r w:rsidR="001162D5" w:rsidRPr="00305098">
        <w:rPr>
          <w:sz w:val="20"/>
        </w:rPr>
        <w:t xml:space="preserve"> and has been ada</w:t>
      </w:r>
      <w:r w:rsidR="00967A51" w:rsidRPr="00305098">
        <w:rPr>
          <w:sz w:val="20"/>
        </w:rPr>
        <w:t>pted to the needs of this specification.</w:t>
      </w:r>
    </w:p>
    <w:p w:rsidR="00967A51" w:rsidRPr="00305098" w:rsidRDefault="00967A51" w:rsidP="00967A51">
      <w:pPr>
        <w:pStyle w:val="nobreak"/>
        <w:rPr>
          <w:sz w:val="20"/>
        </w:rPr>
      </w:pPr>
    </w:p>
    <w:p w:rsidR="00967A51" w:rsidRPr="00305098" w:rsidRDefault="00967A51" w:rsidP="009A50FB">
      <w:pPr>
        <w:pStyle w:val="XMLSnippet"/>
      </w:pPr>
      <w:r w:rsidRPr="00305098">
        <w:t>&lt;aid-ogf:</w:t>
      </w:r>
      <w:r w:rsidRPr="00305098">
        <w:rPr>
          <w:lang w:eastAsia="ja-JP"/>
        </w:rPr>
        <w:t>Job</w:t>
      </w:r>
      <w:r w:rsidRPr="00305098">
        <w:rPr>
          <w:rFonts w:hint="eastAsia"/>
          <w:lang w:eastAsia="ja-JP"/>
        </w:rPr>
        <w:t>Definition</w:t>
      </w:r>
      <w:r w:rsidRPr="00305098">
        <w:t>&gt;</w:t>
      </w:r>
    </w:p>
    <w:p w:rsidR="00967A51" w:rsidRPr="00305098" w:rsidRDefault="00967A51" w:rsidP="009A50FB">
      <w:pPr>
        <w:pStyle w:val="XMLSnippet"/>
      </w:pPr>
      <w:r w:rsidRPr="00305098">
        <w:tab/>
        <w:t>&lt;jsdl:JobDescription&gt;</w:t>
      </w:r>
    </w:p>
    <w:p w:rsidR="00967A51" w:rsidRPr="00305098" w:rsidRDefault="00967A51" w:rsidP="009A50FB">
      <w:pPr>
        <w:pStyle w:val="XMLSnippet"/>
      </w:pPr>
      <w:r w:rsidRPr="00305098">
        <w:tab/>
      </w:r>
      <w:r w:rsidRPr="00305098">
        <w:tab/>
        <w:t>&lt;jsdl:JobIdentification&gt;</w:t>
      </w:r>
    </w:p>
    <w:p w:rsidR="00967A51" w:rsidRPr="00305098" w:rsidRDefault="00967A51" w:rsidP="009A50FB">
      <w:pPr>
        <w:pStyle w:val="XMLSnippet"/>
      </w:pPr>
      <w:r w:rsidRPr="00305098">
        <w:tab/>
      </w:r>
      <w:r w:rsidRPr="00305098">
        <w:tab/>
      </w:r>
      <w:r w:rsidRPr="00305098">
        <w:tab/>
        <w:t>&lt;jsdl:JobName&gt; My gnuplot invocation&lt;/jsdl:JobName&gt;</w:t>
      </w:r>
    </w:p>
    <w:p w:rsidR="00967A51" w:rsidRPr="00305098" w:rsidRDefault="00967A51" w:rsidP="009A50FB">
      <w:pPr>
        <w:pStyle w:val="XMLSnippet"/>
      </w:pPr>
      <w:r w:rsidRPr="00305098">
        <w:tab/>
      </w:r>
      <w:r w:rsidRPr="00305098">
        <w:tab/>
      </w:r>
      <w:r w:rsidRPr="00305098">
        <w:tab/>
        <w:t>&lt;jsdl:Description&gt; Simple application invocation</w:t>
      </w:r>
    </w:p>
    <w:p w:rsidR="00967A51" w:rsidRPr="00305098" w:rsidRDefault="00967A51" w:rsidP="009A50FB">
      <w:pPr>
        <w:pStyle w:val="XMLSnippet"/>
      </w:pPr>
      <w:r w:rsidRPr="00305098">
        <w:tab/>
      </w:r>
      <w:r w:rsidRPr="00305098">
        <w:tab/>
      </w:r>
      <w:r w:rsidRPr="00305098">
        <w:tab/>
        <w:t>&lt;/jsdl:Description&gt;</w:t>
      </w:r>
    </w:p>
    <w:p w:rsidR="00967A51" w:rsidRPr="00305098" w:rsidRDefault="00967A51" w:rsidP="009A50FB">
      <w:pPr>
        <w:pStyle w:val="XMLSnippet"/>
      </w:pPr>
      <w:r w:rsidRPr="00305098">
        <w:tab/>
      </w:r>
      <w:r w:rsidRPr="00305098">
        <w:tab/>
        <w:t>&lt;/jsdl:JobIdentification&gt;</w:t>
      </w:r>
    </w:p>
    <w:p w:rsidR="00967A51" w:rsidRPr="00305098" w:rsidRDefault="00967A51" w:rsidP="009A50FB">
      <w:pPr>
        <w:pStyle w:val="XMLSnippet"/>
        <w:pPrChange w:id="1366" w:author="Ph W" w:date="2010-08-05T15:21:00Z">
          <w:pPr>
            <w:pStyle w:val="XMLSnippet"/>
          </w:pPr>
        </w:pPrChange>
      </w:pPr>
      <w:r w:rsidRPr="00305098">
        <w:tab/>
      </w:r>
      <w:r w:rsidRPr="00305098">
        <w:tab/>
        <w:t>&lt;jsdl:Application&gt;</w:t>
      </w:r>
    </w:p>
    <w:p w:rsidR="00967A51" w:rsidRPr="00305098" w:rsidRDefault="00967A51" w:rsidP="009A50FB">
      <w:pPr>
        <w:pStyle w:val="XMLSnippet"/>
        <w:pPrChange w:id="1367" w:author="Ph W" w:date="2010-08-05T15:21:00Z">
          <w:pPr>
            <w:pStyle w:val="XMLSnippet"/>
          </w:pPr>
        </w:pPrChange>
      </w:pPr>
      <w:r w:rsidRPr="00305098">
        <w:tab/>
      </w:r>
      <w:r w:rsidRPr="00305098">
        <w:tab/>
      </w:r>
      <w:r w:rsidRPr="00305098">
        <w:tab/>
        <w:t>&lt;jsdl:ApplicationName&gt;gnuplot&lt;/jsdl:ApplicationName&gt;</w:t>
      </w:r>
    </w:p>
    <w:p w:rsidR="00967A51" w:rsidRPr="00305098" w:rsidRDefault="00967A51" w:rsidP="009A50FB">
      <w:pPr>
        <w:pStyle w:val="XMLSnippet"/>
        <w:pPrChange w:id="1368" w:author="Ph W" w:date="2010-08-05T15:21:00Z">
          <w:pPr>
            <w:pStyle w:val="XMLSnippet"/>
          </w:pPr>
        </w:pPrChange>
      </w:pPr>
      <w:r w:rsidRPr="00305098">
        <w:tab/>
      </w:r>
      <w:r w:rsidRPr="00305098">
        <w:tab/>
      </w:r>
      <w:r w:rsidRPr="00305098">
        <w:tab/>
        <w:t>&lt;jsdl-posix:POSIXApplication&gt;</w:t>
      </w:r>
    </w:p>
    <w:p w:rsidR="00967A51" w:rsidRPr="00305098" w:rsidRDefault="00967A51" w:rsidP="009A50FB">
      <w:pPr>
        <w:pStyle w:val="XMLSnippet"/>
        <w:pPrChange w:id="1369" w:author="Ph W" w:date="2010-08-05T15:21:00Z">
          <w:pPr>
            <w:pStyle w:val="XMLSnippet"/>
          </w:pPr>
        </w:pPrChange>
      </w:pPr>
      <w:r w:rsidRPr="00305098">
        <w:tab/>
      </w:r>
      <w:r w:rsidRPr="00305098">
        <w:tab/>
      </w:r>
      <w:r w:rsidRPr="00305098">
        <w:tab/>
      </w:r>
      <w:r w:rsidRPr="00305098">
        <w:tab/>
        <w:t>&lt;jsdl-posix:Executable&gt;/usr/local/bin/gnuplot</w:t>
      </w:r>
    </w:p>
    <w:p w:rsidR="00967A51" w:rsidRPr="00305098" w:rsidRDefault="00967A51" w:rsidP="009A50FB">
      <w:pPr>
        <w:pStyle w:val="XMLSnippet"/>
        <w:pPrChange w:id="1370" w:author="Ph W" w:date="2010-08-05T15:21:00Z">
          <w:pPr>
            <w:pStyle w:val="XMLSnippet"/>
          </w:pPr>
        </w:pPrChange>
      </w:pPr>
      <w:r w:rsidRPr="00305098">
        <w:tab/>
      </w:r>
      <w:r w:rsidRPr="00305098">
        <w:tab/>
      </w:r>
      <w:r w:rsidRPr="00305098">
        <w:tab/>
      </w:r>
      <w:r w:rsidRPr="00305098">
        <w:tab/>
        <w:t>&lt;/jsdl-posix:Executable&gt;</w:t>
      </w:r>
    </w:p>
    <w:p w:rsidR="00967A51" w:rsidRPr="00305098" w:rsidRDefault="00967A51" w:rsidP="009A50FB">
      <w:pPr>
        <w:pStyle w:val="XMLSnippet"/>
        <w:pPrChange w:id="1371" w:author="Ph W" w:date="2010-08-05T15:21:00Z">
          <w:pPr>
            <w:pStyle w:val="XMLSnippet"/>
          </w:pPr>
        </w:pPrChange>
      </w:pPr>
      <w:r w:rsidRPr="00305098">
        <w:tab/>
      </w:r>
      <w:r w:rsidRPr="00305098">
        <w:tab/>
      </w:r>
      <w:r w:rsidRPr="00305098">
        <w:tab/>
      </w:r>
      <w:r w:rsidRPr="00305098">
        <w:tab/>
        <w:t>&lt;jsdl-posix:Argument&gt;control.txt&lt;/jsdl-posix:Argument&gt;</w:t>
      </w:r>
    </w:p>
    <w:p w:rsidR="00967A51" w:rsidRPr="00305098" w:rsidRDefault="00967A51" w:rsidP="009A50FB">
      <w:pPr>
        <w:pStyle w:val="XMLSnippet"/>
        <w:pPrChange w:id="1372" w:author="Ph W" w:date="2010-08-05T15:21:00Z">
          <w:pPr>
            <w:pStyle w:val="XMLSnippet"/>
          </w:pPr>
        </w:pPrChange>
      </w:pPr>
      <w:r w:rsidRPr="00305098">
        <w:tab/>
      </w:r>
      <w:r w:rsidRPr="00305098">
        <w:tab/>
      </w:r>
      <w:r w:rsidRPr="00305098">
        <w:tab/>
      </w:r>
      <w:r w:rsidRPr="00305098">
        <w:tab/>
        <w:t>&lt;jsdl-posix:Input&gt;input.dat&lt;/jsdl-posix:Input&gt;</w:t>
      </w:r>
    </w:p>
    <w:p w:rsidR="00967A51" w:rsidRPr="00305098" w:rsidRDefault="00967A51" w:rsidP="009A50FB">
      <w:pPr>
        <w:pStyle w:val="XMLSnippet"/>
        <w:pPrChange w:id="1373" w:author="Ph W" w:date="2010-08-05T15:21:00Z">
          <w:pPr>
            <w:pStyle w:val="XMLSnippet"/>
          </w:pPr>
        </w:pPrChange>
      </w:pPr>
      <w:r w:rsidRPr="00305098">
        <w:tab/>
      </w:r>
      <w:r w:rsidRPr="00305098">
        <w:tab/>
      </w:r>
      <w:r w:rsidRPr="00305098">
        <w:tab/>
      </w:r>
      <w:r w:rsidRPr="00305098">
        <w:tab/>
        <w:t>&lt;jsdl-posix:Output&gt;output1.png&lt;/jsdl-posix:Output&gt;</w:t>
      </w:r>
    </w:p>
    <w:p w:rsidR="00967A51" w:rsidRPr="00305098" w:rsidRDefault="00967A51" w:rsidP="009A50FB">
      <w:pPr>
        <w:pStyle w:val="XMLSnippet"/>
        <w:pPrChange w:id="1374" w:author="Ph W" w:date="2010-08-05T15:21:00Z">
          <w:pPr>
            <w:pStyle w:val="XMLSnippet"/>
          </w:pPr>
        </w:pPrChange>
      </w:pPr>
      <w:r w:rsidRPr="00305098">
        <w:tab/>
      </w:r>
      <w:r w:rsidRPr="00305098">
        <w:tab/>
      </w:r>
      <w:r w:rsidRPr="00305098">
        <w:tab/>
        <w:t>&lt;/jsdl-posix:POSIXApplication&gt;</w:t>
      </w:r>
    </w:p>
    <w:p w:rsidR="00967A51" w:rsidRPr="00305098" w:rsidRDefault="00967A51" w:rsidP="009A50FB">
      <w:pPr>
        <w:pStyle w:val="XMLSnippet"/>
        <w:pPrChange w:id="1375" w:author="Ph W" w:date="2010-08-05T15:21:00Z">
          <w:pPr>
            <w:pStyle w:val="XMLSnippet"/>
          </w:pPr>
        </w:pPrChange>
      </w:pPr>
      <w:r w:rsidRPr="00305098">
        <w:tab/>
      </w:r>
      <w:r w:rsidRPr="00305098">
        <w:tab/>
        <w:t>&lt;/jsdl:Application&gt;</w:t>
      </w:r>
    </w:p>
    <w:p w:rsidR="00967A51" w:rsidRPr="00305098" w:rsidRDefault="00967A51" w:rsidP="009A50FB">
      <w:pPr>
        <w:pStyle w:val="XMLSnippet"/>
        <w:pPrChange w:id="1376" w:author="Ph W" w:date="2010-08-05T15:21:00Z">
          <w:pPr>
            <w:pStyle w:val="XMLSnippet"/>
          </w:pPr>
        </w:pPrChange>
      </w:pPr>
      <w:r w:rsidRPr="00305098">
        <w:tab/>
      </w:r>
      <w:r w:rsidRPr="00305098">
        <w:tab/>
        <w:t>&lt;jsdl:Resources&gt;</w:t>
      </w:r>
    </w:p>
    <w:p w:rsidR="00967A51" w:rsidRPr="00305098" w:rsidRDefault="00967A51" w:rsidP="009A50FB">
      <w:pPr>
        <w:pStyle w:val="XMLSnippet"/>
        <w:pPrChange w:id="1377" w:author="Ph W" w:date="2010-08-05T15:21:00Z">
          <w:pPr>
            <w:pStyle w:val="XMLSnippet"/>
          </w:pPr>
        </w:pPrChange>
      </w:pPr>
      <w:r w:rsidRPr="00305098">
        <w:tab/>
      </w:r>
      <w:r w:rsidRPr="00305098">
        <w:tab/>
      </w:r>
      <w:r w:rsidRPr="00305098">
        <w:tab/>
        <w:t xml:space="preserve">&lt;jsdl:IndividualPhysicalMemory&gt;  </w:t>
      </w:r>
    </w:p>
    <w:p w:rsidR="00967A51" w:rsidRPr="00305098" w:rsidRDefault="00967A51" w:rsidP="009A50FB">
      <w:pPr>
        <w:pStyle w:val="XMLSnippet"/>
        <w:pPrChange w:id="1378" w:author="Ph W" w:date="2010-08-05T15:21:00Z">
          <w:pPr>
            <w:pStyle w:val="XMLSnippet"/>
          </w:pPr>
        </w:pPrChange>
      </w:pPr>
      <w:r w:rsidRPr="00305098">
        <w:tab/>
      </w:r>
      <w:r w:rsidRPr="00305098">
        <w:tab/>
      </w:r>
      <w:r w:rsidRPr="00305098">
        <w:tab/>
      </w:r>
      <w:r w:rsidRPr="00305098">
        <w:tab/>
        <w:t>&lt;jsdl:LowerBoundedRange&gt;1293942784.0</w:t>
      </w:r>
      <w:r w:rsidRPr="00305098">
        <w:br/>
        <w:t xml:space="preserve"> </w:t>
      </w:r>
      <w:r w:rsidRPr="00305098">
        <w:tab/>
      </w:r>
      <w:r w:rsidRPr="00305098">
        <w:tab/>
      </w:r>
      <w:r w:rsidRPr="00305098">
        <w:tab/>
      </w:r>
      <w:r w:rsidRPr="00305098">
        <w:tab/>
        <w:t>&lt;/jsdl:LowerBoundedRange&gt;</w:t>
      </w:r>
    </w:p>
    <w:p w:rsidR="00967A51" w:rsidRPr="00305098" w:rsidRDefault="00967A51" w:rsidP="009A50FB">
      <w:pPr>
        <w:pStyle w:val="XMLSnippet"/>
        <w:pPrChange w:id="1379" w:author="Ph W" w:date="2010-08-05T15:21:00Z">
          <w:pPr>
            <w:pStyle w:val="XMLSnippet"/>
          </w:pPr>
        </w:pPrChange>
      </w:pPr>
      <w:r w:rsidRPr="00305098">
        <w:tab/>
      </w:r>
      <w:r w:rsidRPr="00305098">
        <w:tab/>
      </w:r>
      <w:r w:rsidRPr="00305098">
        <w:tab/>
        <w:t>&lt;/jsdl:IndividualPhysicalMemory&gt;</w:t>
      </w:r>
    </w:p>
    <w:p w:rsidR="00967A51" w:rsidRPr="00305098" w:rsidRDefault="00967A51" w:rsidP="009A50FB">
      <w:pPr>
        <w:pStyle w:val="XMLSnippet"/>
        <w:pPrChange w:id="1380" w:author="Ph W" w:date="2010-08-05T15:21:00Z">
          <w:pPr>
            <w:pStyle w:val="XMLSnippet"/>
          </w:pPr>
        </w:pPrChange>
      </w:pPr>
      <w:r w:rsidRPr="00305098">
        <w:tab/>
      </w:r>
      <w:r w:rsidRPr="00305098">
        <w:tab/>
      </w:r>
      <w:r w:rsidRPr="00305098">
        <w:tab/>
        <w:t>&lt;jsdl:TotalCPUCount&gt;&lt;jsdl:Exact&gt;1.0&lt;/jsdl:Exact&gt;</w:t>
      </w:r>
    </w:p>
    <w:p w:rsidR="00967A51" w:rsidRPr="00305098" w:rsidRDefault="00967A51" w:rsidP="009A50FB">
      <w:pPr>
        <w:pStyle w:val="XMLSnippet"/>
        <w:pPrChange w:id="1381" w:author="Ph W" w:date="2010-08-05T15:21:00Z">
          <w:pPr>
            <w:pStyle w:val="XMLSnippet"/>
          </w:pPr>
        </w:pPrChange>
      </w:pPr>
      <w:r w:rsidRPr="00305098">
        <w:tab/>
      </w:r>
      <w:r w:rsidRPr="00305098">
        <w:tab/>
      </w:r>
      <w:r w:rsidRPr="00305098">
        <w:tab/>
        <w:t>&lt;/jsdl:TotalCPUCount&gt;</w:t>
      </w:r>
    </w:p>
    <w:p w:rsidR="00967A51" w:rsidRPr="00305098" w:rsidRDefault="00967A51" w:rsidP="009A50FB">
      <w:pPr>
        <w:pStyle w:val="XMLSnippet"/>
        <w:pPrChange w:id="1382" w:author="Ph W" w:date="2010-08-05T15:21:00Z">
          <w:pPr>
            <w:pStyle w:val="XMLSnippet"/>
          </w:pPr>
        </w:pPrChange>
      </w:pPr>
      <w:r w:rsidRPr="00305098">
        <w:tab/>
      </w:r>
      <w:r w:rsidRPr="00305098">
        <w:tab/>
        <w:t>&lt;/jsdl:Resources&gt;</w:t>
      </w:r>
    </w:p>
    <w:p w:rsidR="00967A51" w:rsidRPr="00305098" w:rsidRDefault="00967A51" w:rsidP="009A50FB">
      <w:pPr>
        <w:pStyle w:val="XMLSnippet"/>
        <w:pPrChange w:id="1383" w:author="Ph W" w:date="2010-08-05T15:21:00Z">
          <w:pPr>
            <w:pStyle w:val="XMLSnippet"/>
          </w:pPr>
        </w:pPrChange>
      </w:pPr>
      <w:r w:rsidRPr="00305098">
        <w:tab/>
      </w:r>
      <w:r w:rsidRPr="00305098">
        <w:tab/>
        <w:t>&lt;jsdl:DataStaging&gt;</w:t>
      </w:r>
    </w:p>
    <w:p w:rsidR="00967A51" w:rsidRPr="00305098" w:rsidRDefault="00967A51" w:rsidP="009A50FB">
      <w:pPr>
        <w:pStyle w:val="XMLSnippet"/>
        <w:pPrChange w:id="1384" w:author="Ph W" w:date="2010-08-05T15:21:00Z">
          <w:pPr>
            <w:pStyle w:val="XMLSnippet"/>
          </w:pPr>
        </w:pPrChange>
      </w:pPr>
      <w:r w:rsidRPr="00305098">
        <w:tab/>
      </w:r>
      <w:r w:rsidRPr="00305098">
        <w:tab/>
      </w:r>
      <w:r w:rsidRPr="00305098">
        <w:tab/>
        <w:t>&lt;jsdl:FileName&gt;control.txt&lt;/jsdl:FileName&gt;</w:t>
      </w:r>
    </w:p>
    <w:p w:rsidR="00967A51" w:rsidRPr="00305098" w:rsidRDefault="00967A51" w:rsidP="009A50FB">
      <w:pPr>
        <w:pStyle w:val="XMLSnippet"/>
        <w:pPrChange w:id="1385" w:author="Ph W" w:date="2010-08-05T15:21:00Z">
          <w:pPr>
            <w:pStyle w:val="XMLSnippet"/>
          </w:pPr>
        </w:pPrChange>
      </w:pPr>
      <w:r w:rsidRPr="00305098">
        <w:tab/>
      </w:r>
      <w:r w:rsidRPr="00305098">
        <w:tab/>
      </w:r>
      <w:r w:rsidRPr="00305098">
        <w:tab/>
        <w:t>&lt;jsdl:CreationFlag&gt;overwrite&lt;/jsdl:CreationFlag&gt;</w:t>
      </w:r>
    </w:p>
    <w:p w:rsidR="00967A51" w:rsidRPr="00305098" w:rsidRDefault="00967A51" w:rsidP="009A50FB">
      <w:pPr>
        <w:pStyle w:val="XMLSnippet"/>
        <w:pPrChange w:id="1386" w:author="Ph W" w:date="2010-08-05T15:21:00Z">
          <w:pPr>
            <w:pStyle w:val="XMLSnippet"/>
          </w:pPr>
        </w:pPrChange>
      </w:pPr>
      <w:r w:rsidRPr="00305098">
        <w:tab/>
      </w:r>
      <w:r w:rsidRPr="00305098">
        <w:tab/>
      </w:r>
      <w:r w:rsidRPr="00305098">
        <w:tab/>
        <w:t>&lt;jsdl:DeleteOnTermination&gt;true&lt;/jsdl:DeleteOnTermination&gt;</w:t>
      </w:r>
    </w:p>
    <w:p w:rsidR="00967A51" w:rsidRPr="00305098" w:rsidRDefault="00967A51" w:rsidP="009A50FB">
      <w:pPr>
        <w:pStyle w:val="XMLSnippet"/>
        <w:pPrChange w:id="1387" w:author="Ph W" w:date="2010-08-05T15:21:00Z">
          <w:pPr>
            <w:pStyle w:val="XMLSnippet"/>
          </w:pPr>
        </w:pPrChange>
      </w:pPr>
      <w:r w:rsidRPr="00305098">
        <w:tab/>
      </w:r>
      <w:r w:rsidRPr="00305098">
        <w:tab/>
      </w:r>
      <w:r w:rsidRPr="00305098">
        <w:tab/>
        <w:t>&lt;jsdl:Source&gt;</w:t>
      </w:r>
    </w:p>
    <w:p w:rsidR="00967A51" w:rsidRPr="00305098" w:rsidRDefault="00967A51" w:rsidP="009A50FB">
      <w:pPr>
        <w:pStyle w:val="XMLSnippet"/>
        <w:pPrChange w:id="1388" w:author="Ph W" w:date="2010-08-05T15:21:00Z">
          <w:pPr>
            <w:pStyle w:val="XMLSnippet"/>
          </w:pPr>
        </w:pPrChange>
      </w:pPr>
      <w:r w:rsidRPr="00305098">
        <w:tab/>
      </w:r>
      <w:r w:rsidRPr="00305098">
        <w:tab/>
      </w:r>
      <w:r w:rsidRPr="00305098">
        <w:tab/>
      </w:r>
      <w:r w:rsidRPr="00305098">
        <w:tab/>
        <w:t>&lt;jsdl:URI&gt;http://tempuri.org/~me/control.txt&lt;/jsdl:URI&gt;</w:t>
      </w:r>
    </w:p>
    <w:p w:rsidR="00967A51" w:rsidRPr="00305098" w:rsidRDefault="00967A51" w:rsidP="009A50FB">
      <w:pPr>
        <w:pStyle w:val="XMLSnippet"/>
        <w:pPrChange w:id="1389" w:author="Ph W" w:date="2010-08-05T15:21:00Z">
          <w:pPr>
            <w:pStyle w:val="XMLSnippet"/>
          </w:pPr>
        </w:pPrChange>
      </w:pPr>
      <w:r w:rsidRPr="00305098">
        <w:tab/>
      </w:r>
      <w:r w:rsidRPr="00305098">
        <w:tab/>
      </w:r>
      <w:r w:rsidRPr="00305098">
        <w:tab/>
        <w:t>&lt;/jsdl:Source&gt;</w:t>
      </w:r>
    </w:p>
    <w:p w:rsidR="00967A51" w:rsidRPr="00305098" w:rsidRDefault="00967A51" w:rsidP="009A50FB">
      <w:pPr>
        <w:pStyle w:val="XMLSnippet"/>
        <w:pPrChange w:id="1390" w:author="Ph W" w:date="2010-08-05T15:21:00Z">
          <w:pPr>
            <w:pStyle w:val="XMLSnippet"/>
          </w:pPr>
        </w:pPrChange>
      </w:pPr>
      <w:r w:rsidRPr="00305098">
        <w:tab/>
      </w:r>
      <w:r w:rsidRPr="00305098">
        <w:tab/>
        <w:t>&lt;/jsdl:DataStaging&gt;</w:t>
      </w:r>
    </w:p>
    <w:p w:rsidR="00967A51" w:rsidRPr="00305098" w:rsidRDefault="00967A51" w:rsidP="009A50FB">
      <w:pPr>
        <w:pStyle w:val="XMLSnippet"/>
        <w:pPrChange w:id="1391" w:author="Ph W" w:date="2010-08-05T15:21:00Z">
          <w:pPr>
            <w:pStyle w:val="XMLSnippet"/>
          </w:pPr>
        </w:pPrChange>
      </w:pPr>
      <w:r w:rsidRPr="00305098">
        <w:tab/>
        <w:t>&lt;/jsdl:JobDescription&gt;</w:t>
      </w:r>
    </w:p>
    <w:p w:rsidR="00967A51" w:rsidRPr="00305098" w:rsidRDefault="00967A51" w:rsidP="009A50FB">
      <w:pPr>
        <w:pStyle w:val="XMLSnippet"/>
        <w:pPrChange w:id="1392" w:author="Ph W" w:date="2010-08-05T15:21:00Z">
          <w:pPr>
            <w:pStyle w:val="XMLSnippet"/>
          </w:pPr>
        </w:pPrChange>
      </w:pPr>
      <w:r w:rsidRPr="00305098">
        <w:t>&lt;/aid-ogf:</w:t>
      </w:r>
      <w:r w:rsidRPr="00305098">
        <w:rPr>
          <w:lang w:eastAsia="ja-JP"/>
        </w:rPr>
        <w:t>JobDefinition</w:t>
      </w:r>
      <w:r w:rsidRPr="00305098">
        <w:t>&gt;</w:t>
      </w:r>
    </w:p>
    <w:p w:rsidR="00967A51" w:rsidRPr="00305098" w:rsidRDefault="00967A51" w:rsidP="00967A51">
      <w:pPr>
        <w:rPr>
          <w:sz w:val="20"/>
        </w:rPr>
      </w:pPr>
    </w:p>
    <w:p w:rsidR="00967A51" w:rsidRPr="00305098" w:rsidRDefault="00967A51" w:rsidP="00967A51">
      <w:pPr>
        <w:rPr>
          <w:sz w:val="20"/>
        </w:rPr>
      </w:pPr>
      <w:r w:rsidRPr="00305098">
        <w:rPr>
          <w:sz w:val="20"/>
        </w:rPr>
        <w:t xml:space="preserve">This JSDL job definition is the actual activity submitted in the first step to the primary scheduler (according to </w:t>
      </w:r>
      <w:r w:rsidR="00DC76A3" w:rsidRPr="00305098">
        <w:rPr>
          <w:sz w:val="20"/>
        </w:rPr>
        <w:fldChar w:fldCharType="begin"/>
      </w:r>
      <w:r w:rsidRPr="00305098">
        <w:rPr>
          <w:sz w:val="20"/>
        </w:rPr>
        <w:instrText xml:space="preserve"> REF _Ref135103058 \h </w:instrText>
      </w:r>
      <w:r w:rsidR="00223DC3" w:rsidRPr="00DC76A3">
        <w:rPr>
          <w:sz w:val="20"/>
        </w:rPr>
      </w:r>
      <w:r w:rsidR="00DC76A3" w:rsidRPr="00305098">
        <w:rPr>
          <w:sz w:val="20"/>
        </w:rPr>
        <w:fldChar w:fldCharType="separate"/>
      </w:r>
      <w:ins w:id="1393" w:author="Ph W" w:date="2010-08-05T17:26:00Z">
        <w:r w:rsidR="00773AFB" w:rsidRPr="00305098">
          <w:rPr>
            <w:sz w:val="20"/>
          </w:rPr>
          <w:t xml:space="preserve">Figure </w:t>
        </w:r>
        <w:r w:rsidR="00773AFB">
          <w:rPr>
            <w:noProof/>
            <w:sz w:val="20"/>
          </w:rPr>
          <w:t>2</w:t>
        </w:r>
      </w:ins>
      <w:del w:id="1394" w:author="Ph W" w:date="2010-08-05T10:56:00Z">
        <w:r w:rsidR="00687C56" w:rsidRPr="00305098" w:rsidDel="00522DA9">
          <w:rPr>
            <w:sz w:val="20"/>
          </w:rPr>
          <w:delText xml:space="preserve">Figure </w:delText>
        </w:r>
        <w:r w:rsidR="00687C56" w:rsidDel="00522DA9">
          <w:rPr>
            <w:noProof/>
            <w:sz w:val="20"/>
          </w:rPr>
          <w:delText>2</w:delText>
        </w:r>
      </w:del>
      <w:r w:rsidR="00DC76A3" w:rsidRPr="00305098">
        <w:rPr>
          <w:sz w:val="20"/>
        </w:rPr>
        <w:fldChar w:fldCharType="end"/>
      </w:r>
      <w:r w:rsidRPr="00305098">
        <w:rPr>
          <w:sz w:val="20"/>
        </w:rPr>
        <w:t>).</w:t>
      </w:r>
    </w:p>
    <w:p w:rsidR="00967A51" w:rsidRPr="00305098" w:rsidRDefault="00967A51" w:rsidP="00967A51">
      <w:pPr>
        <w:rPr>
          <w:sz w:val="20"/>
        </w:rPr>
      </w:pPr>
    </w:p>
    <w:p w:rsidR="00967A51" w:rsidRPr="00305098" w:rsidRDefault="00967A51" w:rsidP="00967A51">
      <w:pPr>
        <w:pStyle w:val="berschrift2"/>
        <w:numPr>
          <w:numberingChange w:id="1395" w:author="Ph W" w:date="2010-08-05T10:50:00Z" w:original="%1:5:0:.%2:2:0:"/>
        </w:numPr>
        <w:rPr>
          <w:sz w:val="20"/>
        </w:rPr>
      </w:pPr>
      <w:bookmarkStart w:id="1396" w:name="_Toc105118914"/>
      <w:bookmarkStart w:id="1397" w:name="_Ref114732153"/>
      <w:bookmarkStart w:id="1398" w:name="_Ref114732332"/>
      <w:bookmarkStart w:id="1399" w:name="_Toc135995900"/>
      <w:bookmarkStart w:id="1400" w:name="_Toc142648544"/>
      <w:r w:rsidRPr="00305098">
        <w:rPr>
          <w:sz w:val="20"/>
        </w:rPr>
        <w:t>The UsageRecord Element</w:t>
      </w:r>
      <w:bookmarkEnd w:id="1396"/>
      <w:bookmarkEnd w:id="1397"/>
      <w:bookmarkEnd w:id="1398"/>
      <w:bookmarkEnd w:id="1399"/>
      <w:bookmarkEnd w:id="1400"/>
    </w:p>
    <w:p w:rsidR="00967A51" w:rsidRPr="00305098" w:rsidRDefault="00967A51" w:rsidP="00967A51">
      <w:pPr>
        <w:rPr>
          <w:sz w:val="20"/>
        </w:rPr>
      </w:pPr>
    </w:p>
    <w:p w:rsidR="00967A51" w:rsidRPr="00305098" w:rsidRDefault="00967A51" w:rsidP="00967A51">
      <w:pPr>
        <w:rPr>
          <w:sz w:val="20"/>
        </w:rPr>
      </w:pPr>
      <w:r w:rsidRPr="00305098">
        <w:rPr>
          <w:sz w:val="20"/>
        </w:rPr>
        <w:t xml:space="preserve">The </w:t>
      </w:r>
      <w:r w:rsidRPr="00305098">
        <w:rPr>
          <w:i/>
          <w:sz w:val="20"/>
        </w:rPr>
        <w:t>UsageRecord</w:t>
      </w:r>
      <w:r w:rsidRPr="00305098">
        <w:rPr>
          <w:sz w:val="20"/>
        </w:rPr>
        <w:t xml:space="preserve"> element </w:t>
      </w:r>
      <w:r w:rsidR="00ED46C0" w:rsidRPr="00305098">
        <w:rPr>
          <w:sz w:val="20"/>
        </w:rPr>
        <w:t xml:space="preserve">substitutes the abstract type </w:t>
      </w:r>
      <w:r w:rsidR="0070001D" w:rsidRPr="0070001D">
        <w:rPr>
          <w:i/>
          <w:sz w:val="20"/>
        </w:rPr>
        <w:t>ResourceUsage</w:t>
      </w:r>
      <w:r w:rsidR="00ED46C0" w:rsidRPr="00305098">
        <w:rPr>
          <w:sz w:val="20"/>
        </w:rPr>
        <w:t xml:space="preserve"> (as defined in Section </w:t>
      </w:r>
      <w:r w:rsidR="00DC76A3" w:rsidRPr="00305098">
        <w:rPr>
          <w:sz w:val="20"/>
        </w:rPr>
        <w:fldChar w:fldCharType="begin"/>
      </w:r>
      <w:r w:rsidR="00ED46C0" w:rsidRPr="00305098">
        <w:rPr>
          <w:sz w:val="20"/>
        </w:rPr>
        <w:instrText xml:space="preserve"> REF _Ref137718279 \r \h </w:instrText>
      </w:r>
      <w:r w:rsidR="00223DC3" w:rsidRPr="00DC76A3">
        <w:rPr>
          <w:sz w:val="20"/>
        </w:rPr>
      </w:r>
      <w:r w:rsidR="00DC76A3" w:rsidRPr="00305098">
        <w:rPr>
          <w:sz w:val="20"/>
        </w:rPr>
        <w:fldChar w:fldCharType="separate"/>
      </w:r>
      <w:r w:rsidR="00773AFB">
        <w:rPr>
          <w:sz w:val="20"/>
        </w:rPr>
        <w:t>4.11</w:t>
      </w:r>
      <w:r w:rsidR="00DC76A3" w:rsidRPr="00305098">
        <w:rPr>
          <w:sz w:val="20"/>
        </w:rPr>
        <w:fldChar w:fldCharType="end"/>
      </w:r>
      <w:r w:rsidR="005E0651" w:rsidRPr="00305098">
        <w:rPr>
          <w:sz w:val="20"/>
        </w:rPr>
        <w:t xml:space="preserve">) and </w:t>
      </w:r>
      <w:r w:rsidRPr="00305098">
        <w:rPr>
          <w:sz w:val="20"/>
        </w:rPr>
        <w:t xml:space="preserve">defines a particle of usage information in a format that is compatible with the OGF Usage Record specification </w:t>
      </w:r>
      <w:r w:rsidR="00DC76A3" w:rsidRPr="00305098">
        <w:rPr>
          <w:sz w:val="20"/>
        </w:rPr>
        <w:fldChar w:fldCharType="begin"/>
      </w:r>
      <w:r w:rsidRPr="00305098">
        <w:rPr>
          <w:sz w:val="20"/>
        </w:rPr>
        <w:instrText xml:space="preserve"> REF UR \h </w:instrText>
      </w:r>
      <w:r w:rsidR="00223DC3" w:rsidRPr="00DC76A3">
        <w:rPr>
          <w:sz w:val="20"/>
        </w:rPr>
      </w:r>
      <w:r w:rsidR="00DC76A3" w:rsidRPr="00305098">
        <w:rPr>
          <w:sz w:val="20"/>
        </w:rPr>
        <w:fldChar w:fldCharType="separate"/>
      </w:r>
      <w:r w:rsidR="00773AFB" w:rsidRPr="00305098">
        <w:rPr>
          <w:sz w:val="20"/>
        </w:rPr>
        <w:t>[UR]</w:t>
      </w:r>
      <w:r w:rsidR="00DC76A3" w:rsidRPr="00305098">
        <w:rPr>
          <w:sz w:val="20"/>
        </w:rPr>
        <w:fldChar w:fldCharType="end"/>
      </w:r>
      <w:r w:rsidRPr="00305098">
        <w:rPr>
          <w:sz w:val="20"/>
        </w:rPr>
        <w:t xml:space="preserve">. All elements defined by the specification and extensions MAY be used when describing an activity’s resource usage. Where multiple Usage Records are created during the execution of an activity, multiple </w:t>
      </w:r>
      <w:r w:rsidRPr="00305098">
        <w:rPr>
          <w:i/>
          <w:sz w:val="20"/>
        </w:rPr>
        <w:t xml:space="preserve">UsageRecord </w:t>
      </w:r>
      <w:r w:rsidRPr="00305098">
        <w:rPr>
          <w:sz w:val="20"/>
        </w:rPr>
        <w:t xml:space="preserve">elements MAY be created within multiple </w:t>
      </w:r>
      <w:r w:rsidRPr="00305098">
        <w:rPr>
          <w:i/>
          <w:sz w:val="20"/>
        </w:rPr>
        <w:t>ActivityHistoryEntry</w:t>
      </w:r>
      <w:r w:rsidRPr="00305098">
        <w:rPr>
          <w:sz w:val="20"/>
        </w:rPr>
        <w:t xml:space="preserve"> elements. Newer Usage Records </w:t>
      </w:r>
      <w:r w:rsidR="00BD49E1" w:rsidRPr="00305098">
        <w:rPr>
          <w:sz w:val="20"/>
        </w:rPr>
        <w:t>do not necessarily make older ones obsolete.</w:t>
      </w:r>
      <w:r w:rsidRPr="00305098">
        <w:rPr>
          <w:sz w:val="20"/>
        </w:rPr>
        <w:t xml:space="preserve"> </w:t>
      </w:r>
      <w:r w:rsidR="004A07C7" w:rsidRPr="00305098">
        <w:rPr>
          <w:sz w:val="20"/>
        </w:rPr>
        <w:t>Consumer-side</w:t>
      </w:r>
      <w:r w:rsidRPr="00305098">
        <w:rPr>
          <w:sz w:val="20"/>
        </w:rPr>
        <w:t xml:space="preserve"> processing of</w:t>
      </w:r>
      <w:r w:rsidR="001B36DA" w:rsidRPr="00305098">
        <w:rPr>
          <w:sz w:val="20"/>
        </w:rPr>
        <w:t xml:space="preserve"> Usage Records is</w:t>
      </w:r>
      <w:r w:rsidRPr="00305098">
        <w:rPr>
          <w:sz w:val="20"/>
        </w:rPr>
        <w:t xml:space="preserve"> outside the scope of this document.</w:t>
      </w:r>
      <w:r w:rsidR="004A07C7" w:rsidRPr="00305098">
        <w:rPr>
          <w:sz w:val="20"/>
        </w:rPr>
        <w:t xml:space="preserve"> </w:t>
      </w:r>
      <w:r w:rsidR="001B36DA" w:rsidRPr="00305098">
        <w:rPr>
          <w:sz w:val="20"/>
        </w:rPr>
        <w:t>It is to be noted that according to the UR specification, t</w:t>
      </w:r>
      <w:r w:rsidR="004A07C7" w:rsidRPr="00305098">
        <w:rPr>
          <w:sz w:val="20"/>
        </w:rPr>
        <w:t xml:space="preserve">he Usage Record’s </w:t>
      </w:r>
      <w:r w:rsidR="004A07C7" w:rsidRPr="00305098">
        <w:rPr>
          <w:rFonts w:ascii="Courier New" w:hAnsi="Courier New"/>
          <w:sz w:val="20"/>
        </w:rPr>
        <w:t>ur:StartTime</w:t>
      </w:r>
      <w:r w:rsidR="004A07C7" w:rsidRPr="00305098">
        <w:rPr>
          <w:sz w:val="20"/>
        </w:rPr>
        <w:t xml:space="preserve"> and </w:t>
      </w:r>
      <w:r w:rsidR="004A07C7" w:rsidRPr="00305098">
        <w:rPr>
          <w:rFonts w:ascii="Courier New" w:hAnsi="Courier New"/>
          <w:sz w:val="20"/>
        </w:rPr>
        <w:t>ur:EndTime</w:t>
      </w:r>
      <w:r w:rsidR="004A07C7" w:rsidRPr="00305098">
        <w:rPr>
          <w:sz w:val="20"/>
        </w:rPr>
        <w:t xml:space="preserve"> elements MUST be used to determine the periods that individual </w:t>
      </w:r>
      <w:r w:rsidR="004A07C7" w:rsidRPr="00305098">
        <w:rPr>
          <w:i/>
          <w:sz w:val="20"/>
        </w:rPr>
        <w:t>UsageRecord</w:t>
      </w:r>
      <w:r w:rsidR="004A07C7" w:rsidRPr="00305098">
        <w:rPr>
          <w:sz w:val="20"/>
        </w:rPr>
        <w:t xml:space="preserve"> elements refer to.</w:t>
      </w:r>
    </w:p>
    <w:p w:rsidR="00967A51" w:rsidRPr="00305098" w:rsidRDefault="00967A51" w:rsidP="00967A51">
      <w:pPr>
        <w:pStyle w:val="berschrift3"/>
        <w:numPr>
          <w:numberingChange w:id="1401" w:author="Ph W" w:date="2010-08-05T10:50:00Z" w:original="%1:5:0:.%2:2:0:.%3:1:0:"/>
        </w:numPr>
        <w:rPr>
          <w:sz w:val="20"/>
        </w:rPr>
      </w:pPr>
      <w:r w:rsidRPr="00305098">
        <w:rPr>
          <w:sz w:val="20"/>
        </w:rPr>
        <w:t>Multiplicity</w:t>
      </w:r>
    </w:p>
    <w:p w:rsidR="00967A51" w:rsidRPr="00305098" w:rsidRDefault="00967A51" w:rsidP="00967A51">
      <w:pPr>
        <w:rPr>
          <w:sz w:val="20"/>
        </w:rPr>
      </w:pPr>
      <w:r w:rsidRPr="00305098">
        <w:rPr>
          <w:sz w:val="20"/>
        </w:rPr>
        <w:t>The multiplicity of this record is zero or more (there may be an arbitrary number of usage records associated with an activity instance).</w:t>
      </w:r>
    </w:p>
    <w:p w:rsidR="00967A51" w:rsidRPr="00305098" w:rsidRDefault="00967A51" w:rsidP="00967A51">
      <w:pPr>
        <w:pStyle w:val="berschrift3"/>
        <w:numPr>
          <w:numberingChange w:id="1402" w:author="Ph W" w:date="2010-08-05T10:50:00Z" w:original="%1:5:0:.%2:2:0:.%3:2:0:"/>
        </w:numPr>
        <w:rPr>
          <w:sz w:val="20"/>
        </w:rPr>
      </w:pPr>
      <w:r w:rsidRPr="00305098">
        <w:rPr>
          <w:sz w:val="20"/>
        </w:rPr>
        <w:t>Type</w:t>
      </w:r>
    </w:p>
    <w:p w:rsidR="00967A51" w:rsidRPr="00305098" w:rsidRDefault="00967A51" w:rsidP="00967A51">
      <w:pPr>
        <w:rPr>
          <w:sz w:val="20"/>
        </w:rPr>
      </w:pPr>
      <w:r w:rsidRPr="00305098">
        <w:rPr>
          <w:sz w:val="20"/>
        </w:rPr>
        <w:t xml:space="preserve">The type of this element is </w:t>
      </w:r>
      <w:r w:rsidRPr="00305098">
        <w:rPr>
          <w:rFonts w:ascii="Courier New" w:hAnsi="Courier New"/>
          <w:sz w:val="20"/>
        </w:rPr>
        <w:t>ur:UsageRecordType</w:t>
      </w:r>
      <w:r w:rsidRPr="00305098">
        <w:rPr>
          <w:sz w:val="20"/>
        </w:rPr>
        <w:t>.</w:t>
      </w:r>
    </w:p>
    <w:p w:rsidR="00967A51" w:rsidRPr="00305098" w:rsidRDefault="00967A51" w:rsidP="00967A51">
      <w:pPr>
        <w:pStyle w:val="berschrift3"/>
        <w:numPr>
          <w:numberingChange w:id="1403" w:author="Ph W" w:date="2010-08-05T10:50:00Z" w:original="%1:5:0:.%2:2:0:.%3:3:0:"/>
        </w:numPr>
        <w:rPr>
          <w:sz w:val="20"/>
        </w:rPr>
      </w:pPr>
      <w:r w:rsidRPr="00305098">
        <w:rPr>
          <w:sz w:val="20"/>
        </w:rPr>
        <w:t>Attributes</w:t>
      </w:r>
    </w:p>
    <w:p w:rsidR="00967A51" w:rsidRPr="00305098" w:rsidRDefault="00967A51" w:rsidP="00967A51">
      <w:pPr>
        <w:rPr>
          <w:sz w:val="20"/>
        </w:rPr>
      </w:pPr>
      <w:r w:rsidRPr="00305098">
        <w:rPr>
          <w:sz w:val="20"/>
        </w:rPr>
        <w:t>No attributes are defined.</w:t>
      </w:r>
    </w:p>
    <w:p w:rsidR="00967A51" w:rsidRPr="00305098" w:rsidRDefault="00967A51" w:rsidP="00967A51">
      <w:pPr>
        <w:pStyle w:val="berschrift3"/>
        <w:numPr>
          <w:numberingChange w:id="1404" w:author="Ph W" w:date="2010-08-05T10:50:00Z" w:original="%1:5:0:.%2:2:0:.%3:4:0:"/>
        </w:numPr>
        <w:rPr>
          <w:sz w:val="20"/>
        </w:rPr>
      </w:pPr>
      <w:r w:rsidRPr="00305098">
        <w:rPr>
          <w:sz w:val="20"/>
        </w:rPr>
        <w:t>Pseudo schema</w:t>
      </w:r>
    </w:p>
    <w:p w:rsidR="00967A51" w:rsidRPr="00305098" w:rsidRDefault="00967A51" w:rsidP="00967A51">
      <w:pPr>
        <w:pStyle w:val="nobreak"/>
        <w:rPr>
          <w:sz w:val="20"/>
        </w:rPr>
      </w:pPr>
      <w:r w:rsidRPr="00305098">
        <w:rPr>
          <w:sz w:val="20"/>
        </w:rPr>
        <w:t xml:space="preserve">The </w:t>
      </w:r>
      <w:r w:rsidRPr="00305098">
        <w:rPr>
          <w:i/>
          <w:sz w:val="20"/>
        </w:rPr>
        <w:t xml:space="preserve">UsageRecord </w:t>
      </w:r>
      <w:r w:rsidRPr="00305098">
        <w:rPr>
          <w:sz w:val="20"/>
        </w:rPr>
        <w:t>is rendered in XML as:</w:t>
      </w:r>
    </w:p>
    <w:p w:rsidR="00967A51" w:rsidRPr="00305098" w:rsidRDefault="00967A51" w:rsidP="00967A51">
      <w:pPr>
        <w:rPr>
          <w:sz w:val="20"/>
        </w:rPr>
      </w:pPr>
    </w:p>
    <w:p w:rsidR="00967A51" w:rsidRPr="00305098" w:rsidRDefault="00967A51" w:rsidP="009A50FB">
      <w:pPr>
        <w:pStyle w:val="XMLSnippet"/>
      </w:pPr>
      <w:r w:rsidRPr="00305098">
        <w:t xml:space="preserve">&lt;UsageRecord substitutes="aid:ResourceUsage"&gt; </w:t>
      </w:r>
    </w:p>
    <w:p w:rsidR="00967A51" w:rsidRPr="00305098" w:rsidRDefault="00687C56" w:rsidP="009A50FB">
      <w:pPr>
        <w:pStyle w:val="XMLSnippet"/>
      </w:pPr>
      <w:r>
        <w:tab/>
      </w:r>
      <w:r w:rsidR="00967A51" w:rsidRPr="00305098">
        <w:t>...</w:t>
      </w:r>
    </w:p>
    <w:p w:rsidR="00967A51" w:rsidRPr="00305098" w:rsidRDefault="00967A51" w:rsidP="009A50FB">
      <w:pPr>
        <w:pStyle w:val="XMLSnippet"/>
      </w:pPr>
      <w:r w:rsidRPr="00305098">
        <w:t>&lt;/UsageRecord&gt;</w:t>
      </w:r>
    </w:p>
    <w:p w:rsidR="00967A51" w:rsidRPr="00305098" w:rsidRDefault="00967A51" w:rsidP="00967A51">
      <w:pPr>
        <w:rPr>
          <w:sz w:val="20"/>
        </w:rPr>
      </w:pPr>
    </w:p>
    <w:p w:rsidR="00967A51" w:rsidRPr="00305098" w:rsidRDefault="00967A51" w:rsidP="00967A51">
      <w:pPr>
        <w:rPr>
          <w:sz w:val="20"/>
        </w:rPr>
      </w:pPr>
      <w:r w:rsidRPr="00305098">
        <w:rPr>
          <w:sz w:val="20"/>
        </w:rPr>
        <w:t>Where:</w:t>
      </w:r>
    </w:p>
    <w:p w:rsidR="00967A51" w:rsidRPr="00305098" w:rsidRDefault="00967A51" w:rsidP="00967A51">
      <w:pPr>
        <w:rPr>
          <w:b/>
          <w:sz w:val="20"/>
        </w:rPr>
      </w:pPr>
      <w:r w:rsidRPr="00305098">
        <w:rPr>
          <w:b/>
          <w:sz w:val="20"/>
        </w:rPr>
        <w:t>/aid:ActivityDocument/ActivityHistory/ActivityHistoryType/</w:t>
      </w:r>
      <w:r w:rsidRPr="00305098">
        <w:rPr>
          <w:sz w:val="20"/>
        </w:rPr>
        <w:t>UsageRecord</w:t>
      </w:r>
    </w:p>
    <w:p w:rsidR="00967A51" w:rsidRPr="00305098" w:rsidRDefault="00967A51" w:rsidP="00967A51">
      <w:pPr>
        <w:pStyle w:val="XPath-Description"/>
        <w:rPr>
          <w:rStyle w:val="DefinedItem"/>
          <w:lang w:eastAsia="en-US"/>
        </w:rPr>
      </w:pPr>
      <w:r w:rsidRPr="00305098">
        <w:rPr>
          <w:sz w:val="20"/>
        </w:rPr>
        <w:t xml:space="preserve">Represents the </w:t>
      </w:r>
      <w:r w:rsidRPr="00305098">
        <w:rPr>
          <w:i/>
          <w:sz w:val="20"/>
        </w:rPr>
        <w:t>UsageRecord</w:t>
      </w:r>
      <w:r w:rsidRPr="00305098">
        <w:rPr>
          <w:rStyle w:val="DefinedItem"/>
          <w:sz w:val="20"/>
        </w:rPr>
        <w:t xml:space="preserve"> </w:t>
      </w:r>
      <w:r w:rsidRPr="00305098">
        <w:rPr>
          <w:rStyle w:val="DefinedItem"/>
          <w:i w:val="0"/>
          <w:sz w:val="20"/>
        </w:rPr>
        <w:t>element.</w:t>
      </w:r>
    </w:p>
    <w:p w:rsidR="00967A51" w:rsidRPr="00305098" w:rsidRDefault="00967A51" w:rsidP="00967A51">
      <w:pPr>
        <w:rPr>
          <w:sz w:val="20"/>
        </w:rPr>
      </w:pPr>
    </w:p>
    <w:p w:rsidR="00967A51" w:rsidRPr="00305098" w:rsidRDefault="00967A51" w:rsidP="00967A51">
      <w:pPr>
        <w:rPr>
          <w:sz w:val="20"/>
        </w:rPr>
      </w:pPr>
      <w:r w:rsidRPr="00305098">
        <w:rPr>
          <w:sz w:val="20"/>
        </w:rPr>
        <w:t xml:space="preserve">For further elements included in the </w:t>
      </w:r>
      <w:r w:rsidRPr="00305098">
        <w:rPr>
          <w:i/>
          <w:sz w:val="20"/>
        </w:rPr>
        <w:t xml:space="preserve">UsageRecord </w:t>
      </w:r>
      <w:r w:rsidRPr="00305098">
        <w:rPr>
          <w:sz w:val="20"/>
        </w:rPr>
        <w:t>element, please refer to</w:t>
      </w:r>
      <w:r w:rsidR="005544F6" w:rsidRPr="00305098">
        <w:rPr>
          <w:sz w:val="20"/>
        </w:rPr>
        <w:t xml:space="preserve"> the respective specification</w:t>
      </w:r>
      <w:r w:rsidRPr="00305098">
        <w:rPr>
          <w:sz w:val="20"/>
        </w:rPr>
        <w:t xml:space="preserve"> </w:t>
      </w:r>
      <w:r w:rsidR="00DC76A3" w:rsidRPr="00305098">
        <w:rPr>
          <w:sz w:val="20"/>
        </w:rPr>
        <w:fldChar w:fldCharType="begin"/>
      </w:r>
      <w:r w:rsidRPr="00305098">
        <w:rPr>
          <w:sz w:val="20"/>
        </w:rPr>
        <w:instrText xml:space="preserve"> REF UR \h </w:instrText>
      </w:r>
      <w:r w:rsidR="00223DC3" w:rsidRPr="00DC76A3">
        <w:rPr>
          <w:sz w:val="20"/>
        </w:rPr>
      </w:r>
      <w:r w:rsidR="00DC76A3" w:rsidRPr="00305098">
        <w:rPr>
          <w:sz w:val="20"/>
        </w:rPr>
        <w:fldChar w:fldCharType="separate"/>
      </w:r>
      <w:r w:rsidR="00773AFB" w:rsidRPr="00305098">
        <w:rPr>
          <w:sz w:val="20"/>
        </w:rPr>
        <w:t>[UR]</w:t>
      </w:r>
      <w:r w:rsidR="00DC76A3" w:rsidRPr="00305098">
        <w:rPr>
          <w:sz w:val="20"/>
        </w:rPr>
        <w:fldChar w:fldCharType="end"/>
      </w:r>
      <w:r w:rsidRPr="00305098">
        <w:rPr>
          <w:sz w:val="20"/>
        </w:rPr>
        <w:t>.</w:t>
      </w:r>
    </w:p>
    <w:p w:rsidR="00967A51" w:rsidRPr="00305098" w:rsidRDefault="00967A51" w:rsidP="00967A51">
      <w:pPr>
        <w:pStyle w:val="berschrift3"/>
        <w:numPr>
          <w:numberingChange w:id="1405" w:author="Ph W" w:date="2010-08-05T10:50:00Z" w:original="%1:5:0:.%2:2:0:.%3:5:0:"/>
        </w:numPr>
        <w:rPr>
          <w:sz w:val="20"/>
        </w:rPr>
      </w:pPr>
      <w:r w:rsidRPr="00305098">
        <w:rPr>
          <w:sz w:val="20"/>
        </w:rPr>
        <w:t>Example</w:t>
      </w:r>
    </w:p>
    <w:p w:rsidR="00967A51" w:rsidRPr="00305098" w:rsidRDefault="00967A51" w:rsidP="00967A51">
      <w:pPr>
        <w:pStyle w:val="nobreak"/>
        <w:rPr>
          <w:sz w:val="20"/>
        </w:rPr>
      </w:pPr>
      <w:r w:rsidRPr="00305098">
        <w:rPr>
          <w:sz w:val="20"/>
        </w:rPr>
        <w:t xml:space="preserve">This example is derived from Section 14.1 of GFD.98 </w:t>
      </w:r>
      <w:r w:rsidR="00DC76A3" w:rsidRPr="00305098">
        <w:rPr>
          <w:sz w:val="20"/>
        </w:rPr>
        <w:fldChar w:fldCharType="begin"/>
      </w:r>
      <w:r w:rsidRPr="00305098">
        <w:rPr>
          <w:sz w:val="20"/>
        </w:rPr>
        <w:instrText xml:space="preserve"> REF UR \h </w:instrText>
      </w:r>
      <w:r w:rsidR="00223DC3" w:rsidRPr="00DC76A3">
        <w:rPr>
          <w:sz w:val="20"/>
        </w:rPr>
      </w:r>
      <w:r w:rsidR="00DC76A3" w:rsidRPr="00305098">
        <w:rPr>
          <w:sz w:val="20"/>
        </w:rPr>
        <w:fldChar w:fldCharType="separate"/>
      </w:r>
      <w:r w:rsidR="00773AFB" w:rsidRPr="00305098">
        <w:rPr>
          <w:sz w:val="20"/>
        </w:rPr>
        <w:t>[UR]</w:t>
      </w:r>
      <w:r w:rsidR="00DC76A3" w:rsidRPr="00305098">
        <w:rPr>
          <w:sz w:val="20"/>
        </w:rPr>
        <w:fldChar w:fldCharType="end"/>
      </w:r>
      <w:r w:rsidR="00C25BB6" w:rsidRPr="00305098">
        <w:rPr>
          <w:sz w:val="20"/>
        </w:rPr>
        <w:t xml:space="preserve"> and has been ada</w:t>
      </w:r>
      <w:r w:rsidRPr="00305098">
        <w:rPr>
          <w:sz w:val="20"/>
        </w:rPr>
        <w:t>pted to the needs of this specification.</w:t>
      </w:r>
    </w:p>
    <w:p w:rsidR="00967A51" w:rsidRPr="00305098" w:rsidRDefault="00967A51" w:rsidP="00967A51">
      <w:pPr>
        <w:pStyle w:val="nobreak"/>
        <w:rPr>
          <w:sz w:val="20"/>
        </w:rPr>
      </w:pPr>
    </w:p>
    <w:p w:rsidR="00967A51" w:rsidRPr="00305098" w:rsidRDefault="00967A51" w:rsidP="009A50FB">
      <w:pPr>
        <w:pStyle w:val="XMLSnippet"/>
      </w:pPr>
      <w:r w:rsidRPr="00305098">
        <w:t>&lt;aid-ogf:UsageRecord&gt;</w:t>
      </w:r>
    </w:p>
    <w:p w:rsidR="00967A51" w:rsidRPr="00305098" w:rsidRDefault="00687C56" w:rsidP="009A50FB">
      <w:pPr>
        <w:pStyle w:val="XMLSnippet"/>
      </w:pPr>
      <w:r>
        <w:tab/>
      </w:r>
      <w:r w:rsidR="00967A51" w:rsidRPr="00305098">
        <w:t>&lt;ur:RecordIdentity</w:t>
      </w:r>
    </w:p>
    <w:p w:rsidR="00967A51" w:rsidRPr="00305098" w:rsidRDefault="00687C56" w:rsidP="009A50FB">
      <w:pPr>
        <w:pStyle w:val="XMLSnippet"/>
      </w:pPr>
      <w:r>
        <w:tab/>
      </w:r>
      <w:r>
        <w:tab/>
      </w:r>
      <w:r w:rsidR="00967A51" w:rsidRPr="00305098">
        <w:t>ur:recordId="http://tempuri.org/mscf/colony/PBS.1234.0"</w:t>
      </w:r>
    </w:p>
    <w:p w:rsidR="00967A51" w:rsidRPr="00305098" w:rsidRDefault="00687C56" w:rsidP="009A50FB">
      <w:pPr>
        <w:pStyle w:val="XMLSnippet"/>
      </w:pPr>
      <w:r>
        <w:tab/>
      </w:r>
      <w:r>
        <w:tab/>
      </w:r>
      <w:r w:rsidR="00967A51" w:rsidRPr="00305098">
        <w:t xml:space="preserve">ur:createTime="2010-05-10T11:44:44.44" /&gt; </w:t>
      </w:r>
    </w:p>
    <w:p w:rsidR="00967A51" w:rsidRPr="00305098" w:rsidRDefault="00687C56" w:rsidP="009A50FB">
      <w:pPr>
        <w:pStyle w:val="XMLSnippet"/>
      </w:pPr>
      <w:r>
        <w:tab/>
      </w:r>
      <w:r w:rsidR="00967A51" w:rsidRPr="00305098">
        <w:t xml:space="preserve">&lt;ur:JobIdentity&gt; </w:t>
      </w:r>
    </w:p>
    <w:p w:rsidR="00967A51" w:rsidRPr="00305098" w:rsidRDefault="00687C56" w:rsidP="009A50FB">
      <w:pPr>
        <w:pStyle w:val="XMLSnippet"/>
      </w:pPr>
      <w:r>
        <w:tab/>
      </w:r>
      <w:r w:rsidR="00967A51" w:rsidRPr="00305098">
        <w:t xml:space="preserve">&lt;ur:LocalJobId&gt; PBS.1234.0 &lt;/ur:LocalJobId&gt; </w:t>
      </w:r>
    </w:p>
    <w:p w:rsidR="00967A51" w:rsidRPr="00305098" w:rsidRDefault="00687C56" w:rsidP="009A50FB">
      <w:pPr>
        <w:pStyle w:val="XMLSnippet"/>
      </w:pPr>
      <w:r>
        <w:tab/>
      </w:r>
      <w:r w:rsidR="00967A51" w:rsidRPr="00305098">
        <w:t xml:space="preserve">&lt;/ur:JobIdentity&gt; </w:t>
      </w:r>
    </w:p>
    <w:p w:rsidR="00967A51" w:rsidRPr="00305098" w:rsidRDefault="00687C56" w:rsidP="009A50FB">
      <w:pPr>
        <w:pStyle w:val="XMLSnippet"/>
      </w:pPr>
      <w:r>
        <w:tab/>
      </w:r>
      <w:r w:rsidR="00967A51" w:rsidRPr="00305098">
        <w:t xml:space="preserve">&lt;ur:UserIdentity&gt; </w:t>
      </w:r>
    </w:p>
    <w:p w:rsidR="00967A51" w:rsidRPr="00305098" w:rsidRDefault="00687C56" w:rsidP="009A50FB">
      <w:pPr>
        <w:pStyle w:val="XMLSnippet"/>
        <w:pPrChange w:id="1406" w:author="Ph W" w:date="2010-08-05T15:21:00Z">
          <w:pPr>
            <w:pStyle w:val="XMLSnippet"/>
          </w:pPr>
        </w:pPrChange>
      </w:pPr>
      <w:r>
        <w:tab/>
      </w:r>
      <w:r>
        <w:tab/>
      </w:r>
      <w:r w:rsidR="00967A51" w:rsidRPr="00305098">
        <w:t xml:space="preserve">&lt;ur:LocalUserId&gt; scottmo &lt;/ur:LocalUserId&gt; </w:t>
      </w:r>
    </w:p>
    <w:p w:rsidR="00967A51" w:rsidRPr="00305098" w:rsidRDefault="00687C56" w:rsidP="009A50FB">
      <w:pPr>
        <w:pStyle w:val="XMLSnippet"/>
        <w:pPrChange w:id="1407" w:author="Ph W" w:date="2010-08-05T15:21:00Z">
          <w:pPr>
            <w:pStyle w:val="XMLSnippet"/>
          </w:pPr>
        </w:pPrChange>
      </w:pPr>
      <w:r>
        <w:tab/>
      </w:r>
      <w:r w:rsidR="00967A51" w:rsidRPr="00305098">
        <w:t xml:space="preserve">&lt;/ur:UserIdentity&gt; </w:t>
      </w:r>
    </w:p>
    <w:p w:rsidR="00967A51" w:rsidRPr="00305098" w:rsidRDefault="00687C56" w:rsidP="009A50FB">
      <w:pPr>
        <w:pStyle w:val="XMLSnippet"/>
        <w:pPrChange w:id="1408" w:author="Ph W" w:date="2010-08-05T15:21:00Z">
          <w:pPr>
            <w:pStyle w:val="XMLSnippet"/>
          </w:pPr>
        </w:pPrChange>
      </w:pPr>
      <w:r>
        <w:tab/>
      </w:r>
      <w:r w:rsidR="00967A51" w:rsidRPr="00305098">
        <w:t xml:space="preserve">&lt;ur:Charge&gt; 2870 &lt;/ur:Charge&gt; </w:t>
      </w:r>
    </w:p>
    <w:p w:rsidR="00967A51" w:rsidRPr="00305098" w:rsidRDefault="00687C56" w:rsidP="009A50FB">
      <w:pPr>
        <w:pStyle w:val="XMLSnippet"/>
        <w:pPrChange w:id="1409" w:author="Ph W" w:date="2010-08-05T15:21:00Z">
          <w:pPr>
            <w:pStyle w:val="XMLSnippet"/>
          </w:pPr>
        </w:pPrChange>
      </w:pPr>
      <w:r>
        <w:tab/>
      </w:r>
      <w:r w:rsidR="00967A51" w:rsidRPr="00305098">
        <w:t xml:space="preserve">&lt;ur:Status&gt; completed &lt;/ur:Status&gt; </w:t>
      </w:r>
    </w:p>
    <w:p w:rsidR="00967A51" w:rsidRPr="00305098" w:rsidRDefault="00687C56" w:rsidP="009A50FB">
      <w:pPr>
        <w:pStyle w:val="XMLSnippet"/>
        <w:pPrChange w:id="1410" w:author="Ph W" w:date="2010-08-05T15:21:00Z">
          <w:pPr>
            <w:pStyle w:val="XMLSnippet"/>
          </w:pPr>
        </w:pPrChange>
      </w:pPr>
      <w:r>
        <w:tab/>
      </w:r>
      <w:r w:rsidR="00967A51" w:rsidRPr="00305098">
        <w:t xml:space="preserve">&lt;ur:Memory ur:storageUnit="MB"&gt; 1234 &lt;/ur:Memory&gt; </w:t>
      </w:r>
    </w:p>
    <w:p w:rsidR="00967A51" w:rsidRPr="00305098" w:rsidRDefault="00687C56" w:rsidP="009A50FB">
      <w:pPr>
        <w:pStyle w:val="XMLSnippet"/>
        <w:pPrChange w:id="1411" w:author="Ph W" w:date="2010-08-05T15:21:00Z">
          <w:pPr>
            <w:pStyle w:val="XMLSnippet"/>
          </w:pPr>
        </w:pPrChange>
      </w:pPr>
      <w:r>
        <w:tab/>
      </w:r>
      <w:r w:rsidR="00967A51" w:rsidRPr="00305098">
        <w:t xml:space="preserve">&lt;ur:ServiceLevel ur:type="QOS"&gt; Gold level &lt;/ur:ServiceLevel&gt; </w:t>
      </w:r>
    </w:p>
    <w:p w:rsidR="00967A51" w:rsidRPr="00305098" w:rsidRDefault="00687C56" w:rsidP="009A50FB">
      <w:pPr>
        <w:pStyle w:val="XMLSnippet"/>
        <w:pPrChange w:id="1412" w:author="Ph W" w:date="2010-08-05T15:21:00Z">
          <w:pPr>
            <w:pStyle w:val="XMLSnippet"/>
          </w:pPr>
        </w:pPrChange>
      </w:pPr>
      <w:r>
        <w:tab/>
      </w:r>
      <w:r w:rsidR="00967A51" w:rsidRPr="00305098">
        <w:t xml:space="preserve">&lt;ur:Processors&gt; 1 &lt;/ur:Processors&gt; </w:t>
      </w:r>
    </w:p>
    <w:p w:rsidR="00967A51" w:rsidRPr="00305098" w:rsidRDefault="00687C56" w:rsidP="009A50FB">
      <w:pPr>
        <w:pStyle w:val="XMLSnippet"/>
        <w:pPrChange w:id="1413" w:author="Ph W" w:date="2010-08-05T15:21:00Z">
          <w:pPr>
            <w:pStyle w:val="XMLSnippet"/>
          </w:pPr>
        </w:pPrChange>
      </w:pPr>
      <w:r>
        <w:tab/>
      </w:r>
      <w:r w:rsidR="00967A51" w:rsidRPr="00305098">
        <w:t xml:space="preserve">&lt;ur:ProjectName&gt; mscfops &lt;/ur:ProjectName&gt; </w:t>
      </w:r>
    </w:p>
    <w:p w:rsidR="00967A51" w:rsidRPr="00305098" w:rsidRDefault="00687C56" w:rsidP="009A50FB">
      <w:pPr>
        <w:pStyle w:val="XMLSnippet"/>
        <w:pPrChange w:id="1414" w:author="Ph W" w:date="2010-08-05T15:21:00Z">
          <w:pPr>
            <w:pStyle w:val="XMLSnippet"/>
          </w:pPr>
        </w:pPrChange>
      </w:pPr>
      <w:r>
        <w:tab/>
      </w:r>
      <w:r w:rsidR="00967A51" w:rsidRPr="00305098">
        <w:t xml:space="preserve">&lt;ur:MachineName&gt; Colony &lt;/ur:MachineName&gt; </w:t>
      </w:r>
    </w:p>
    <w:p w:rsidR="00967A51" w:rsidRPr="00305098" w:rsidRDefault="00687C56" w:rsidP="009A50FB">
      <w:pPr>
        <w:pStyle w:val="XMLSnippet"/>
        <w:pPrChange w:id="1415" w:author="Ph W" w:date="2010-08-05T15:21:00Z">
          <w:pPr>
            <w:pStyle w:val="XMLSnippet"/>
          </w:pPr>
        </w:pPrChange>
      </w:pPr>
      <w:r>
        <w:tab/>
      </w:r>
      <w:r w:rsidR="00967A51" w:rsidRPr="00305098">
        <w:t xml:space="preserve">&lt;ur:WallDuration&gt; PT1S &lt;/ur:WallDuration&gt; </w:t>
      </w:r>
    </w:p>
    <w:p w:rsidR="00967A51" w:rsidRPr="00305098" w:rsidRDefault="00687C56" w:rsidP="009A50FB">
      <w:pPr>
        <w:pStyle w:val="XMLSnippet"/>
        <w:rPr>
          <w:lang w:val="de-DE"/>
        </w:rPr>
        <w:pPrChange w:id="1416" w:author="Ph W" w:date="2010-08-05T15:21:00Z">
          <w:pPr>
            <w:pStyle w:val="XMLSnippet"/>
          </w:pPr>
        </w:pPrChange>
      </w:pPr>
      <w:r>
        <w:tab/>
      </w:r>
      <w:r w:rsidR="00967A51" w:rsidRPr="00305098">
        <w:rPr>
          <w:lang w:val="de-DE"/>
        </w:rPr>
        <w:t xml:space="preserve">&lt;ur:StartTime&gt; </w:t>
      </w:r>
      <w:r w:rsidR="00967A51" w:rsidRPr="00305098">
        <w:t>2010-05-10T11:22:22.22</w:t>
      </w:r>
      <w:r w:rsidR="00967A51" w:rsidRPr="00305098">
        <w:rPr>
          <w:lang w:val="de-DE"/>
        </w:rPr>
        <w:t xml:space="preserve"> &lt;/ur:StartTime&gt; </w:t>
      </w:r>
    </w:p>
    <w:p w:rsidR="00967A51" w:rsidRPr="00305098" w:rsidRDefault="00687C56" w:rsidP="009A50FB">
      <w:pPr>
        <w:pStyle w:val="XMLSnippet"/>
        <w:rPr>
          <w:lang w:val="de-DE"/>
        </w:rPr>
        <w:pPrChange w:id="1417" w:author="Ph W" w:date="2010-08-05T15:21:00Z">
          <w:pPr>
            <w:pStyle w:val="XMLSnippet"/>
          </w:pPr>
        </w:pPrChange>
      </w:pPr>
      <w:r>
        <w:rPr>
          <w:lang w:val="de-DE"/>
        </w:rPr>
        <w:tab/>
      </w:r>
      <w:r w:rsidR="00967A51" w:rsidRPr="00305098">
        <w:rPr>
          <w:lang w:val="de-DE"/>
        </w:rPr>
        <w:t xml:space="preserve">&lt;ur:EndTime&gt; </w:t>
      </w:r>
      <w:r w:rsidR="00967A51" w:rsidRPr="00305098">
        <w:t>2010-05-10T11:33:33.33</w:t>
      </w:r>
      <w:r w:rsidR="00967A51" w:rsidRPr="00305098">
        <w:rPr>
          <w:lang w:val="de-DE"/>
        </w:rPr>
        <w:t xml:space="preserve"> &lt;/ur:EndTime&gt; </w:t>
      </w:r>
    </w:p>
    <w:p w:rsidR="00967A51" w:rsidRPr="00305098" w:rsidRDefault="00687C56" w:rsidP="009A50FB">
      <w:pPr>
        <w:pStyle w:val="XMLSnippet"/>
        <w:pPrChange w:id="1418" w:author="Ph W" w:date="2010-08-05T15:21:00Z">
          <w:pPr>
            <w:pStyle w:val="XMLSnippet"/>
          </w:pPr>
        </w:pPrChange>
      </w:pPr>
      <w:r>
        <w:rPr>
          <w:lang w:val="de-DE"/>
        </w:rPr>
        <w:tab/>
      </w:r>
      <w:r w:rsidR="00967A51" w:rsidRPr="00305098">
        <w:t xml:space="preserve">&lt;ur:NodeCount&gt; 1 &lt;/ur:NodeCount&gt; </w:t>
      </w:r>
    </w:p>
    <w:p w:rsidR="00967A51" w:rsidRPr="00305098" w:rsidRDefault="00687C56" w:rsidP="009A50FB">
      <w:pPr>
        <w:pStyle w:val="XMLSnippet"/>
        <w:pPrChange w:id="1419" w:author="Ph W" w:date="2010-08-05T15:21:00Z">
          <w:pPr>
            <w:pStyle w:val="XMLSnippet"/>
          </w:pPr>
        </w:pPrChange>
      </w:pPr>
      <w:r>
        <w:tab/>
      </w:r>
      <w:r w:rsidR="00967A51" w:rsidRPr="00305098">
        <w:t xml:space="preserve">&lt;ur:Queue&gt; batch &lt;/ur:Queue&gt; </w:t>
      </w:r>
    </w:p>
    <w:p w:rsidR="00967A51" w:rsidRPr="00305098" w:rsidRDefault="00687C56" w:rsidP="009A50FB">
      <w:pPr>
        <w:pStyle w:val="XMLSnippet"/>
        <w:pPrChange w:id="1420" w:author="Ph W" w:date="2010-08-05T15:21:00Z">
          <w:pPr>
            <w:pStyle w:val="XMLSnippet"/>
          </w:pPr>
        </w:pPrChange>
      </w:pPr>
      <w:r>
        <w:tab/>
      </w:r>
      <w:r w:rsidR="00967A51" w:rsidRPr="00305098">
        <w:t xml:space="preserve">&lt;ur:Resource ur:description="quoteId"&gt; 1435 &lt;/ur:Resource&gt; </w:t>
      </w:r>
    </w:p>
    <w:p w:rsidR="00967A51" w:rsidRPr="00305098" w:rsidRDefault="00687C56" w:rsidP="009A50FB">
      <w:pPr>
        <w:pStyle w:val="XMLSnippet"/>
        <w:pPrChange w:id="1421" w:author="Ph W" w:date="2010-08-05T15:21:00Z">
          <w:pPr>
            <w:pStyle w:val="XMLSnippet"/>
          </w:pPr>
        </w:pPrChange>
      </w:pPr>
      <w:r>
        <w:tab/>
      </w:r>
      <w:r w:rsidR="00967A51" w:rsidRPr="00305098">
        <w:t xml:space="preserve">&lt;ur:Resource ur:description="application"&gt; gnuplot &lt;/ur:Resource&gt; </w:t>
      </w:r>
    </w:p>
    <w:p w:rsidR="00967A51" w:rsidRPr="00305098" w:rsidRDefault="00687C56" w:rsidP="009A50FB">
      <w:pPr>
        <w:pStyle w:val="XMLSnippet"/>
        <w:pPrChange w:id="1422" w:author="Ph W" w:date="2010-08-05T15:21:00Z">
          <w:pPr>
            <w:pStyle w:val="XMLSnippet"/>
          </w:pPr>
        </w:pPrChange>
      </w:pPr>
      <w:r>
        <w:tab/>
      </w:r>
      <w:r w:rsidR="00967A51" w:rsidRPr="00305098">
        <w:t xml:space="preserve">&lt;ur:Resource ur:description="executable"&gt; gnuplot &lt;/ur:Resource&gt; </w:t>
      </w:r>
    </w:p>
    <w:p w:rsidR="00967A51" w:rsidRPr="00305098" w:rsidRDefault="00967A51" w:rsidP="009A50FB">
      <w:pPr>
        <w:pStyle w:val="XMLSnippet"/>
        <w:pPrChange w:id="1423" w:author="Ph W" w:date="2010-08-05T15:21:00Z">
          <w:pPr>
            <w:pStyle w:val="XMLSnippet"/>
          </w:pPr>
        </w:pPrChange>
      </w:pPr>
      <w:r w:rsidRPr="00305098">
        <w:t>&lt;/aid-ogf:UsageRecord&gt;</w:t>
      </w:r>
    </w:p>
    <w:p w:rsidR="00967A51" w:rsidRPr="00305098" w:rsidRDefault="00967A51" w:rsidP="00967A51">
      <w:pPr>
        <w:pStyle w:val="nobreak"/>
        <w:rPr>
          <w:sz w:val="20"/>
        </w:rPr>
      </w:pPr>
    </w:p>
    <w:p w:rsidR="00967A51" w:rsidRPr="00305098" w:rsidRDefault="00967A51" w:rsidP="00967A51">
      <w:pPr>
        <w:pStyle w:val="berschrift2"/>
        <w:numPr>
          <w:numberingChange w:id="1424" w:author="Ph W" w:date="2010-08-05T10:50:00Z" w:original="%1:5:0:.%2:3:0:"/>
        </w:numPr>
        <w:rPr>
          <w:sz w:val="20"/>
        </w:rPr>
      </w:pPr>
      <w:bookmarkStart w:id="1425" w:name="_Toc105118915"/>
      <w:bookmarkStart w:id="1426" w:name="_Toc135995901"/>
      <w:bookmarkStart w:id="1427" w:name="_Ref137640870"/>
      <w:bookmarkStart w:id="1428" w:name="_Ref137715153"/>
      <w:bookmarkStart w:id="1429" w:name="_Ref137715165"/>
      <w:bookmarkStart w:id="1430" w:name="_Ref137715180"/>
      <w:bookmarkStart w:id="1431" w:name="_Ref137717728"/>
      <w:bookmarkStart w:id="1432" w:name="_Toc142648545"/>
      <w:r w:rsidRPr="00305098">
        <w:rPr>
          <w:sz w:val="20"/>
        </w:rPr>
        <w:t>The ActivityStatus Element</w:t>
      </w:r>
      <w:bookmarkEnd w:id="1425"/>
      <w:bookmarkEnd w:id="1426"/>
      <w:bookmarkEnd w:id="1427"/>
      <w:bookmarkEnd w:id="1428"/>
      <w:bookmarkEnd w:id="1429"/>
      <w:bookmarkEnd w:id="1430"/>
      <w:bookmarkEnd w:id="1431"/>
      <w:bookmarkEnd w:id="1432"/>
    </w:p>
    <w:p w:rsidR="00967A51" w:rsidRPr="00305098" w:rsidRDefault="00967A51" w:rsidP="00967A51">
      <w:pPr>
        <w:pStyle w:val="nobreak"/>
        <w:rPr>
          <w:sz w:val="20"/>
        </w:rPr>
      </w:pPr>
    </w:p>
    <w:p w:rsidR="00967A51" w:rsidRPr="00305098" w:rsidRDefault="00967A51" w:rsidP="00967A51">
      <w:pPr>
        <w:rPr>
          <w:sz w:val="20"/>
          <w:lang w:eastAsia="ja-JP"/>
        </w:rPr>
      </w:pPr>
      <w:r w:rsidRPr="00305098">
        <w:rPr>
          <w:rFonts w:hint="eastAsia"/>
          <w:sz w:val="20"/>
          <w:lang w:eastAsia="ja-JP"/>
        </w:rPr>
        <w:t xml:space="preserve">The </w:t>
      </w:r>
      <w:r w:rsidR="0070001D" w:rsidRPr="0070001D">
        <w:rPr>
          <w:i/>
          <w:sz w:val="20"/>
        </w:rPr>
        <w:t>ActivityStatus</w:t>
      </w:r>
      <w:r w:rsidRPr="00305098">
        <w:rPr>
          <w:rFonts w:hint="eastAsia"/>
          <w:sz w:val="20"/>
          <w:lang w:eastAsia="ja-JP"/>
        </w:rPr>
        <w:t xml:space="preserve"> </w:t>
      </w:r>
      <w:r w:rsidRPr="00305098">
        <w:rPr>
          <w:sz w:val="20"/>
          <w:lang w:eastAsia="ja-JP"/>
        </w:rPr>
        <w:t>element</w:t>
      </w:r>
      <w:r w:rsidRPr="00305098">
        <w:rPr>
          <w:rFonts w:hint="eastAsia"/>
          <w:sz w:val="20"/>
          <w:lang w:eastAsia="ja-JP"/>
        </w:rPr>
        <w:t xml:space="preserve"> </w:t>
      </w:r>
      <w:r w:rsidR="00361B4D" w:rsidRPr="00305098">
        <w:rPr>
          <w:sz w:val="20"/>
          <w:lang w:eastAsia="ja-JP"/>
        </w:rPr>
        <w:t xml:space="preserve">substitutes the abstract type State (see Section </w:t>
      </w:r>
      <w:r w:rsidR="00DC76A3" w:rsidRPr="00305098">
        <w:rPr>
          <w:sz w:val="20"/>
          <w:lang w:eastAsia="ja-JP"/>
        </w:rPr>
        <w:fldChar w:fldCharType="begin"/>
      </w:r>
      <w:r w:rsidR="00361B4D" w:rsidRPr="00305098">
        <w:rPr>
          <w:sz w:val="20"/>
          <w:lang w:eastAsia="ja-JP"/>
        </w:rPr>
        <w:instrText xml:space="preserve"> REF _Ref137718460 \r \h </w:instrText>
      </w:r>
      <w:r w:rsidR="00223DC3" w:rsidRPr="00DC76A3">
        <w:rPr>
          <w:sz w:val="20"/>
          <w:lang w:eastAsia="ja-JP"/>
        </w:rPr>
      </w:r>
      <w:r w:rsidR="00DC76A3" w:rsidRPr="00305098">
        <w:rPr>
          <w:sz w:val="20"/>
          <w:lang w:eastAsia="ja-JP"/>
        </w:rPr>
        <w:fldChar w:fldCharType="separate"/>
      </w:r>
      <w:r w:rsidR="00773AFB">
        <w:rPr>
          <w:sz w:val="20"/>
          <w:lang w:eastAsia="ja-JP"/>
        </w:rPr>
        <w:t>4.5</w:t>
      </w:r>
      <w:r w:rsidR="00DC76A3" w:rsidRPr="00305098">
        <w:rPr>
          <w:sz w:val="20"/>
          <w:lang w:eastAsia="ja-JP"/>
        </w:rPr>
        <w:fldChar w:fldCharType="end"/>
      </w:r>
      <w:r w:rsidR="00361B4D" w:rsidRPr="00305098">
        <w:rPr>
          <w:sz w:val="20"/>
          <w:lang w:eastAsia="ja-JP"/>
        </w:rPr>
        <w:t xml:space="preserve">) and </w:t>
      </w:r>
      <w:r w:rsidRPr="00305098">
        <w:rPr>
          <w:sz w:val="20"/>
          <w:lang w:eastAsia="ja-JP"/>
        </w:rPr>
        <w:t>contains the activity’s state using the Basic Execution Service (BES) state model. It supports the same states and state extensibility model as the BES specification. For details refer to Section 4 of GFD.108</w:t>
      </w:r>
      <w:r w:rsidR="00534DB2" w:rsidRPr="00305098">
        <w:rPr>
          <w:sz w:val="20"/>
          <w:lang w:eastAsia="ja-JP"/>
        </w:rPr>
        <w:t xml:space="preserve"> </w:t>
      </w:r>
      <w:r w:rsidR="00DC76A3" w:rsidRPr="00305098">
        <w:rPr>
          <w:sz w:val="20"/>
          <w:lang w:eastAsia="ja-JP"/>
        </w:rPr>
        <w:fldChar w:fldCharType="begin"/>
      </w:r>
      <w:r w:rsidR="00534DB2" w:rsidRPr="00305098">
        <w:rPr>
          <w:sz w:val="20"/>
          <w:lang w:eastAsia="ja-JP"/>
        </w:rPr>
        <w:instrText xml:space="preserve"> REF BES \h </w:instrText>
      </w:r>
      <w:r w:rsidR="00223DC3" w:rsidRPr="00DC76A3">
        <w:rPr>
          <w:sz w:val="20"/>
          <w:lang w:eastAsia="ja-JP"/>
        </w:rPr>
      </w:r>
      <w:r w:rsidR="00DC76A3" w:rsidRPr="00305098">
        <w:rPr>
          <w:sz w:val="20"/>
          <w:lang w:eastAsia="ja-JP"/>
        </w:rPr>
        <w:fldChar w:fldCharType="separate"/>
      </w:r>
      <w:r w:rsidR="00773AFB" w:rsidRPr="00305098">
        <w:rPr>
          <w:sz w:val="20"/>
        </w:rPr>
        <w:t>[BES]</w:t>
      </w:r>
      <w:r w:rsidR="00DC76A3" w:rsidRPr="00305098">
        <w:rPr>
          <w:sz w:val="20"/>
          <w:lang w:eastAsia="ja-JP"/>
        </w:rPr>
        <w:fldChar w:fldCharType="end"/>
      </w:r>
      <w:r w:rsidRPr="00305098">
        <w:rPr>
          <w:sz w:val="20"/>
          <w:lang w:eastAsia="ja-JP"/>
        </w:rPr>
        <w:t>.</w:t>
      </w:r>
    </w:p>
    <w:p w:rsidR="00967A51" w:rsidRPr="00305098" w:rsidRDefault="00967A51" w:rsidP="00967A51">
      <w:pPr>
        <w:pStyle w:val="berschrift3"/>
        <w:numPr>
          <w:numberingChange w:id="1433" w:author="Ph W" w:date="2010-08-05T10:50:00Z" w:original="%1:5:0:.%2:3:0:.%3:1:0:"/>
        </w:numPr>
        <w:rPr>
          <w:sz w:val="20"/>
        </w:rPr>
      </w:pPr>
      <w:r w:rsidRPr="00305098">
        <w:rPr>
          <w:sz w:val="20"/>
        </w:rPr>
        <w:t>Multiplicity</w:t>
      </w:r>
    </w:p>
    <w:p w:rsidR="00967A51" w:rsidRPr="00305098" w:rsidRDefault="00967A51" w:rsidP="00967A51">
      <w:pPr>
        <w:pStyle w:val="nobreak"/>
        <w:rPr>
          <w:sz w:val="20"/>
        </w:rPr>
      </w:pPr>
      <w:r w:rsidRPr="00305098">
        <w:rPr>
          <w:sz w:val="20"/>
        </w:rPr>
        <w:t>The multiplicity of this element is one.</w:t>
      </w:r>
    </w:p>
    <w:p w:rsidR="00967A51" w:rsidRPr="00305098" w:rsidRDefault="00967A51" w:rsidP="00967A51">
      <w:pPr>
        <w:pStyle w:val="berschrift3"/>
        <w:numPr>
          <w:numberingChange w:id="1434" w:author="Ph W" w:date="2010-08-05T10:50:00Z" w:original="%1:5:0:.%2:3:0:.%3:2:0:"/>
        </w:numPr>
        <w:rPr>
          <w:sz w:val="20"/>
        </w:rPr>
      </w:pPr>
      <w:r w:rsidRPr="00305098">
        <w:rPr>
          <w:sz w:val="20"/>
        </w:rPr>
        <w:t>Type</w:t>
      </w:r>
    </w:p>
    <w:p w:rsidR="00967A51" w:rsidRPr="00305098" w:rsidRDefault="00967A51" w:rsidP="00967A51">
      <w:pPr>
        <w:pStyle w:val="nobreak"/>
        <w:rPr>
          <w:sz w:val="20"/>
        </w:rPr>
      </w:pPr>
      <w:r w:rsidRPr="00305098">
        <w:rPr>
          <w:sz w:val="20"/>
        </w:rPr>
        <w:t xml:space="preserve">The type of this element is </w:t>
      </w:r>
      <w:r w:rsidRPr="00305098">
        <w:rPr>
          <w:rFonts w:ascii="Courier New" w:hAnsi="Courier New"/>
          <w:sz w:val="20"/>
        </w:rPr>
        <w:t>bes-factory:ActivityStatusType</w:t>
      </w:r>
      <w:r w:rsidRPr="00305098">
        <w:rPr>
          <w:sz w:val="20"/>
        </w:rPr>
        <w:t>.</w:t>
      </w:r>
    </w:p>
    <w:p w:rsidR="00967A51" w:rsidRPr="00305098" w:rsidRDefault="00967A51" w:rsidP="00967A51">
      <w:pPr>
        <w:pStyle w:val="berschrift3"/>
        <w:numPr>
          <w:numberingChange w:id="1435" w:author="Ph W" w:date="2010-08-05T10:50:00Z" w:original="%1:5:0:.%2:3:0:.%3:3:0:"/>
        </w:numPr>
        <w:rPr>
          <w:sz w:val="20"/>
        </w:rPr>
      </w:pPr>
      <w:r w:rsidRPr="00305098">
        <w:rPr>
          <w:sz w:val="20"/>
        </w:rPr>
        <w:t>Attributes</w:t>
      </w:r>
    </w:p>
    <w:p w:rsidR="00967A51" w:rsidRPr="00305098" w:rsidRDefault="00967A51" w:rsidP="00967A51">
      <w:pPr>
        <w:pStyle w:val="nobreak"/>
        <w:rPr>
          <w:sz w:val="20"/>
        </w:rPr>
      </w:pPr>
      <w:r w:rsidRPr="00305098">
        <w:rPr>
          <w:sz w:val="20"/>
        </w:rPr>
        <w:t>No additional attributes are defined.</w:t>
      </w:r>
    </w:p>
    <w:p w:rsidR="00967A51" w:rsidRPr="00305098" w:rsidRDefault="00967A51" w:rsidP="00967A51">
      <w:pPr>
        <w:pStyle w:val="berschrift3"/>
        <w:numPr>
          <w:numberingChange w:id="1436" w:author="Ph W" w:date="2010-08-05T10:50:00Z" w:original="%1:5:0:.%2:3:0:.%3:4:0:"/>
        </w:numPr>
        <w:rPr>
          <w:sz w:val="20"/>
        </w:rPr>
      </w:pPr>
      <w:r w:rsidRPr="00305098">
        <w:rPr>
          <w:sz w:val="20"/>
        </w:rPr>
        <w:t>Pseudo schema</w:t>
      </w:r>
    </w:p>
    <w:p w:rsidR="00967A51" w:rsidRPr="00305098" w:rsidRDefault="00967A51" w:rsidP="00967A51">
      <w:pPr>
        <w:pStyle w:val="nobreak"/>
        <w:rPr>
          <w:sz w:val="20"/>
        </w:rPr>
      </w:pPr>
      <w:r w:rsidRPr="00305098">
        <w:rPr>
          <w:sz w:val="20"/>
        </w:rPr>
        <w:t xml:space="preserve">The </w:t>
      </w:r>
      <w:r w:rsidRPr="00305098">
        <w:rPr>
          <w:i/>
          <w:sz w:val="20"/>
        </w:rPr>
        <w:t xml:space="preserve">ActivityStatus </w:t>
      </w:r>
      <w:r w:rsidRPr="00305098">
        <w:rPr>
          <w:sz w:val="20"/>
        </w:rPr>
        <w:t>is rendered in XML as:</w:t>
      </w:r>
    </w:p>
    <w:p w:rsidR="00967A51" w:rsidRPr="00305098" w:rsidRDefault="00967A51" w:rsidP="00967A51">
      <w:pPr>
        <w:rPr>
          <w:sz w:val="20"/>
        </w:rPr>
      </w:pPr>
    </w:p>
    <w:p w:rsidR="00967A51" w:rsidRPr="00305098" w:rsidRDefault="00967A51" w:rsidP="009A50FB">
      <w:pPr>
        <w:pStyle w:val="XMLSnippet"/>
      </w:pPr>
      <w:r w:rsidRPr="00305098">
        <w:t xml:space="preserve">&lt;aid-ogf:ActivityStatus substitutes="aid:State"/&gt; </w:t>
      </w:r>
    </w:p>
    <w:p w:rsidR="00967A51" w:rsidRPr="00305098" w:rsidRDefault="00967A51" w:rsidP="00967A51">
      <w:pPr>
        <w:rPr>
          <w:sz w:val="20"/>
        </w:rPr>
      </w:pPr>
    </w:p>
    <w:p w:rsidR="00967A51" w:rsidRPr="00305098" w:rsidRDefault="00967A51" w:rsidP="00967A51">
      <w:pPr>
        <w:rPr>
          <w:sz w:val="20"/>
        </w:rPr>
      </w:pPr>
      <w:r w:rsidRPr="00305098">
        <w:rPr>
          <w:sz w:val="20"/>
        </w:rPr>
        <w:t>Where:</w:t>
      </w:r>
    </w:p>
    <w:p w:rsidR="00967A51" w:rsidRPr="00305098" w:rsidRDefault="00967A51" w:rsidP="00967A51">
      <w:pPr>
        <w:rPr>
          <w:b/>
          <w:sz w:val="20"/>
        </w:rPr>
      </w:pPr>
      <w:r w:rsidRPr="00305098">
        <w:rPr>
          <w:b/>
          <w:sz w:val="20"/>
        </w:rPr>
        <w:t>/aid:ActivityDocument/ActivityHistory/ActivityHistoryType/Status/ActivityStatus</w:t>
      </w:r>
    </w:p>
    <w:p w:rsidR="00967A51" w:rsidRPr="00305098" w:rsidRDefault="00967A51" w:rsidP="00967A51">
      <w:pPr>
        <w:pStyle w:val="XPath-Description"/>
        <w:rPr>
          <w:sz w:val="20"/>
        </w:rPr>
      </w:pPr>
      <w:r w:rsidRPr="00305098">
        <w:rPr>
          <w:sz w:val="20"/>
        </w:rPr>
        <w:t xml:space="preserve">Represents the </w:t>
      </w:r>
      <w:r w:rsidRPr="00305098">
        <w:rPr>
          <w:rStyle w:val="DefinedItem"/>
          <w:sz w:val="20"/>
        </w:rPr>
        <w:t xml:space="preserve">ActivityStatus </w:t>
      </w:r>
      <w:r w:rsidRPr="00305098">
        <w:rPr>
          <w:rStyle w:val="DefinedItem"/>
          <w:i w:val="0"/>
          <w:sz w:val="20"/>
        </w:rPr>
        <w:t>element.</w:t>
      </w:r>
    </w:p>
    <w:p w:rsidR="00967A51" w:rsidRPr="00305098" w:rsidRDefault="00967A51" w:rsidP="00967A51">
      <w:pPr>
        <w:pStyle w:val="berschrift3"/>
        <w:numPr>
          <w:numberingChange w:id="1437" w:author="Ph W" w:date="2010-08-05T10:50:00Z" w:original="%1:5:0:.%2:3:0:.%3:5:0:"/>
        </w:numPr>
        <w:rPr>
          <w:sz w:val="20"/>
          <w:lang w:eastAsia="ja-JP"/>
        </w:rPr>
      </w:pPr>
      <w:del w:id="1438" w:author="Ph W" w:date="2010-08-05T10:53:00Z">
        <w:r w:rsidRPr="00305098" w:rsidDel="005552C5">
          <w:rPr>
            <w:sz w:val="20"/>
            <w:lang w:eastAsia="ja-JP"/>
          </w:rPr>
          <w:delText>Example</w:delText>
        </w:r>
        <w:r w:rsidRPr="00305098" w:rsidDel="005552C5">
          <w:rPr>
            <w:rFonts w:hint="eastAsia"/>
            <w:sz w:val="20"/>
            <w:lang w:eastAsia="ja-JP"/>
          </w:rPr>
          <w:delText>s</w:delText>
        </w:r>
      </w:del>
      <w:ins w:id="1439" w:author="Ph W" w:date="2010-08-05T10:53:00Z">
        <w:r w:rsidR="005552C5">
          <w:rPr>
            <w:rFonts w:hint="eastAsia"/>
            <w:sz w:val="20"/>
            <w:lang w:eastAsia="ja-JP"/>
          </w:rPr>
          <w:t>Example</w:t>
        </w:r>
      </w:ins>
    </w:p>
    <w:p w:rsidR="00967A51" w:rsidRPr="00305098" w:rsidRDefault="00967A51" w:rsidP="00967A51">
      <w:pPr>
        <w:pStyle w:val="nobreak"/>
        <w:rPr>
          <w:sz w:val="20"/>
        </w:rPr>
      </w:pPr>
      <w:r w:rsidRPr="00305098">
        <w:rPr>
          <w:sz w:val="20"/>
        </w:rPr>
        <w:t>The activity is in the BES Running state, and in an activity-specific sub-state of staging in files.</w:t>
      </w:r>
    </w:p>
    <w:p w:rsidR="00967A51" w:rsidRPr="00305098" w:rsidRDefault="00967A51" w:rsidP="00967A51">
      <w:pPr>
        <w:rPr>
          <w:sz w:val="20"/>
        </w:rPr>
      </w:pPr>
    </w:p>
    <w:p w:rsidR="00967A51" w:rsidRPr="00305098" w:rsidRDefault="00967A51" w:rsidP="009A50FB">
      <w:pPr>
        <w:pStyle w:val="XMLSnippet"/>
      </w:pPr>
      <w:r w:rsidRPr="00305098">
        <w:t>&lt;aid-ogf:ActivityStatus state="Running"&gt;</w:t>
      </w:r>
    </w:p>
    <w:p w:rsidR="00967A51" w:rsidRPr="00305098" w:rsidRDefault="00967A51" w:rsidP="009A50FB">
      <w:pPr>
        <w:pStyle w:val="XMLSnippet"/>
      </w:pPr>
      <w:r w:rsidRPr="00305098">
        <w:tab/>
        <w:t>&lt;n00:Staging-In/&gt;</w:t>
      </w:r>
    </w:p>
    <w:p w:rsidR="00967A51" w:rsidRPr="00305098" w:rsidRDefault="00967A51" w:rsidP="009A50FB">
      <w:pPr>
        <w:pStyle w:val="XMLSnippet"/>
      </w:pPr>
      <w:r w:rsidRPr="00305098">
        <w:t>&lt;/aid-ogf:ActivityStatus&gt;</w:t>
      </w:r>
    </w:p>
    <w:p w:rsidR="00967A51" w:rsidRPr="00305098" w:rsidRDefault="00967A51" w:rsidP="00967A51">
      <w:pPr>
        <w:rPr>
          <w:sz w:val="20"/>
        </w:rPr>
      </w:pPr>
    </w:p>
    <w:p w:rsidR="00967A51" w:rsidRPr="00305098" w:rsidRDefault="00967A51" w:rsidP="00967A51">
      <w:pPr>
        <w:rPr>
          <w:sz w:val="20"/>
        </w:rPr>
      </w:pPr>
      <w:r w:rsidRPr="00305098">
        <w:rPr>
          <w:sz w:val="20"/>
        </w:rPr>
        <w:t xml:space="preserve">With respect to the example in Section </w:t>
      </w:r>
      <w:r w:rsidR="00DC76A3" w:rsidRPr="00305098">
        <w:rPr>
          <w:sz w:val="20"/>
        </w:rPr>
        <w:fldChar w:fldCharType="begin"/>
      </w:r>
      <w:r w:rsidRPr="00305098">
        <w:rPr>
          <w:sz w:val="20"/>
        </w:rPr>
        <w:instrText xml:space="preserve"> REF _Ref135117535 \r \h </w:instrText>
      </w:r>
      <w:r w:rsidR="00223DC3" w:rsidRPr="00DC76A3">
        <w:rPr>
          <w:sz w:val="20"/>
        </w:rPr>
      </w:r>
      <w:r w:rsidR="00DC76A3" w:rsidRPr="00305098">
        <w:rPr>
          <w:sz w:val="20"/>
        </w:rPr>
        <w:fldChar w:fldCharType="separate"/>
      </w:r>
      <w:r w:rsidR="00773AFB">
        <w:rPr>
          <w:sz w:val="20"/>
        </w:rPr>
        <w:t>1.4</w:t>
      </w:r>
      <w:r w:rsidR="00DC76A3" w:rsidRPr="00305098">
        <w:rPr>
          <w:sz w:val="20"/>
        </w:rPr>
        <w:fldChar w:fldCharType="end"/>
      </w:r>
      <w:r w:rsidRPr="00305098">
        <w:rPr>
          <w:sz w:val="20"/>
        </w:rPr>
        <w:t>, this state is reached after the activity has been handed over to the BES for execution.</w:t>
      </w:r>
    </w:p>
    <w:p w:rsidR="00967A51" w:rsidRPr="00305098" w:rsidRDefault="00967A51" w:rsidP="00967A51">
      <w:pPr>
        <w:pStyle w:val="nobreak"/>
        <w:rPr>
          <w:sz w:val="20"/>
        </w:rPr>
      </w:pPr>
    </w:p>
    <w:p w:rsidR="00967A51" w:rsidRPr="00305098" w:rsidRDefault="00967A51" w:rsidP="00967A51">
      <w:pPr>
        <w:pStyle w:val="berschrift1"/>
        <w:numPr>
          <w:numberingChange w:id="1440" w:author="Ph W" w:date="2010-08-05T10:50:00Z" w:original="%1:6:0:."/>
        </w:numPr>
        <w:rPr>
          <w:sz w:val="20"/>
        </w:rPr>
      </w:pPr>
      <w:bookmarkStart w:id="1441" w:name="_Toc135995902"/>
      <w:bookmarkStart w:id="1442" w:name="_Toc105118916"/>
      <w:bookmarkStart w:id="1443" w:name="_Toc142648546"/>
      <w:r w:rsidRPr="00305098">
        <w:rPr>
          <w:sz w:val="20"/>
        </w:rPr>
        <w:t>The Activity Instance Element Set not related to the Open Grid Forum</w:t>
      </w:r>
      <w:bookmarkEnd w:id="1441"/>
      <w:bookmarkEnd w:id="1443"/>
    </w:p>
    <w:p w:rsidR="00967A51" w:rsidRPr="00305098" w:rsidRDefault="00967A51" w:rsidP="00967A51">
      <w:pPr>
        <w:pStyle w:val="nobreak"/>
        <w:rPr>
          <w:sz w:val="20"/>
        </w:rPr>
      </w:pPr>
      <w:r w:rsidRPr="00305098">
        <w:rPr>
          <w:sz w:val="20"/>
        </w:rPr>
        <w:t>This section provides definitions for abstract element substitutions where no OGF specifications exist.</w:t>
      </w:r>
    </w:p>
    <w:p w:rsidR="00967A51" w:rsidRPr="00305098" w:rsidRDefault="00967A51" w:rsidP="00967A51">
      <w:pPr>
        <w:rPr>
          <w:sz w:val="20"/>
        </w:rPr>
      </w:pPr>
    </w:p>
    <w:p w:rsidR="00967A51" w:rsidRPr="00305098" w:rsidRDefault="00967A51" w:rsidP="00967A51">
      <w:pPr>
        <w:pStyle w:val="berschrift2"/>
        <w:numPr>
          <w:numberingChange w:id="1444" w:author="Ph W" w:date="2010-08-05T10:50:00Z" w:original="%1:6:0:.%2:1:0:"/>
        </w:numPr>
        <w:rPr>
          <w:sz w:val="20"/>
          <w:lang w:eastAsia="ja-JP"/>
        </w:rPr>
      </w:pPr>
      <w:bookmarkStart w:id="1445" w:name="_Toc105118913"/>
      <w:bookmarkStart w:id="1446" w:name="_Ref114137769"/>
      <w:bookmarkStart w:id="1447" w:name="_Ref114137813"/>
      <w:bookmarkStart w:id="1448" w:name="_Toc135995903"/>
      <w:bookmarkStart w:id="1449" w:name="_Ref137717742"/>
      <w:bookmarkStart w:id="1450" w:name="_Toc142648547"/>
      <w:r w:rsidRPr="00305098">
        <w:rPr>
          <w:sz w:val="20"/>
        </w:rPr>
        <w:t>The Exception Element</w:t>
      </w:r>
      <w:bookmarkEnd w:id="1445"/>
      <w:bookmarkEnd w:id="1446"/>
      <w:bookmarkEnd w:id="1447"/>
      <w:bookmarkEnd w:id="1448"/>
      <w:bookmarkEnd w:id="1449"/>
      <w:bookmarkEnd w:id="1450"/>
    </w:p>
    <w:p w:rsidR="00967A51" w:rsidRPr="00305098" w:rsidRDefault="00967A51" w:rsidP="00967A51">
      <w:pPr>
        <w:pStyle w:val="berschrift3"/>
        <w:numPr>
          <w:numberingChange w:id="1451" w:author="Ph W" w:date="2010-08-05T10:50:00Z" w:original="%1:6:0:.%2:1:0:.%3:1:0:"/>
        </w:numPr>
        <w:rPr>
          <w:sz w:val="20"/>
          <w:lang w:eastAsia="ja-JP"/>
        </w:rPr>
      </w:pPr>
      <w:r w:rsidRPr="00305098">
        <w:rPr>
          <w:sz w:val="20"/>
        </w:rPr>
        <w:t>Definition</w:t>
      </w:r>
    </w:p>
    <w:p w:rsidR="00967A51" w:rsidRPr="00305098" w:rsidRDefault="00967A51" w:rsidP="00967A51">
      <w:pPr>
        <w:rPr>
          <w:sz w:val="20"/>
          <w:lang w:eastAsia="ja-JP"/>
        </w:rPr>
      </w:pPr>
      <w:r w:rsidRPr="00305098">
        <w:rPr>
          <w:rFonts w:hint="eastAsia"/>
          <w:sz w:val="20"/>
          <w:lang w:eastAsia="ja-JP"/>
        </w:rPr>
        <w:t xml:space="preserve">The Exception </w:t>
      </w:r>
      <w:r w:rsidRPr="00305098">
        <w:rPr>
          <w:sz w:val="20"/>
          <w:lang w:eastAsia="ja-JP"/>
        </w:rPr>
        <w:t>element</w:t>
      </w:r>
      <w:r w:rsidRPr="00305098">
        <w:rPr>
          <w:rFonts w:hint="eastAsia"/>
          <w:sz w:val="20"/>
          <w:lang w:eastAsia="ja-JP"/>
        </w:rPr>
        <w:t xml:space="preserve"> </w:t>
      </w:r>
      <w:r w:rsidR="001315B0" w:rsidRPr="00305098">
        <w:rPr>
          <w:sz w:val="20"/>
          <w:lang w:eastAsia="ja-JP"/>
        </w:rPr>
        <w:t xml:space="preserve">substitutes the </w:t>
      </w:r>
      <w:r w:rsidR="0070001D" w:rsidRPr="0070001D">
        <w:rPr>
          <w:i/>
          <w:sz w:val="20"/>
          <w:lang w:eastAsia="ja-JP"/>
        </w:rPr>
        <w:t>Exception</w:t>
      </w:r>
      <w:r w:rsidR="001315B0" w:rsidRPr="00305098">
        <w:rPr>
          <w:sz w:val="20"/>
          <w:lang w:eastAsia="ja-JP"/>
        </w:rPr>
        <w:t xml:space="preserve"> abstract type (see Section </w:t>
      </w:r>
      <w:r w:rsidR="00DC76A3" w:rsidRPr="00305098">
        <w:rPr>
          <w:sz w:val="20"/>
          <w:lang w:eastAsia="ja-JP"/>
        </w:rPr>
        <w:fldChar w:fldCharType="begin"/>
      </w:r>
      <w:r w:rsidR="001315B0" w:rsidRPr="00305098">
        <w:rPr>
          <w:sz w:val="20"/>
          <w:lang w:eastAsia="ja-JP"/>
        </w:rPr>
        <w:instrText xml:space="preserve"> REF _Ref137719315 \r \h </w:instrText>
      </w:r>
      <w:r w:rsidR="00223DC3" w:rsidRPr="00DC76A3">
        <w:rPr>
          <w:sz w:val="20"/>
          <w:lang w:eastAsia="ja-JP"/>
        </w:rPr>
      </w:r>
      <w:r w:rsidR="00DC76A3" w:rsidRPr="00305098">
        <w:rPr>
          <w:sz w:val="20"/>
          <w:lang w:eastAsia="ja-JP"/>
        </w:rPr>
        <w:fldChar w:fldCharType="separate"/>
      </w:r>
      <w:r w:rsidR="00773AFB">
        <w:rPr>
          <w:sz w:val="20"/>
          <w:lang w:eastAsia="ja-JP"/>
        </w:rPr>
        <w:t>4.7</w:t>
      </w:r>
      <w:r w:rsidR="00DC76A3" w:rsidRPr="00305098">
        <w:rPr>
          <w:sz w:val="20"/>
          <w:lang w:eastAsia="ja-JP"/>
        </w:rPr>
        <w:fldChar w:fldCharType="end"/>
      </w:r>
      <w:r w:rsidR="001315B0" w:rsidRPr="00305098">
        <w:rPr>
          <w:sz w:val="20"/>
          <w:lang w:eastAsia="ja-JP"/>
        </w:rPr>
        <w:t xml:space="preserve">) and </w:t>
      </w:r>
      <w:r w:rsidRPr="00305098">
        <w:rPr>
          <w:rFonts w:hint="eastAsia"/>
          <w:sz w:val="20"/>
          <w:lang w:eastAsia="ja-JP"/>
        </w:rPr>
        <w:t xml:space="preserve">provides additional </w:t>
      </w:r>
      <w:r w:rsidRPr="00305098">
        <w:rPr>
          <w:sz w:val="20"/>
          <w:lang w:eastAsia="ja-JP"/>
        </w:rPr>
        <w:t>information</w:t>
      </w:r>
      <w:r w:rsidRPr="00305098">
        <w:rPr>
          <w:rFonts w:hint="eastAsia"/>
          <w:sz w:val="20"/>
          <w:lang w:eastAsia="ja-JP"/>
        </w:rPr>
        <w:t xml:space="preserve"> about abnormal state change of the Activity. </w:t>
      </w:r>
      <w:r w:rsidRPr="00305098">
        <w:rPr>
          <w:sz w:val="20"/>
          <w:lang w:eastAsia="ja-JP"/>
        </w:rPr>
        <w:t>This is a basic definition as there is no applicable OGF specification at this time.</w:t>
      </w:r>
    </w:p>
    <w:p w:rsidR="00967A51" w:rsidRPr="00305098" w:rsidRDefault="00967A51" w:rsidP="00967A51">
      <w:pPr>
        <w:pStyle w:val="berschrift3"/>
        <w:numPr>
          <w:numberingChange w:id="1452" w:author="Ph W" w:date="2010-08-05T10:50:00Z" w:original="%1:6:0:.%2:1:0:.%3:2:0:"/>
        </w:numPr>
        <w:rPr>
          <w:sz w:val="20"/>
        </w:rPr>
      </w:pPr>
      <w:r w:rsidRPr="00305098">
        <w:rPr>
          <w:sz w:val="20"/>
        </w:rPr>
        <w:t>Multiplicity</w:t>
      </w:r>
    </w:p>
    <w:p w:rsidR="00967A51" w:rsidRPr="00305098" w:rsidRDefault="00967A51" w:rsidP="00967A51">
      <w:pPr>
        <w:pStyle w:val="nobreak"/>
        <w:rPr>
          <w:sz w:val="20"/>
          <w:lang w:eastAsia="ja-JP"/>
        </w:rPr>
      </w:pPr>
      <w:r w:rsidRPr="00305098">
        <w:rPr>
          <w:sz w:val="20"/>
        </w:rPr>
        <w:t>The multiplicity of this element is</w:t>
      </w:r>
      <w:r w:rsidRPr="00305098">
        <w:rPr>
          <w:rFonts w:hint="eastAsia"/>
          <w:sz w:val="20"/>
          <w:lang w:eastAsia="ja-JP"/>
        </w:rPr>
        <w:t xml:space="preserve"> one.</w:t>
      </w:r>
    </w:p>
    <w:p w:rsidR="00967A51" w:rsidRPr="00305098" w:rsidRDefault="00967A51" w:rsidP="00967A51">
      <w:pPr>
        <w:pStyle w:val="berschrift3"/>
        <w:numPr>
          <w:numberingChange w:id="1453" w:author="Ph W" w:date="2010-08-05T10:50:00Z" w:original="%1:6:0:.%2:1:0:.%3:3:0:"/>
        </w:numPr>
        <w:rPr>
          <w:sz w:val="20"/>
        </w:rPr>
      </w:pPr>
      <w:r w:rsidRPr="00305098">
        <w:rPr>
          <w:sz w:val="20"/>
        </w:rPr>
        <w:t>Type</w:t>
      </w:r>
    </w:p>
    <w:p w:rsidR="00967A51" w:rsidRPr="00305098" w:rsidRDefault="00967A51" w:rsidP="00967A51">
      <w:pPr>
        <w:pStyle w:val="nobreak"/>
        <w:rPr>
          <w:sz w:val="20"/>
        </w:rPr>
      </w:pPr>
      <w:r w:rsidRPr="00305098">
        <w:rPr>
          <w:sz w:val="20"/>
        </w:rPr>
        <w:t xml:space="preserve">This is </w:t>
      </w:r>
      <w:r w:rsidR="00931373" w:rsidRPr="00305098">
        <w:rPr>
          <w:sz w:val="20"/>
        </w:rPr>
        <w:t>an</w:t>
      </w:r>
      <w:r w:rsidRPr="00305098">
        <w:rPr>
          <w:sz w:val="20"/>
        </w:rPr>
        <w:t xml:space="preserve"> </w:t>
      </w:r>
      <w:r w:rsidRPr="00305098">
        <w:rPr>
          <w:rFonts w:ascii="Courier New" w:hAnsi="Courier New"/>
          <w:sz w:val="20"/>
        </w:rPr>
        <w:t>xsd:complexType</w:t>
      </w:r>
      <w:r w:rsidRPr="00305098">
        <w:rPr>
          <w:sz w:val="20"/>
        </w:rPr>
        <w:t>. It MUST support the following elements:</w:t>
      </w:r>
    </w:p>
    <w:p w:rsidR="00967A51" w:rsidRPr="00305098" w:rsidRDefault="00967A51" w:rsidP="00967A51">
      <w:pPr>
        <w:numPr>
          <w:ilvl w:val="0"/>
          <w:numId w:val="32"/>
          <w:numberingChange w:id="1454" w:author="Ph W" w:date="2010-08-05T10:50:00Z" w:original=""/>
        </w:numPr>
        <w:rPr>
          <w:i/>
          <w:sz w:val="20"/>
        </w:rPr>
      </w:pPr>
      <w:r w:rsidRPr="00305098">
        <w:rPr>
          <w:rFonts w:hint="eastAsia"/>
          <w:i/>
          <w:sz w:val="20"/>
          <w:lang w:eastAsia="ja-JP"/>
        </w:rPr>
        <w:t>Identifier</w:t>
      </w:r>
    </w:p>
    <w:p w:rsidR="00967A51" w:rsidRPr="00305098" w:rsidRDefault="00967A51" w:rsidP="00967A51">
      <w:pPr>
        <w:numPr>
          <w:ilvl w:val="0"/>
          <w:numId w:val="32"/>
          <w:numberingChange w:id="1455" w:author="Ph W" w:date="2010-08-05T10:50:00Z" w:original=""/>
        </w:numPr>
        <w:rPr>
          <w:i/>
          <w:sz w:val="20"/>
        </w:rPr>
      </w:pPr>
      <w:r w:rsidRPr="00305098">
        <w:rPr>
          <w:rFonts w:hint="eastAsia"/>
          <w:i/>
          <w:sz w:val="20"/>
          <w:lang w:eastAsia="ja-JP"/>
        </w:rPr>
        <w:t>Reason</w:t>
      </w:r>
    </w:p>
    <w:p w:rsidR="00967A51" w:rsidRPr="00305098" w:rsidRDefault="00967A51" w:rsidP="00967A51">
      <w:pPr>
        <w:pStyle w:val="berschrift3"/>
        <w:numPr>
          <w:numberingChange w:id="1456" w:author="Ph W" w:date="2010-08-05T10:50:00Z" w:original="%1:6:0:.%2:1:0:.%3:4:0:"/>
        </w:numPr>
        <w:rPr>
          <w:sz w:val="20"/>
        </w:rPr>
      </w:pPr>
      <w:r w:rsidRPr="00305098">
        <w:rPr>
          <w:sz w:val="20"/>
        </w:rPr>
        <w:t>Attributes</w:t>
      </w:r>
    </w:p>
    <w:p w:rsidR="00967A51" w:rsidRPr="00305098" w:rsidRDefault="00967A51" w:rsidP="00967A51">
      <w:pPr>
        <w:pStyle w:val="nobreak"/>
        <w:rPr>
          <w:sz w:val="20"/>
          <w:lang w:eastAsia="ja-JP"/>
        </w:rPr>
      </w:pPr>
      <w:r w:rsidRPr="00305098">
        <w:rPr>
          <w:rFonts w:hint="eastAsia"/>
          <w:sz w:val="20"/>
          <w:lang w:eastAsia="ja-JP"/>
        </w:rPr>
        <w:t>No</w:t>
      </w:r>
      <w:r w:rsidRPr="00305098">
        <w:rPr>
          <w:sz w:val="20"/>
        </w:rPr>
        <w:t xml:space="preserve"> attributes are defined</w:t>
      </w:r>
      <w:r w:rsidRPr="00305098">
        <w:rPr>
          <w:rFonts w:hint="eastAsia"/>
          <w:sz w:val="20"/>
          <w:lang w:eastAsia="ja-JP"/>
        </w:rPr>
        <w:t>.</w:t>
      </w:r>
    </w:p>
    <w:p w:rsidR="00967A51" w:rsidRPr="00305098" w:rsidRDefault="00967A51" w:rsidP="00967A51">
      <w:pPr>
        <w:pStyle w:val="berschrift3"/>
        <w:numPr>
          <w:numberingChange w:id="1457" w:author="Ph W" w:date="2010-08-05T10:50:00Z" w:original="%1:6:0:.%2:1:0:.%3:5:0:"/>
        </w:numPr>
        <w:rPr>
          <w:sz w:val="20"/>
        </w:rPr>
      </w:pPr>
      <w:r w:rsidRPr="00305098">
        <w:rPr>
          <w:sz w:val="20"/>
        </w:rPr>
        <w:t>Pseudo schema</w:t>
      </w:r>
    </w:p>
    <w:p w:rsidR="00967A51" w:rsidRPr="00305098" w:rsidRDefault="00967A51" w:rsidP="00967A51">
      <w:pPr>
        <w:pStyle w:val="nobreak"/>
        <w:rPr>
          <w:sz w:val="20"/>
        </w:rPr>
      </w:pPr>
      <w:r w:rsidRPr="00305098">
        <w:rPr>
          <w:sz w:val="20"/>
        </w:rPr>
        <w:t xml:space="preserve">The </w:t>
      </w:r>
      <w:r w:rsidRPr="00305098">
        <w:rPr>
          <w:i/>
          <w:sz w:val="20"/>
        </w:rPr>
        <w:t xml:space="preserve">Exception </w:t>
      </w:r>
      <w:r w:rsidRPr="00305098">
        <w:rPr>
          <w:sz w:val="20"/>
        </w:rPr>
        <w:t>is rendered in XML as:</w:t>
      </w:r>
    </w:p>
    <w:p w:rsidR="00967A51" w:rsidRPr="00305098" w:rsidRDefault="00967A51" w:rsidP="00967A51">
      <w:pPr>
        <w:rPr>
          <w:sz w:val="20"/>
        </w:rPr>
      </w:pPr>
    </w:p>
    <w:p w:rsidR="00967A51" w:rsidRPr="00305098" w:rsidRDefault="00967A51" w:rsidP="009A50FB">
      <w:pPr>
        <w:pStyle w:val="XMLSnippet"/>
        <w:rPr>
          <w:lang w:eastAsia="ja-JP"/>
        </w:rPr>
      </w:pPr>
      <w:r w:rsidRPr="00305098">
        <w:t>&lt;</w:t>
      </w:r>
      <w:r w:rsidRPr="00305098">
        <w:rPr>
          <w:rFonts w:hint="eastAsia"/>
          <w:lang w:eastAsia="ja-JP"/>
        </w:rPr>
        <w:t>Exception</w:t>
      </w:r>
      <w:r w:rsidRPr="00305098">
        <w:rPr>
          <w:lang w:eastAsia="ja-JP"/>
        </w:rPr>
        <w:t xml:space="preserve"> substitutes=</w:t>
      </w:r>
      <w:r w:rsidRPr="00305098">
        <w:t>"</w:t>
      </w:r>
      <w:r w:rsidRPr="00305098">
        <w:rPr>
          <w:lang w:eastAsia="ja-JP"/>
        </w:rPr>
        <w:t>aid:Exception</w:t>
      </w:r>
      <w:r w:rsidRPr="00305098">
        <w:t>"&gt;</w:t>
      </w:r>
    </w:p>
    <w:p w:rsidR="00967A51" w:rsidRPr="00305098" w:rsidRDefault="005664E0" w:rsidP="009A50FB">
      <w:pPr>
        <w:pStyle w:val="XMLSnippet"/>
        <w:rPr>
          <w:lang w:eastAsia="ja-JP"/>
        </w:rPr>
      </w:pPr>
      <w:r w:rsidRPr="00305098">
        <w:rPr>
          <w:lang w:eastAsia="ja-JP"/>
        </w:rPr>
        <w:tab/>
      </w:r>
      <w:r w:rsidR="00967A51" w:rsidRPr="00305098">
        <w:rPr>
          <w:rFonts w:hint="eastAsia"/>
          <w:lang w:eastAsia="ja-JP"/>
        </w:rPr>
        <w:t>&lt;Identifier&gt; xsd:string &lt;/Identifier&gt;</w:t>
      </w:r>
    </w:p>
    <w:p w:rsidR="00967A51" w:rsidRPr="00305098" w:rsidRDefault="005664E0" w:rsidP="009A50FB">
      <w:pPr>
        <w:pStyle w:val="XMLSnippet"/>
        <w:rPr>
          <w:lang w:eastAsia="ja-JP"/>
        </w:rPr>
      </w:pPr>
      <w:r w:rsidRPr="00305098">
        <w:rPr>
          <w:lang w:eastAsia="ja-JP"/>
        </w:rPr>
        <w:tab/>
      </w:r>
      <w:r w:rsidR="00967A51" w:rsidRPr="00305098">
        <w:rPr>
          <w:rFonts w:hint="eastAsia"/>
          <w:lang w:eastAsia="ja-JP"/>
        </w:rPr>
        <w:t>&lt;Reason&gt;</w:t>
      </w:r>
      <w:r w:rsidR="00967A51" w:rsidRPr="00305098">
        <w:t xml:space="preserve"> </w:t>
      </w:r>
      <w:r w:rsidR="00967A51" w:rsidRPr="00305098">
        <w:rPr>
          <w:rFonts w:hint="eastAsia"/>
          <w:lang w:eastAsia="ja-JP"/>
        </w:rPr>
        <w:t>xsd:string &lt;/Reason&gt;</w:t>
      </w:r>
    </w:p>
    <w:p w:rsidR="00967A51" w:rsidRPr="00305098" w:rsidRDefault="00967A51" w:rsidP="009A50FB">
      <w:pPr>
        <w:pStyle w:val="XMLSnippet"/>
      </w:pPr>
      <w:r w:rsidRPr="00305098">
        <w:t>&lt;/</w:t>
      </w:r>
      <w:r w:rsidRPr="00305098">
        <w:rPr>
          <w:rFonts w:hint="eastAsia"/>
          <w:lang w:eastAsia="ja-JP"/>
        </w:rPr>
        <w:t>Exception</w:t>
      </w:r>
      <w:r w:rsidRPr="00305098">
        <w:t>&gt;</w:t>
      </w:r>
    </w:p>
    <w:p w:rsidR="00967A51" w:rsidRPr="00305098" w:rsidRDefault="00967A51" w:rsidP="00967A51">
      <w:pPr>
        <w:rPr>
          <w:sz w:val="20"/>
        </w:rPr>
      </w:pPr>
    </w:p>
    <w:p w:rsidR="00967A51" w:rsidRPr="00305098" w:rsidRDefault="00967A51" w:rsidP="00967A51">
      <w:pPr>
        <w:rPr>
          <w:sz w:val="20"/>
        </w:rPr>
      </w:pPr>
      <w:r w:rsidRPr="00305098">
        <w:rPr>
          <w:sz w:val="20"/>
        </w:rPr>
        <w:t>Where:</w:t>
      </w:r>
    </w:p>
    <w:p w:rsidR="00FE3B18" w:rsidRPr="00305098" w:rsidDel="00FE3B18" w:rsidRDefault="00967A51" w:rsidP="00967A51">
      <w:pPr>
        <w:rPr>
          <w:b/>
          <w:sz w:val="20"/>
        </w:rPr>
      </w:pPr>
      <w:r w:rsidRPr="00305098">
        <w:rPr>
          <w:b/>
          <w:sz w:val="20"/>
        </w:rPr>
        <w:t>/aid:ActivityDocument/ActivityHistory/ActivityHistoryType/Status/Exception</w:t>
      </w:r>
      <w:r w:rsidR="00FE3B18" w:rsidRPr="00305098">
        <w:rPr>
          <w:b/>
          <w:sz w:val="20"/>
        </w:rPr>
        <w:tab/>
      </w:r>
    </w:p>
    <w:p w:rsidR="00967A51" w:rsidRPr="00305098" w:rsidRDefault="00FE3B18" w:rsidP="00FE3B18">
      <w:pPr>
        <w:rPr>
          <w:rStyle w:val="DefinedItem"/>
        </w:rPr>
      </w:pPr>
      <w:r w:rsidRPr="00305098">
        <w:rPr>
          <w:sz w:val="20"/>
        </w:rPr>
        <w:tab/>
      </w:r>
      <w:r w:rsidR="00967A51" w:rsidRPr="00305098">
        <w:rPr>
          <w:sz w:val="20"/>
        </w:rPr>
        <w:t xml:space="preserve">Represents the </w:t>
      </w:r>
      <w:r w:rsidR="00967A51" w:rsidRPr="00305098">
        <w:rPr>
          <w:rStyle w:val="DefinedItem"/>
          <w:sz w:val="20"/>
        </w:rPr>
        <w:t xml:space="preserve">Exception </w:t>
      </w:r>
      <w:r w:rsidR="00967A51" w:rsidRPr="00305098">
        <w:rPr>
          <w:rStyle w:val="DefinedItem"/>
          <w:i w:val="0"/>
          <w:sz w:val="20"/>
        </w:rPr>
        <w:t>element.</w:t>
      </w:r>
    </w:p>
    <w:p w:rsidR="00967A51" w:rsidRPr="00305098" w:rsidRDefault="00967A51" w:rsidP="00967A51">
      <w:pPr>
        <w:rPr>
          <w:sz w:val="20"/>
        </w:rPr>
      </w:pPr>
    </w:p>
    <w:p w:rsidR="00967A51" w:rsidRPr="00305098" w:rsidRDefault="00967A51" w:rsidP="00967A51">
      <w:pPr>
        <w:rPr>
          <w:b/>
          <w:sz w:val="20"/>
        </w:rPr>
      </w:pPr>
      <w:r w:rsidRPr="00305098">
        <w:rPr>
          <w:b/>
          <w:sz w:val="20"/>
        </w:rPr>
        <w:t>/aid:ActivityDocument/ActivityHistory/ActivityHistoryType/Status/Exception/Identifier</w:t>
      </w:r>
    </w:p>
    <w:p w:rsidR="00967A51" w:rsidRPr="00305098" w:rsidRDefault="001846E9" w:rsidP="001846E9">
      <w:pPr>
        <w:ind w:left="720"/>
        <w:rPr>
          <w:sz w:val="20"/>
        </w:rPr>
      </w:pPr>
      <w:r w:rsidRPr="00305098">
        <w:rPr>
          <w:sz w:val="20"/>
        </w:rPr>
        <w:t xml:space="preserve">Represents the </w:t>
      </w:r>
      <w:r w:rsidRPr="00305098">
        <w:rPr>
          <w:i/>
          <w:sz w:val="20"/>
        </w:rPr>
        <w:t>Identifier</w:t>
      </w:r>
      <w:r w:rsidRPr="00305098">
        <w:rPr>
          <w:sz w:val="20"/>
        </w:rPr>
        <w:t xml:space="preserve"> element as defined in Section </w:t>
      </w:r>
      <w:r w:rsidR="00DC76A3" w:rsidRPr="00305098">
        <w:rPr>
          <w:sz w:val="20"/>
        </w:rPr>
        <w:fldChar w:fldCharType="begin"/>
      </w:r>
      <w:r w:rsidRPr="00305098">
        <w:rPr>
          <w:sz w:val="20"/>
        </w:rPr>
        <w:instrText xml:space="preserve"> REF _Ref137718891 \r \h </w:instrText>
      </w:r>
      <w:r w:rsidR="00223DC3" w:rsidRPr="00DC76A3">
        <w:rPr>
          <w:sz w:val="20"/>
        </w:rPr>
      </w:r>
      <w:r w:rsidR="00DC76A3" w:rsidRPr="00305098">
        <w:rPr>
          <w:sz w:val="20"/>
        </w:rPr>
        <w:fldChar w:fldCharType="separate"/>
      </w:r>
      <w:r w:rsidR="00773AFB">
        <w:rPr>
          <w:sz w:val="20"/>
        </w:rPr>
        <w:t>6.2</w:t>
      </w:r>
      <w:r w:rsidR="00DC76A3" w:rsidRPr="00305098">
        <w:rPr>
          <w:sz w:val="20"/>
        </w:rPr>
        <w:fldChar w:fldCharType="end"/>
      </w:r>
      <w:r w:rsidRPr="00305098">
        <w:rPr>
          <w:sz w:val="20"/>
        </w:rPr>
        <w:t>. It is a mandatory element, which MUST appear exactly once.</w:t>
      </w:r>
    </w:p>
    <w:p w:rsidR="001846E9" w:rsidRPr="00305098" w:rsidRDefault="001846E9" w:rsidP="001846E9">
      <w:pPr>
        <w:rPr>
          <w:sz w:val="20"/>
        </w:rPr>
      </w:pPr>
    </w:p>
    <w:p w:rsidR="00967A51" w:rsidRPr="00305098" w:rsidRDefault="00967A51" w:rsidP="00967A51">
      <w:pPr>
        <w:rPr>
          <w:b/>
          <w:sz w:val="20"/>
        </w:rPr>
      </w:pPr>
      <w:r w:rsidRPr="00305098">
        <w:rPr>
          <w:b/>
          <w:sz w:val="20"/>
        </w:rPr>
        <w:t>/aid:ActivityDocument/ActivityHistory/ActivityHistoryType/Status/Exception/Reason</w:t>
      </w:r>
    </w:p>
    <w:p w:rsidR="00DC76A3" w:rsidRDefault="005F4CDE">
      <w:pPr>
        <w:ind w:left="720"/>
        <w:rPr>
          <w:sz w:val="20"/>
        </w:rPr>
      </w:pPr>
      <w:r w:rsidRPr="00305098">
        <w:rPr>
          <w:sz w:val="20"/>
        </w:rPr>
        <w:t xml:space="preserve">Represents the </w:t>
      </w:r>
      <w:r w:rsidRPr="00305098">
        <w:rPr>
          <w:i/>
          <w:sz w:val="20"/>
        </w:rPr>
        <w:t>Reason</w:t>
      </w:r>
      <w:r w:rsidRPr="00305098">
        <w:rPr>
          <w:sz w:val="20"/>
        </w:rPr>
        <w:t xml:space="preserve"> element as defined in Section </w:t>
      </w:r>
      <w:r w:rsidR="00DC76A3" w:rsidRPr="00305098">
        <w:rPr>
          <w:sz w:val="20"/>
        </w:rPr>
        <w:fldChar w:fldCharType="begin"/>
      </w:r>
      <w:r w:rsidRPr="00305098">
        <w:rPr>
          <w:sz w:val="20"/>
        </w:rPr>
        <w:instrText xml:space="preserve"> REF _Ref137718935 \r \h </w:instrText>
      </w:r>
      <w:r w:rsidR="00223DC3" w:rsidRPr="00DC76A3">
        <w:rPr>
          <w:sz w:val="20"/>
        </w:rPr>
      </w:r>
      <w:r w:rsidR="00DC76A3" w:rsidRPr="00305098">
        <w:rPr>
          <w:sz w:val="20"/>
        </w:rPr>
        <w:fldChar w:fldCharType="separate"/>
      </w:r>
      <w:r w:rsidR="00773AFB">
        <w:rPr>
          <w:sz w:val="20"/>
        </w:rPr>
        <w:t>6.3</w:t>
      </w:r>
      <w:r w:rsidR="00DC76A3" w:rsidRPr="00305098">
        <w:rPr>
          <w:sz w:val="20"/>
        </w:rPr>
        <w:fldChar w:fldCharType="end"/>
      </w:r>
      <w:r w:rsidRPr="00305098">
        <w:rPr>
          <w:sz w:val="20"/>
        </w:rPr>
        <w:t>. It is a mandatory element, which MUST appear exactly once.</w:t>
      </w:r>
    </w:p>
    <w:p w:rsidR="00967A51" w:rsidRPr="00305098" w:rsidRDefault="00967A51" w:rsidP="00967A51">
      <w:pPr>
        <w:pStyle w:val="berschrift3"/>
        <w:numPr>
          <w:numberingChange w:id="1458" w:author="Ph W" w:date="2010-08-05T10:50:00Z" w:original="%1:6:0:.%2:1:0:.%3:6:0:"/>
        </w:numPr>
        <w:rPr>
          <w:sz w:val="20"/>
          <w:lang w:eastAsia="ja-JP"/>
        </w:rPr>
      </w:pPr>
      <w:del w:id="1459" w:author="Ph W" w:date="2010-08-05T10:53:00Z">
        <w:r w:rsidRPr="00305098" w:rsidDel="005552C5">
          <w:rPr>
            <w:sz w:val="20"/>
            <w:lang w:eastAsia="ja-JP"/>
          </w:rPr>
          <w:delText>Example</w:delText>
        </w:r>
        <w:r w:rsidRPr="00305098" w:rsidDel="005552C5">
          <w:rPr>
            <w:rFonts w:hint="eastAsia"/>
            <w:sz w:val="20"/>
            <w:lang w:eastAsia="ja-JP"/>
          </w:rPr>
          <w:delText>s</w:delText>
        </w:r>
      </w:del>
      <w:ins w:id="1460" w:author="Ph W" w:date="2010-08-05T10:53:00Z">
        <w:r w:rsidR="005552C5">
          <w:rPr>
            <w:rFonts w:hint="eastAsia"/>
            <w:sz w:val="20"/>
            <w:lang w:eastAsia="ja-JP"/>
          </w:rPr>
          <w:t>Example</w:t>
        </w:r>
      </w:ins>
    </w:p>
    <w:p w:rsidR="00967A51" w:rsidRPr="00305098" w:rsidRDefault="00967A51" w:rsidP="00967A51">
      <w:pPr>
        <w:pStyle w:val="nobreak"/>
        <w:rPr>
          <w:sz w:val="20"/>
        </w:rPr>
      </w:pPr>
      <w:r w:rsidRPr="00305098">
        <w:rPr>
          <w:sz w:val="20"/>
        </w:rPr>
        <w:t>An exception was raised because the activity ran out of storage.</w:t>
      </w:r>
    </w:p>
    <w:p w:rsidR="00967A51" w:rsidRPr="00305098" w:rsidRDefault="00967A51" w:rsidP="00967A51">
      <w:pPr>
        <w:rPr>
          <w:sz w:val="20"/>
        </w:rPr>
      </w:pPr>
    </w:p>
    <w:p w:rsidR="00967A51" w:rsidRPr="00305098" w:rsidRDefault="00967A51" w:rsidP="009A50FB">
      <w:pPr>
        <w:pStyle w:val="XMLSnippet"/>
        <w:rPr>
          <w:lang w:eastAsia="ja-JP"/>
        </w:rPr>
      </w:pPr>
      <w:r w:rsidRPr="00305098">
        <w:t>&lt;aid-ogf:</w:t>
      </w:r>
      <w:r w:rsidRPr="00305098">
        <w:rPr>
          <w:rFonts w:hint="eastAsia"/>
          <w:lang w:eastAsia="ja-JP"/>
        </w:rPr>
        <w:t>Exception</w:t>
      </w:r>
      <w:r w:rsidRPr="00305098">
        <w:t>&gt;</w:t>
      </w:r>
    </w:p>
    <w:p w:rsidR="00967A51" w:rsidRPr="00305098" w:rsidRDefault="001972B0" w:rsidP="009A50FB">
      <w:pPr>
        <w:pStyle w:val="XMLSnippet"/>
        <w:rPr>
          <w:lang w:eastAsia="ja-JP"/>
        </w:rPr>
      </w:pPr>
      <w:r w:rsidRPr="00305098">
        <w:rPr>
          <w:lang w:eastAsia="ja-JP"/>
        </w:rPr>
        <w:tab/>
      </w:r>
      <w:r w:rsidR="00967A51" w:rsidRPr="00305098">
        <w:rPr>
          <w:rFonts w:hint="eastAsia"/>
          <w:lang w:eastAsia="ja-JP"/>
        </w:rPr>
        <w:t>&lt;</w:t>
      </w:r>
      <w:r w:rsidR="00967A51" w:rsidRPr="00305098">
        <w:rPr>
          <w:lang w:eastAsia="ja-JP"/>
        </w:rPr>
        <w:t>aid-ogf:</w:t>
      </w:r>
      <w:r w:rsidR="00967A51" w:rsidRPr="00305098">
        <w:rPr>
          <w:rFonts w:hint="eastAsia"/>
          <w:lang w:eastAsia="ja-JP"/>
        </w:rPr>
        <w:t xml:space="preserve">Identifier&gt; </w:t>
      </w:r>
      <w:r w:rsidR="00967A51" w:rsidRPr="00305098">
        <w:rPr>
          <w:lang w:eastAsia="ja-JP"/>
        </w:rPr>
        <w:t>InsufficientStorage</w:t>
      </w:r>
      <w:r w:rsidR="00967A51" w:rsidRPr="00305098">
        <w:rPr>
          <w:rFonts w:hint="eastAsia"/>
          <w:lang w:eastAsia="ja-JP"/>
        </w:rPr>
        <w:t xml:space="preserve"> &lt;/</w:t>
      </w:r>
      <w:r w:rsidR="00967A51" w:rsidRPr="00305098">
        <w:rPr>
          <w:lang w:eastAsia="ja-JP"/>
        </w:rPr>
        <w:t>aid-ogf:</w:t>
      </w:r>
      <w:r w:rsidR="00967A51" w:rsidRPr="00305098">
        <w:rPr>
          <w:rFonts w:hint="eastAsia"/>
          <w:lang w:eastAsia="ja-JP"/>
        </w:rPr>
        <w:t>Identifier&gt;</w:t>
      </w:r>
    </w:p>
    <w:p w:rsidR="00967A51" w:rsidRPr="00305098" w:rsidRDefault="001972B0" w:rsidP="009A50FB">
      <w:pPr>
        <w:pStyle w:val="XMLSnippet"/>
        <w:rPr>
          <w:lang w:eastAsia="ja-JP"/>
        </w:rPr>
      </w:pPr>
      <w:r w:rsidRPr="00305098">
        <w:rPr>
          <w:lang w:eastAsia="ja-JP"/>
        </w:rPr>
        <w:tab/>
      </w:r>
      <w:r w:rsidR="00967A51" w:rsidRPr="00305098">
        <w:rPr>
          <w:rFonts w:hint="eastAsia"/>
          <w:lang w:eastAsia="ja-JP"/>
        </w:rPr>
        <w:t>&lt;</w:t>
      </w:r>
      <w:r w:rsidR="00967A51" w:rsidRPr="00305098">
        <w:rPr>
          <w:lang w:eastAsia="ja-JP"/>
        </w:rPr>
        <w:t>aid-ogf:</w:t>
      </w:r>
      <w:r w:rsidR="00967A51" w:rsidRPr="00305098">
        <w:rPr>
          <w:rFonts w:hint="eastAsia"/>
          <w:lang w:eastAsia="ja-JP"/>
        </w:rPr>
        <w:t>Reason&gt;</w:t>
      </w:r>
      <w:r w:rsidR="00967A51" w:rsidRPr="00305098">
        <w:t xml:space="preserve"> </w:t>
      </w:r>
      <w:r w:rsidR="00967A51" w:rsidRPr="00305098">
        <w:rPr>
          <w:rFonts w:hint="eastAsia"/>
          <w:lang w:eastAsia="ja-JP"/>
        </w:rPr>
        <w:t>Storage quota reached &lt;/</w:t>
      </w:r>
      <w:r w:rsidR="00967A51" w:rsidRPr="00305098">
        <w:rPr>
          <w:lang w:eastAsia="ja-JP"/>
        </w:rPr>
        <w:t>aid-ogf:</w:t>
      </w:r>
      <w:r w:rsidR="00967A51" w:rsidRPr="00305098">
        <w:rPr>
          <w:rFonts w:hint="eastAsia"/>
          <w:lang w:eastAsia="ja-JP"/>
        </w:rPr>
        <w:t>Reason&gt;</w:t>
      </w:r>
    </w:p>
    <w:p w:rsidR="00967A51" w:rsidRPr="00305098" w:rsidRDefault="00967A51" w:rsidP="009A50FB">
      <w:pPr>
        <w:pStyle w:val="XMLSnippet"/>
      </w:pPr>
      <w:r w:rsidRPr="00305098">
        <w:t>&lt;/aid-ogf:</w:t>
      </w:r>
      <w:r w:rsidRPr="00305098">
        <w:rPr>
          <w:rFonts w:hint="eastAsia"/>
          <w:lang w:eastAsia="ja-JP"/>
        </w:rPr>
        <w:t>Exception</w:t>
      </w:r>
      <w:r w:rsidRPr="00305098">
        <w:t>&gt;</w:t>
      </w:r>
    </w:p>
    <w:p w:rsidR="00967A51" w:rsidRPr="00305098" w:rsidRDefault="00967A51" w:rsidP="00967A51">
      <w:pPr>
        <w:pStyle w:val="nobreak"/>
        <w:rPr>
          <w:sz w:val="20"/>
        </w:rPr>
      </w:pPr>
    </w:p>
    <w:p w:rsidR="00967A51" w:rsidRPr="00305098" w:rsidRDefault="00967A51" w:rsidP="00967A51">
      <w:pPr>
        <w:pStyle w:val="berschrift2"/>
        <w:numPr>
          <w:numberingChange w:id="1461" w:author="Ph W" w:date="2010-08-05T10:50:00Z" w:original="%1:6:0:.%2:2:0:"/>
        </w:numPr>
        <w:rPr>
          <w:sz w:val="20"/>
          <w:lang w:eastAsia="ja-JP"/>
        </w:rPr>
      </w:pPr>
      <w:bookmarkStart w:id="1462" w:name="_Toc135995904"/>
      <w:bookmarkStart w:id="1463" w:name="_Ref137718891"/>
      <w:bookmarkStart w:id="1464" w:name="_Toc142648548"/>
      <w:r w:rsidRPr="00305098">
        <w:rPr>
          <w:sz w:val="20"/>
        </w:rPr>
        <w:t>The Identifier Element</w:t>
      </w:r>
      <w:bookmarkEnd w:id="1462"/>
      <w:bookmarkEnd w:id="1463"/>
      <w:bookmarkEnd w:id="1464"/>
    </w:p>
    <w:p w:rsidR="00967A51" w:rsidRPr="00305098" w:rsidRDefault="00967A51" w:rsidP="00967A51">
      <w:pPr>
        <w:pStyle w:val="berschrift3"/>
        <w:numPr>
          <w:numberingChange w:id="1465" w:author="Ph W" w:date="2010-08-05T10:50:00Z" w:original="%1:6:0:.%2:2:0:.%3:1:0:"/>
        </w:numPr>
        <w:rPr>
          <w:sz w:val="20"/>
          <w:lang w:eastAsia="ja-JP"/>
        </w:rPr>
      </w:pPr>
      <w:r w:rsidRPr="00305098">
        <w:rPr>
          <w:sz w:val="20"/>
        </w:rPr>
        <w:t>Definition</w:t>
      </w:r>
    </w:p>
    <w:p w:rsidR="00967A51" w:rsidRPr="00305098" w:rsidRDefault="00967A51" w:rsidP="00967A51">
      <w:pPr>
        <w:rPr>
          <w:sz w:val="20"/>
          <w:lang w:eastAsia="ja-JP"/>
        </w:rPr>
      </w:pPr>
      <w:r w:rsidRPr="00305098">
        <w:rPr>
          <w:rFonts w:hint="eastAsia"/>
          <w:sz w:val="20"/>
          <w:lang w:eastAsia="ja-JP"/>
        </w:rPr>
        <w:t xml:space="preserve">This </w:t>
      </w:r>
      <w:r w:rsidRPr="00305098">
        <w:rPr>
          <w:sz w:val="20"/>
          <w:lang w:eastAsia="ja-JP"/>
        </w:rPr>
        <w:t xml:space="preserve">element identifies the raised exception by name. It provides information on the kind of exception raised. There are no format requirements. </w:t>
      </w:r>
    </w:p>
    <w:p w:rsidR="00967A51" w:rsidRPr="00305098" w:rsidRDefault="00967A51" w:rsidP="00967A51">
      <w:pPr>
        <w:pStyle w:val="berschrift3"/>
        <w:numPr>
          <w:numberingChange w:id="1466" w:author="Ph W" w:date="2010-08-05T10:50:00Z" w:original="%1:6:0:.%2:2:0:.%3:2:0:"/>
        </w:numPr>
        <w:rPr>
          <w:sz w:val="20"/>
        </w:rPr>
      </w:pPr>
      <w:r w:rsidRPr="00305098">
        <w:rPr>
          <w:sz w:val="20"/>
        </w:rPr>
        <w:t>Multiplicity</w:t>
      </w:r>
    </w:p>
    <w:p w:rsidR="00967A51" w:rsidRPr="00305098" w:rsidRDefault="00967A51" w:rsidP="00967A51">
      <w:pPr>
        <w:pStyle w:val="nobreak"/>
        <w:rPr>
          <w:sz w:val="20"/>
          <w:lang w:eastAsia="ja-JP"/>
        </w:rPr>
      </w:pPr>
      <w:r w:rsidRPr="00305098">
        <w:rPr>
          <w:sz w:val="20"/>
        </w:rPr>
        <w:t>The multiplicity of this element is</w:t>
      </w:r>
      <w:r w:rsidRPr="00305098">
        <w:rPr>
          <w:rFonts w:hint="eastAsia"/>
          <w:sz w:val="20"/>
          <w:lang w:eastAsia="ja-JP"/>
        </w:rPr>
        <w:t xml:space="preserve"> one.</w:t>
      </w:r>
    </w:p>
    <w:p w:rsidR="00967A51" w:rsidRPr="00305098" w:rsidRDefault="00967A51" w:rsidP="00967A51">
      <w:pPr>
        <w:pStyle w:val="berschrift3"/>
        <w:numPr>
          <w:numberingChange w:id="1467" w:author="Ph W" w:date="2010-08-05T10:50:00Z" w:original="%1:6:0:.%2:2:0:.%3:3:0:"/>
        </w:numPr>
        <w:rPr>
          <w:sz w:val="20"/>
        </w:rPr>
      </w:pPr>
      <w:r w:rsidRPr="00305098">
        <w:rPr>
          <w:sz w:val="20"/>
        </w:rPr>
        <w:t>Type</w:t>
      </w:r>
    </w:p>
    <w:p w:rsidR="00967A51" w:rsidRPr="00305098" w:rsidRDefault="00967A51" w:rsidP="00967A51">
      <w:pPr>
        <w:pStyle w:val="nobreak"/>
        <w:rPr>
          <w:sz w:val="20"/>
        </w:rPr>
      </w:pPr>
      <w:r w:rsidRPr="00305098">
        <w:rPr>
          <w:sz w:val="20"/>
        </w:rPr>
        <w:t xml:space="preserve">The type of this element is </w:t>
      </w:r>
      <w:r w:rsidRPr="00305098">
        <w:rPr>
          <w:rFonts w:ascii="Courier New" w:hAnsi="Courier New"/>
          <w:sz w:val="20"/>
        </w:rPr>
        <w:t>xsd:string</w:t>
      </w:r>
      <w:r w:rsidRPr="00305098">
        <w:rPr>
          <w:sz w:val="20"/>
        </w:rPr>
        <w:t>.</w:t>
      </w:r>
    </w:p>
    <w:p w:rsidR="00967A51" w:rsidRPr="00305098" w:rsidRDefault="00967A51" w:rsidP="00967A51">
      <w:pPr>
        <w:pStyle w:val="berschrift3"/>
        <w:numPr>
          <w:numberingChange w:id="1468" w:author="Ph W" w:date="2010-08-05T10:50:00Z" w:original="%1:6:0:.%2:2:0:.%3:4:0:"/>
        </w:numPr>
        <w:rPr>
          <w:sz w:val="20"/>
        </w:rPr>
      </w:pPr>
      <w:r w:rsidRPr="00305098">
        <w:rPr>
          <w:sz w:val="20"/>
        </w:rPr>
        <w:t>Attributes</w:t>
      </w:r>
    </w:p>
    <w:p w:rsidR="00967A51" w:rsidRPr="00305098" w:rsidRDefault="00967A51" w:rsidP="00967A51">
      <w:pPr>
        <w:pStyle w:val="nobreak"/>
        <w:rPr>
          <w:sz w:val="20"/>
          <w:lang w:eastAsia="ja-JP"/>
        </w:rPr>
      </w:pPr>
      <w:r w:rsidRPr="00305098">
        <w:rPr>
          <w:rFonts w:hint="eastAsia"/>
          <w:sz w:val="20"/>
          <w:lang w:eastAsia="ja-JP"/>
        </w:rPr>
        <w:t>No</w:t>
      </w:r>
      <w:r w:rsidRPr="00305098">
        <w:rPr>
          <w:sz w:val="20"/>
        </w:rPr>
        <w:t xml:space="preserve"> attributes are defined</w:t>
      </w:r>
      <w:r w:rsidRPr="00305098">
        <w:rPr>
          <w:rFonts w:hint="eastAsia"/>
          <w:sz w:val="20"/>
          <w:lang w:eastAsia="ja-JP"/>
        </w:rPr>
        <w:t>.</w:t>
      </w:r>
    </w:p>
    <w:p w:rsidR="00967A51" w:rsidRPr="00305098" w:rsidRDefault="00967A51" w:rsidP="00967A51">
      <w:pPr>
        <w:pStyle w:val="berschrift3"/>
        <w:numPr>
          <w:numberingChange w:id="1469" w:author="Ph W" w:date="2010-08-05T10:50:00Z" w:original="%1:6:0:.%2:2:0:.%3:5:0:"/>
        </w:numPr>
        <w:rPr>
          <w:sz w:val="20"/>
        </w:rPr>
      </w:pPr>
      <w:r w:rsidRPr="00305098">
        <w:rPr>
          <w:sz w:val="20"/>
        </w:rPr>
        <w:t>Pseudo schema</w:t>
      </w:r>
    </w:p>
    <w:p w:rsidR="00967A51" w:rsidRPr="00305098" w:rsidRDefault="00967A51" w:rsidP="00967A51">
      <w:pPr>
        <w:pStyle w:val="nobreak"/>
        <w:rPr>
          <w:sz w:val="20"/>
        </w:rPr>
      </w:pPr>
      <w:r w:rsidRPr="00305098">
        <w:rPr>
          <w:sz w:val="20"/>
        </w:rPr>
        <w:t xml:space="preserve">The </w:t>
      </w:r>
      <w:r w:rsidRPr="00305098">
        <w:rPr>
          <w:i/>
          <w:sz w:val="20"/>
        </w:rPr>
        <w:t xml:space="preserve">Identifier </w:t>
      </w:r>
      <w:r w:rsidRPr="00305098">
        <w:rPr>
          <w:sz w:val="20"/>
        </w:rPr>
        <w:t>is rendered in XML as:</w:t>
      </w:r>
    </w:p>
    <w:p w:rsidR="00967A51" w:rsidRPr="00305098" w:rsidRDefault="00967A51" w:rsidP="00967A51">
      <w:pPr>
        <w:rPr>
          <w:sz w:val="20"/>
        </w:rPr>
      </w:pPr>
    </w:p>
    <w:p w:rsidR="00967A51" w:rsidRPr="00305098" w:rsidRDefault="00967A51" w:rsidP="009A50FB">
      <w:pPr>
        <w:pStyle w:val="XMLSnippet"/>
        <w:rPr>
          <w:lang w:eastAsia="ja-JP"/>
        </w:rPr>
      </w:pPr>
      <w:r w:rsidRPr="00305098">
        <w:rPr>
          <w:rFonts w:hint="eastAsia"/>
          <w:lang w:eastAsia="ja-JP"/>
        </w:rPr>
        <w:t>&lt;Identifier&gt; xsd:string &lt;/Identifier&gt;</w:t>
      </w:r>
    </w:p>
    <w:p w:rsidR="00967A51" w:rsidRPr="00305098" w:rsidRDefault="00967A51" w:rsidP="00967A51">
      <w:pPr>
        <w:rPr>
          <w:sz w:val="20"/>
        </w:rPr>
      </w:pPr>
    </w:p>
    <w:p w:rsidR="00967A51" w:rsidRPr="00305098" w:rsidRDefault="00967A51" w:rsidP="00967A51">
      <w:pPr>
        <w:rPr>
          <w:sz w:val="20"/>
        </w:rPr>
      </w:pPr>
      <w:r w:rsidRPr="00305098">
        <w:rPr>
          <w:sz w:val="20"/>
        </w:rPr>
        <w:t>Where:</w:t>
      </w:r>
    </w:p>
    <w:p w:rsidR="00FE3B18" w:rsidRPr="00305098" w:rsidDel="00FE3B18" w:rsidRDefault="00967A51" w:rsidP="00967A51">
      <w:pPr>
        <w:rPr>
          <w:b/>
          <w:sz w:val="20"/>
        </w:rPr>
      </w:pPr>
      <w:r w:rsidRPr="00305098">
        <w:rPr>
          <w:b/>
          <w:sz w:val="20"/>
        </w:rPr>
        <w:t>/aid:ActivityDocument/ActivityHistory/ActivityHistoryType/Status/Exception/Identifier</w:t>
      </w:r>
    </w:p>
    <w:p w:rsidR="00967A51" w:rsidRPr="00305098" w:rsidRDefault="00FE3B18" w:rsidP="00FE3B18">
      <w:pPr>
        <w:rPr>
          <w:sz w:val="20"/>
        </w:rPr>
      </w:pPr>
      <w:r w:rsidRPr="00305098">
        <w:rPr>
          <w:sz w:val="20"/>
        </w:rPr>
        <w:tab/>
      </w:r>
      <w:r w:rsidR="00967A51" w:rsidRPr="00305098">
        <w:rPr>
          <w:sz w:val="20"/>
        </w:rPr>
        <w:t xml:space="preserve">Represents the </w:t>
      </w:r>
      <w:r w:rsidR="00967A51" w:rsidRPr="00305098">
        <w:rPr>
          <w:rStyle w:val="DefinedItem"/>
          <w:sz w:val="20"/>
        </w:rPr>
        <w:t xml:space="preserve">Identifier </w:t>
      </w:r>
      <w:r w:rsidR="00967A51" w:rsidRPr="00305098">
        <w:rPr>
          <w:rStyle w:val="DefinedItem"/>
          <w:i w:val="0"/>
          <w:sz w:val="20"/>
        </w:rPr>
        <w:t>element.</w:t>
      </w:r>
    </w:p>
    <w:p w:rsidR="00967A51" w:rsidRPr="00305098" w:rsidRDefault="00967A51" w:rsidP="00967A51">
      <w:pPr>
        <w:pStyle w:val="berschrift3"/>
        <w:numPr>
          <w:numberingChange w:id="1470" w:author="Ph W" w:date="2010-08-05T10:50:00Z" w:original="%1:6:0:.%2:2:0:.%3:6:0:"/>
        </w:numPr>
        <w:rPr>
          <w:sz w:val="20"/>
          <w:lang w:eastAsia="ja-JP"/>
        </w:rPr>
      </w:pPr>
      <w:del w:id="1471" w:author="Ph W" w:date="2010-08-05T10:53:00Z">
        <w:r w:rsidRPr="00305098" w:rsidDel="005552C5">
          <w:rPr>
            <w:sz w:val="20"/>
            <w:lang w:eastAsia="ja-JP"/>
          </w:rPr>
          <w:delText>Example</w:delText>
        </w:r>
        <w:r w:rsidRPr="00305098" w:rsidDel="005552C5">
          <w:rPr>
            <w:rFonts w:hint="eastAsia"/>
            <w:sz w:val="20"/>
            <w:lang w:eastAsia="ja-JP"/>
          </w:rPr>
          <w:delText>s</w:delText>
        </w:r>
      </w:del>
      <w:ins w:id="1472" w:author="Ph W" w:date="2010-08-05T10:53:00Z">
        <w:r w:rsidR="005552C5">
          <w:rPr>
            <w:rFonts w:hint="eastAsia"/>
            <w:sz w:val="20"/>
            <w:lang w:eastAsia="ja-JP"/>
          </w:rPr>
          <w:t>Example</w:t>
        </w:r>
      </w:ins>
    </w:p>
    <w:p w:rsidR="00967A51" w:rsidRPr="00305098" w:rsidRDefault="00967A51" w:rsidP="00967A51">
      <w:pPr>
        <w:pStyle w:val="nobreak"/>
        <w:rPr>
          <w:sz w:val="20"/>
        </w:rPr>
      </w:pPr>
      <w:r w:rsidRPr="00305098">
        <w:rPr>
          <w:sz w:val="20"/>
        </w:rPr>
        <w:t>A component of the activity could not write its data to storage due to insufficient storage.</w:t>
      </w:r>
    </w:p>
    <w:p w:rsidR="00967A51" w:rsidRPr="00305098" w:rsidRDefault="00967A51" w:rsidP="00967A51">
      <w:pPr>
        <w:rPr>
          <w:sz w:val="20"/>
          <w:lang w:eastAsia="ja-JP"/>
        </w:rPr>
      </w:pPr>
    </w:p>
    <w:p w:rsidR="00967A51" w:rsidRPr="00305098" w:rsidRDefault="00967A51" w:rsidP="009A50FB">
      <w:pPr>
        <w:pStyle w:val="XMLSnippet"/>
        <w:rPr>
          <w:lang w:eastAsia="ja-JP"/>
        </w:rPr>
      </w:pPr>
      <w:r w:rsidRPr="00305098">
        <w:rPr>
          <w:rFonts w:hint="eastAsia"/>
          <w:lang w:eastAsia="ja-JP"/>
        </w:rPr>
        <w:t>&lt;</w:t>
      </w:r>
      <w:r w:rsidRPr="00305098">
        <w:rPr>
          <w:lang w:eastAsia="ja-JP"/>
        </w:rPr>
        <w:t>aid-ogf:</w:t>
      </w:r>
      <w:r w:rsidRPr="00305098">
        <w:rPr>
          <w:rFonts w:hint="eastAsia"/>
          <w:lang w:eastAsia="ja-JP"/>
        </w:rPr>
        <w:t xml:space="preserve">Identifier&gt; </w:t>
      </w:r>
      <w:r w:rsidRPr="00305098">
        <w:rPr>
          <w:lang w:eastAsia="ja-JP"/>
        </w:rPr>
        <w:t>InsufficientStorage</w:t>
      </w:r>
      <w:r w:rsidRPr="00305098">
        <w:rPr>
          <w:rFonts w:hint="eastAsia"/>
          <w:lang w:eastAsia="ja-JP"/>
        </w:rPr>
        <w:t xml:space="preserve"> &lt;/</w:t>
      </w:r>
      <w:r w:rsidRPr="00305098">
        <w:rPr>
          <w:lang w:eastAsia="ja-JP"/>
        </w:rPr>
        <w:t>aid-ogf:</w:t>
      </w:r>
      <w:r w:rsidRPr="00305098">
        <w:rPr>
          <w:rFonts w:hint="eastAsia"/>
          <w:lang w:eastAsia="ja-JP"/>
        </w:rPr>
        <w:t>Identifier&gt;</w:t>
      </w:r>
    </w:p>
    <w:p w:rsidR="00967A51" w:rsidRPr="00305098" w:rsidRDefault="00967A51" w:rsidP="00967A51">
      <w:pPr>
        <w:rPr>
          <w:sz w:val="20"/>
        </w:rPr>
      </w:pPr>
    </w:p>
    <w:p w:rsidR="00967A51" w:rsidRPr="00305098" w:rsidRDefault="00967A51" w:rsidP="00967A51">
      <w:pPr>
        <w:pStyle w:val="berschrift2"/>
        <w:numPr>
          <w:numberingChange w:id="1473" w:author="Ph W" w:date="2010-08-05T10:50:00Z" w:original="%1:6:0:.%2:3:0:"/>
        </w:numPr>
        <w:rPr>
          <w:sz w:val="20"/>
          <w:lang w:eastAsia="ja-JP"/>
        </w:rPr>
      </w:pPr>
      <w:bookmarkStart w:id="1474" w:name="_Toc135995905"/>
      <w:bookmarkStart w:id="1475" w:name="_Ref137718935"/>
      <w:bookmarkStart w:id="1476" w:name="_Toc142648549"/>
      <w:r w:rsidRPr="00305098">
        <w:rPr>
          <w:sz w:val="20"/>
        </w:rPr>
        <w:t>The Reason Element</w:t>
      </w:r>
      <w:bookmarkEnd w:id="1474"/>
      <w:bookmarkEnd w:id="1475"/>
      <w:bookmarkEnd w:id="1476"/>
    </w:p>
    <w:p w:rsidR="00967A51" w:rsidRPr="00305098" w:rsidRDefault="00967A51" w:rsidP="00967A51">
      <w:pPr>
        <w:pStyle w:val="berschrift3"/>
        <w:numPr>
          <w:numberingChange w:id="1477" w:author="Ph W" w:date="2010-08-05T10:50:00Z" w:original="%1:6:0:.%2:3:0:.%3:1:0:"/>
        </w:numPr>
        <w:rPr>
          <w:sz w:val="20"/>
          <w:lang w:eastAsia="ja-JP"/>
        </w:rPr>
      </w:pPr>
      <w:r w:rsidRPr="00305098">
        <w:rPr>
          <w:sz w:val="20"/>
        </w:rPr>
        <w:t>Definition</w:t>
      </w:r>
    </w:p>
    <w:p w:rsidR="00967A51" w:rsidRPr="00305098" w:rsidRDefault="00967A51" w:rsidP="00967A51">
      <w:pPr>
        <w:rPr>
          <w:sz w:val="20"/>
          <w:lang w:eastAsia="ja-JP"/>
        </w:rPr>
      </w:pPr>
      <w:r w:rsidRPr="00305098">
        <w:rPr>
          <w:rFonts w:hint="eastAsia"/>
          <w:sz w:val="20"/>
          <w:lang w:eastAsia="ja-JP"/>
        </w:rPr>
        <w:t xml:space="preserve">This </w:t>
      </w:r>
      <w:r w:rsidRPr="00305098">
        <w:rPr>
          <w:sz w:val="20"/>
          <w:lang w:eastAsia="ja-JP"/>
        </w:rPr>
        <w:t xml:space="preserve">element provides additional information about the raised exception. There are no format requirements. </w:t>
      </w:r>
    </w:p>
    <w:p w:rsidR="00967A51" w:rsidRPr="00305098" w:rsidRDefault="00967A51" w:rsidP="00967A51">
      <w:pPr>
        <w:pStyle w:val="berschrift3"/>
        <w:numPr>
          <w:numberingChange w:id="1478" w:author="Ph W" w:date="2010-08-05T10:50:00Z" w:original="%1:6:0:.%2:3:0:.%3:2:0:"/>
        </w:numPr>
        <w:rPr>
          <w:sz w:val="20"/>
        </w:rPr>
      </w:pPr>
      <w:r w:rsidRPr="00305098">
        <w:rPr>
          <w:sz w:val="20"/>
        </w:rPr>
        <w:t>Multiplicity</w:t>
      </w:r>
    </w:p>
    <w:p w:rsidR="00967A51" w:rsidRPr="00305098" w:rsidRDefault="00967A51" w:rsidP="00967A51">
      <w:pPr>
        <w:pStyle w:val="nobreak"/>
        <w:rPr>
          <w:sz w:val="20"/>
          <w:lang w:eastAsia="ja-JP"/>
        </w:rPr>
      </w:pPr>
      <w:r w:rsidRPr="00305098">
        <w:rPr>
          <w:sz w:val="20"/>
        </w:rPr>
        <w:t>The multiplicity of this element is</w:t>
      </w:r>
      <w:r w:rsidRPr="00305098">
        <w:rPr>
          <w:rFonts w:hint="eastAsia"/>
          <w:sz w:val="20"/>
          <w:lang w:eastAsia="ja-JP"/>
        </w:rPr>
        <w:t xml:space="preserve"> one.</w:t>
      </w:r>
    </w:p>
    <w:p w:rsidR="00967A51" w:rsidRPr="00305098" w:rsidRDefault="00967A51" w:rsidP="00967A51">
      <w:pPr>
        <w:pStyle w:val="berschrift3"/>
        <w:numPr>
          <w:numberingChange w:id="1479" w:author="Ph W" w:date="2010-08-05T10:50:00Z" w:original="%1:6:0:.%2:3:0:.%3:3:0:"/>
        </w:numPr>
        <w:rPr>
          <w:sz w:val="20"/>
        </w:rPr>
      </w:pPr>
      <w:r w:rsidRPr="00305098">
        <w:rPr>
          <w:sz w:val="20"/>
        </w:rPr>
        <w:t>Type</w:t>
      </w:r>
    </w:p>
    <w:p w:rsidR="00967A51" w:rsidRPr="00305098" w:rsidRDefault="00967A51" w:rsidP="00967A51">
      <w:pPr>
        <w:pStyle w:val="nobreak"/>
        <w:rPr>
          <w:sz w:val="20"/>
        </w:rPr>
      </w:pPr>
      <w:r w:rsidRPr="00305098">
        <w:rPr>
          <w:sz w:val="20"/>
        </w:rPr>
        <w:t xml:space="preserve">The type of this element is </w:t>
      </w:r>
      <w:r w:rsidRPr="00305098">
        <w:rPr>
          <w:rFonts w:ascii="Courier New" w:hAnsi="Courier New"/>
          <w:sz w:val="20"/>
        </w:rPr>
        <w:t>xsd:string</w:t>
      </w:r>
      <w:r w:rsidRPr="00305098">
        <w:rPr>
          <w:sz w:val="20"/>
        </w:rPr>
        <w:t>.</w:t>
      </w:r>
    </w:p>
    <w:p w:rsidR="00967A51" w:rsidRPr="00305098" w:rsidRDefault="00967A51" w:rsidP="00967A51">
      <w:pPr>
        <w:pStyle w:val="berschrift3"/>
        <w:numPr>
          <w:numberingChange w:id="1480" w:author="Ph W" w:date="2010-08-05T10:50:00Z" w:original="%1:6:0:.%2:3:0:.%3:4:0:"/>
        </w:numPr>
        <w:rPr>
          <w:sz w:val="20"/>
        </w:rPr>
      </w:pPr>
      <w:r w:rsidRPr="00305098">
        <w:rPr>
          <w:sz w:val="20"/>
        </w:rPr>
        <w:t>Attributes</w:t>
      </w:r>
    </w:p>
    <w:p w:rsidR="00967A51" w:rsidRPr="00305098" w:rsidRDefault="00967A51" w:rsidP="00967A51">
      <w:pPr>
        <w:pStyle w:val="nobreak"/>
        <w:rPr>
          <w:sz w:val="20"/>
          <w:lang w:eastAsia="ja-JP"/>
        </w:rPr>
      </w:pPr>
      <w:r w:rsidRPr="00305098">
        <w:rPr>
          <w:rFonts w:hint="eastAsia"/>
          <w:sz w:val="20"/>
          <w:lang w:eastAsia="ja-JP"/>
        </w:rPr>
        <w:t>No</w:t>
      </w:r>
      <w:r w:rsidRPr="00305098">
        <w:rPr>
          <w:sz w:val="20"/>
        </w:rPr>
        <w:t xml:space="preserve"> attributes are defined</w:t>
      </w:r>
      <w:r w:rsidRPr="00305098">
        <w:rPr>
          <w:rFonts w:hint="eastAsia"/>
          <w:sz w:val="20"/>
          <w:lang w:eastAsia="ja-JP"/>
        </w:rPr>
        <w:t>.</w:t>
      </w:r>
    </w:p>
    <w:p w:rsidR="00967A51" w:rsidRPr="00305098" w:rsidRDefault="00967A51" w:rsidP="00967A51">
      <w:pPr>
        <w:pStyle w:val="berschrift3"/>
        <w:numPr>
          <w:numberingChange w:id="1481" w:author="Ph W" w:date="2010-08-05T10:50:00Z" w:original="%1:6:0:.%2:3:0:.%3:5:0:"/>
        </w:numPr>
        <w:rPr>
          <w:sz w:val="20"/>
        </w:rPr>
      </w:pPr>
      <w:r w:rsidRPr="00305098">
        <w:rPr>
          <w:sz w:val="20"/>
        </w:rPr>
        <w:t>Pseudo schema</w:t>
      </w:r>
    </w:p>
    <w:p w:rsidR="00967A51" w:rsidRPr="00305098" w:rsidRDefault="00967A51" w:rsidP="00967A51">
      <w:pPr>
        <w:pStyle w:val="nobreak"/>
        <w:rPr>
          <w:sz w:val="20"/>
        </w:rPr>
      </w:pPr>
      <w:r w:rsidRPr="00305098">
        <w:rPr>
          <w:sz w:val="20"/>
        </w:rPr>
        <w:t xml:space="preserve">The </w:t>
      </w:r>
      <w:r w:rsidRPr="00305098">
        <w:rPr>
          <w:i/>
          <w:sz w:val="20"/>
        </w:rPr>
        <w:t xml:space="preserve">Reason </w:t>
      </w:r>
      <w:r w:rsidRPr="00305098">
        <w:rPr>
          <w:sz w:val="20"/>
        </w:rPr>
        <w:t>is rendered in XML as:</w:t>
      </w:r>
    </w:p>
    <w:p w:rsidR="00967A51" w:rsidRPr="00305098" w:rsidRDefault="00967A51" w:rsidP="00967A51">
      <w:pPr>
        <w:rPr>
          <w:sz w:val="20"/>
        </w:rPr>
      </w:pPr>
    </w:p>
    <w:p w:rsidR="00967A51" w:rsidRPr="00305098" w:rsidRDefault="00967A51" w:rsidP="009A50FB">
      <w:pPr>
        <w:pStyle w:val="XMLSnippet"/>
        <w:rPr>
          <w:lang w:eastAsia="ja-JP"/>
        </w:rPr>
      </w:pPr>
      <w:r w:rsidRPr="00305098">
        <w:rPr>
          <w:rFonts w:hint="eastAsia"/>
          <w:lang w:eastAsia="ja-JP"/>
        </w:rPr>
        <w:t>&lt;</w:t>
      </w:r>
      <w:r w:rsidR="00EC0BC9" w:rsidRPr="00305098">
        <w:rPr>
          <w:lang w:eastAsia="ja-JP"/>
        </w:rPr>
        <w:t>aid-ogf:</w:t>
      </w:r>
      <w:r w:rsidRPr="00305098">
        <w:rPr>
          <w:rFonts w:hint="eastAsia"/>
          <w:lang w:eastAsia="ja-JP"/>
        </w:rPr>
        <w:t>Reason&gt; xsd:string &lt;/</w:t>
      </w:r>
      <w:r w:rsidR="00EC0BC9" w:rsidRPr="00305098">
        <w:rPr>
          <w:lang w:eastAsia="ja-JP"/>
        </w:rPr>
        <w:t>aid-ogf:</w:t>
      </w:r>
      <w:r w:rsidRPr="00305098">
        <w:rPr>
          <w:rFonts w:hint="eastAsia"/>
          <w:lang w:eastAsia="ja-JP"/>
        </w:rPr>
        <w:t>Reason&gt;</w:t>
      </w:r>
    </w:p>
    <w:p w:rsidR="00967A51" w:rsidRPr="00305098" w:rsidRDefault="00967A51" w:rsidP="00967A51">
      <w:pPr>
        <w:rPr>
          <w:sz w:val="20"/>
        </w:rPr>
      </w:pPr>
    </w:p>
    <w:p w:rsidR="00967A51" w:rsidRPr="00305098" w:rsidRDefault="00967A51" w:rsidP="00967A51">
      <w:pPr>
        <w:rPr>
          <w:sz w:val="20"/>
        </w:rPr>
      </w:pPr>
      <w:r w:rsidRPr="00305098">
        <w:rPr>
          <w:sz w:val="20"/>
        </w:rPr>
        <w:t>Where:</w:t>
      </w:r>
    </w:p>
    <w:p w:rsidR="00967A51" w:rsidRPr="00305098" w:rsidRDefault="00967A51" w:rsidP="00967A51">
      <w:pPr>
        <w:rPr>
          <w:b/>
          <w:sz w:val="20"/>
        </w:rPr>
      </w:pPr>
      <w:r w:rsidRPr="00305098">
        <w:rPr>
          <w:b/>
          <w:sz w:val="20"/>
        </w:rPr>
        <w:t>/aid:ActivityDocument/ActivityHistory/ActivityHistoryType/Status/Exception/Reason</w:t>
      </w:r>
    </w:p>
    <w:p w:rsidR="00967A51" w:rsidRPr="00305098" w:rsidRDefault="00F34FE0" w:rsidP="00F34FE0">
      <w:pPr>
        <w:pStyle w:val="XPath-Description"/>
        <w:ind w:left="0"/>
        <w:rPr>
          <w:sz w:val="20"/>
        </w:rPr>
      </w:pPr>
      <w:r w:rsidRPr="00305098">
        <w:rPr>
          <w:sz w:val="20"/>
        </w:rPr>
        <w:tab/>
      </w:r>
      <w:r w:rsidR="00967A51" w:rsidRPr="00305098">
        <w:rPr>
          <w:sz w:val="20"/>
        </w:rPr>
        <w:t xml:space="preserve">Represents the </w:t>
      </w:r>
      <w:r w:rsidR="00967A51" w:rsidRPr="00305098">
        <w:rPr>
          <w:rStyle w:val="DefinedItem"/>
          <w:sz w:val="20"/>
        </w:rPr>
        <w:t xml:space="preserve">Reason </w:t>
      </w:r>
      <w:r w:rsidR="00967A51" w:rsidRPr="00305098">
        <w:rPr>
          <w:rStyle w:val="DefinedItem"/>
          <w:i w:val="0"/>
          <w:sz w:val="20"/>
        </w:rPr>
        <w:t>element.</w:t>
      </w:r>
    </w:p>
    <w:p w:rsidR="00967A51" w:rsidRPr="00305098" w:rsidRDefault="00967A51" w:rsidP="00967A51">
      <w:pPr>
        <w:pStyle w:val="berschrift3"/>
        <w:numPr>
          <w:numberingChange w:id="1482" w:author="Ph W" w:date="2010-08-05T10:50:00Z" w:original="%1:6:0:.%2:3:0:.%3:6:0:"/>
        </w:numPr>
        <w:rPr>
          <w:sz w:val="20"/>
          <w:lang w:eastAsia="ja-JP"/>
        </w:rPr>
      </w:pPr>
      <w:del w:id="1483" w:author="Ph W" w:date="2010-08-05T10:54:00Z">
        <w:r w:rsidRPr="00305098" w:rsidDel="005552C5">
          <w:rPr>
            <w:sz w:val="20"/>
            <w:lang w:eastAsia="ja-JP"/>
          </w:rPr>
          <w:delText>Example</w:delText>
        </w:r>
        <w:r w:rsidRPr="00305098" w:rsidDel="005552C5">
          <w:rPr>
            <w:rFonts w:hint="eastAsia"/>
            <w:sz w:val="20"/>
            <w:lang w:eastAsia="ja-JP"/>
          </w:rPr>
          <w:delText>s</w:delText>
        </w:r>
      </w:del>
      <w:ins w:id="1484" w:author="Ph W" w:date="2010-08-05T10:54:00Z">
        <w:r w:rsidR="005552C5">
          <w:rPr>
            <w:rFonts w:hint="eastAsia"/>
            <w:sz w:val="20"/>
            <w:lang w:eastAsia="ja-JP"/>
          </w:rPr>
          <w:t>Example</w:t>
        </w:r>
      </w:ins>
    </w:p>
    <w:p w:rsidR="00967A51" w:rsidRPr="00305098" w:rsidRDefault="00967A51" w:rsidP="00967A51">
      <w:pPr>
        <w:pStyle w:val="nobreak"/>
        <w:rPr>
          <w:sz w:val="20"/>
        </w:rPr>
      </w:pPr>
      <w:r w:rsidRPr="00305098">
        <w:rPr>
          <w:sz w:val="20"/>
        </w:rPr>
        <w:t>The reason for the component failing to write to storage was that its quota was reached.</w:t>
      </w:r>
    </w:p>
    <w:p w:rsidR="00967A51" w:rsidRPr="00305098" w:rsidRDefault="00967A51" w:rsidP="00967A51">
      <w:pPr>
        <w:rPr>
          <w:sz w:val="20"/>
        </w:rPr>
      </w:pPr>
    </w:p>
    <w:p w:rsidR="00967A51" w:rsidRPr="00305098" w:rsidRDefault="00967A51" w:rsidP="009A50FB">
      <w:pPr>
        <w:pStyle w:val="XMLSnippet"/>
        <w:rPr>
          <w:lang w:eastAsia="ja-JP"/>
        </w:rPr>
      </w:pPr>
      <w:r w:rsidRPr="00305098">
        <w:rPr>
          <w:rFonts w:hint="eastAsia"/>
          <w:lang w:eastAsia="ja-JP"/>
        </w:rPr>
        <w:t>&lt;</w:t>
      </w:r>
      <w:r w:rsidRPr="00305098">
        <w:rPr>
          <w:lang w:eastAsia="ja-JP"/>
        </w:rPr>
        <w:t>aid-ogf:</w:t>
      </w:r>
      <w:r w:rsidRPr="00305098">
        <w:rPr>
          <w:rFonts w:hint="eastAsia"/>
          <w:lang w:eastAsia="ja-JP"/>
        </w:rPr>
        <w:t xml:space="preserve">Reason&gt; </w:t>
      </w:r>
      <w:r w:rsidRPr="00305098">
        <w:rPr>
          <w:lang w:eastAsia="ja-JP"/>
        </w:rPr>
        <w:t>Storage quota reached</w:t>
      </w:r>
      <w:r w:rsidRPr="00305098">
        <w:rPr>
          <w:rFonts w:hint="eastAsia"/>
          <w:lang w:eastAsia="ja-JP"/>
        </w:rPr>
        <w:t xml:space="preserve"> &lt;/</w:t>
      </w:r>
      <w:r w:rsidRPr="00305098">
        <w:rPr>
          <w:lang w:eastAsia="ja-JP"/>
        </w:rPr>
        <w:t>aid-ogf:</w:t>
      </w:r>
      <w:r w:rsidRPr="00305098">
        <w:rPr>
          <w:rFonts w:hint="eastAsia"/>
          <w:lang w:eastAsia="ja-JP"/>
        </w:rPr>
        <w:t>Reason&gt;</w:t>
      </w:r>
    </w:p>
    <w:bookmarkEnd w:id="1442"/>
    <w:p w:rsidR="00967A51" w:rsidRPr="00305098" w:rsidRDefault="00967A51" w:rsidP="00967A51">
      <w:pPr>
        <w:pStyle w:val="nobreak"/>
        <w:rPr>
          <w:sz w:val="20"/>
        </w:rPr>
      </w:pPr>
    </w:p>
    <w:p w:rsidR="00967A51" w:rsidRPr="00305098" w:rsidRDefault="00967A51" w:rsidP="00967A51">
      <w:pPr>
        <w:pStyle w:val="berschrift1"/>
        <w:numPr>
          <w:numberingChange w:id="1485" w:author="Ph W" w:date="2010-08-05T10:50:00Z" w:original="%1:7:0:."/>
        </w:numPr>
        <w:rPr>
          <w:sz w:val="20"/>
        </w:rPr>
      </w:pPr>
      <w:bookmarkStart w:id="1486" w:name="_Toc105118917"/>
      <w:bookmarkStart w:id="1487" w:name="_Toc135995906"/>
      <w:bookmarkStart w:id="1488" w:name="_Ref137643090"/>
      <w:bookmarkStart w:id="1489" w:name="_Toc142648550"/>
      <w:r w:rsidRPr="00305098">
        <w:rPr>
          <w:sz w:val="20"/>
        </w:rPr>
        <w:t>Security Considerations</w:t>
      </w:r>
      <w:bookmarkEnd w:id="1334"/>
      <w:bookmarkEnd w:id="1486"/>
      <w:bookmarkEnd w:id="1487"/>
      <w:bookmarkEnd w:id="1488"/>
      <w:bookmarkEnd w:id="1489"/>
    </w:p>
    <w:p w:rsidR="00967A51" w:rsidRPr="00305098" w:rsidRDefault="00967A51" w:rsidP="00967A51">
      <w:pPr>
        <w:rPr>
          <w:sz w:val="20"/>
        </w:rPr>
      </w:pPr>
    </w:p>
    <w:p w:rsidR="00967A51" w:rsidRPr="00305098" w:rsidRDefault="00967A51" w:rsidP="00967A51">
      <w:pPr>
        <w:rPr>
          <w:sz w:val="20"/>
        </w:rPr>
      </w:pPr>
      <w:r w:rsidRPr="00305098">
        <w:rPr>
          <w:sz w:val="20"/>
        </w:rPr>
        <w:t>There are two key security considerations in relation to activity instance documents, being the privacy of the data within the document, and integrity of that data.</w:t>
      </w:r>
    </w:p>
    <w:p w:rsidR="00967A51" w:rsidRPr="00305098" w:rsidRDefault="00967A51" w:rsidP="00967A51">
      <w:pPr>
        <w:rPr>
          <w:sz w:val="20"/>
        </w:rPr>
      </w:pPr>
    </w:p>
    <w:p w:rsidR="00967A51" w:rsidRPr="00305098" w:rsidRDefault="00967A51" w:rsidP="00967A51">
      <w:pPr>
        <w:rPr>
          <w:sz w:val="20"/>
        </w:rPr>
      </w:pPr>
      <w:r w:rsidRPr="00305098">
        <w:rPr>
          <w:sz w:val="20"/>
        </w:rPr>
        <w:t>Because an activity instance document can contain much information that is in need of being secured, it is important that services and resources handling these documents take care to ensure that appropriate access controls are applied. The definition of such rules lies outside the scope of this specification, as is the description of how those rules are to be attached to the activity instance document.</w:t>
      </w:r>
    </w:p>
    <w:p w:rsidR="00967A51" w:rsidRPr="00305098" w:rsidRDefault="00967A51" w:rsidP="00967A51">
      <w:pPr>
        <w:rPr>
          <w:sz w:val="20"/>
        </w:rPr>
      </w:pPr>
    </w:p>
    <w:p w:rsidR="00967A51" w:rsidRPr="00305098" w:rsidRDefault="00967A51" w:rsidP="00967A51">
      <w:pPr>
        <w:rPr>
          <w:sz w:val="20"/>
        </w:rPr>
      </w:pPr>
      <w:r w:rsidRPr="00305098">
        <w:rPr>
          <w:sz w:val="20"/>
        </w:rPr>
        <w:t xml:space="preserve">Because an entire activity instance document, or parts thereof, may be passed between many systems between its originating source system and the eventual consumers of the data (e.g., a principal investigator or funding organization) and the fact that the document may be used for making decisions on payments for work done, it is important for the consumers of the activity instance document to be able to determine that the document they see is what was originally provided. The source system may attach XML digital signatures </w:t>
      </w:r>
      <w:r w:rsidR="00DC76A3" w:rsidRPr="00305098">
        <w:rPr>
          <w:sz w:val="20"/>
        </w:rPr>
        <w:fldChar w:fldCharType="begin"/>
      </w:r>
      <w:r w:rsidRPr="00305098">
        <w:rPr>
          <w:sz w:val="20"/>
        </w:rPr>
        <w:instrText xml:space="preserve"> REF XMLDSIG \h </w:instrText>
      </w:r>
      <w:r w:rsidR="00223DC3" w:rsidRPr="00DC76A3">
        <w:rPr>
          <w:sz w:val="20"/>
        </w:rPr>
      </w:r>
      <w:r w:rsidR="00DC76A3" w:rsidRPr="00305098">
        <w:rPr>
          <w:sz w:val="20"/>
        </w:rPr>
        <w:fldChar w:fldCharType="separate"/>
      </w:r>
      <w:r w:rsidR="00773AFB" w:rsidRPr="00305098">
        <w:rPr>
          <w:sz w:val="20"/>
        </w:rPr>
        <w:t>[XMLDSIG]</w:t>
      </w:r>
      <w:r w:rsidR="00DC76A3" w:rsidRPr="00305098">
        <w:rPr>
          <w:sz w:val="20"/>
        </w:rPr>
        <w:fldChar w:fldCharType="end"/>
      </w:r>
      <w:r w:rsidRPr="00305098">
        <w:rPr>
          <w:sz w:val="20"/>
        </w:rPr>
        <w:t xml:space="preserve"> to individual </w:t>
      </w:r>
      <w:r w:rsidRPr="00305098">
        <w:rPr>
          <w:i/>
          <w:sz w:val="20"/>
        </w:rPr>
        <w:t>ActivityHistoryEntry</w:t>
      </w:r>
      <w:r w:rsidRPr="00305098">
        <w:rPr>
          <w:sz w:val="20"/>
        </w:rPr>
        <w:t xml:space="preserve"> elements; or to the overall </w:t>
      </w:r>
      <w:r w:rsidRPr="00305098">
        <w:rPr>
          <w:i/>
          <w:sz w:val="20"/>
        </w:rPr>
        <w:t>ActivityDescription</w:t>
      </w:r>
      <w:r w:rsidRPr="00305098">
        <w:rPr>
          <w:sz w:val="20"/>
        </w:rPr>
        <w:t xml:space="preserve"> element. Signing the overall document ensures its integrity (as well as provides the ability to check who was responsible for creating it). It also has the effect of sealing that particular version of the document (though future versions of the document may also be created, at a cost of requiring some entity to recreate the signature once again). </w:t>
      </w:r>
    </w:p>
    <w:p w:rsidR="00967A51" w:rsidRPr="00305098" w:rsidRDefault="00967A51" w:rsidP="00967A51">
      <w:pPr>
        <w:rPr>
          <w:sz w:val="20"/>
        </w:rPr>
      </w:pPr>
    </w:p>
    <w:p w:rsidR="00967A51" w:rsidRPr="00305098" w:rsidRDefault="00967A51" w:rsidP="001C647C">
      <w:pPr>
        <w:tabs>
          <w:tab w:val="left" w:pos="0"/>
        </w:tabs>
        <w:rPr>
          <w:sz w:val="20"/>
        </w:rPr>
      </w:pPr>
      <w:r w:rsidRPr="00305098">
        <w:rPr>
          <w:sz w:val="20"/>
        </w:rPr>
        <w:t xml:space="preserve">This specification does not recommend any specific normalization or signing algorithms, though </w:t>
      </w:r>
      <w:r w:rsidR="001C647C">
        <w:rPr>
          <w:sz w:val="20"/>
        </w:rPr>
        <w:t xml:space="preserve">it </w:t>
      </w:r>
      <w:r w:rsidRPr="00305098">
        <w:rPr>
          <w:sz w:val="20"/>
        </w:rPr>
        <w:t xml:space="preserve">is noted that algorithms that depend on the presence of ID attributes on elements or which depend on absolute XPath addressing </w:t>
      </w:r>
      <w:r w:rsidR="00DC76A3" w:rsidRPr="00305098">
        <w:rPr>
          <w:sz w:val="20"/>
        </w:rPr>
        <w:fldChar w:fldCharType="begin"/>
      </w:r>
      <w:r w:rsidRPr="00305098">
        <w:rPr>
          <w:sz w:val="20"/>
        </w:rPr>
        <w:instrText xml:space="preserve"> REF XPATH \h </w:instrText>
      </w:r>
      <w:r w:rsidR="00223DC3" w:rsidRPr="00DC76A3">
        <w:rPr>
          <w:sz w:val="20"/>
        </w:rPr>
      </w:r>
      <w:r w:rsidR="00DC76A3" w:rsidRPr="00305098">
        <w:rPr>
          <w:sz w:val="20"/>
        </w:rPr>
        <w:fldChar w:fldCharType="separate"/>
      </w:r>
      <w:ins w:id="1490" w:author="Ph W" w:date="2010-08-05T17:26:00Z">
        <w:r w:rsidR="00773AFB" w:rsidRPr="00305098">
          <w:rPr>
            <w:sz w:val="20"/>
          </w:rPr>
          <w:t>[XPATH]</w:t>
        </w:r>
      </w:ins>
      <w:del w:id="1491" w:author="Ph W" w:date="2010-08-05T10:56:00Z">
        <w:r w:rsidR="00687C56" w:rsidRPr="00305098" w:rsidDel="00522DA9">
          <w:rPr>
            <w:sz w:val="20"/>
          </w:rPr>
          <w:delText>[XPATH]</w:delText>
        </w:r>
      </w:del>
      <w:r w:rsidR="00DC76A3" w:rsidRPr="00305098">
        <w:rPr>
          <w:sz w:val="20"/>
        </w:rPr>
        <w:fldChar w:fldCharType="end"/>
      </w:r>
      <w:r w:rsidRPr="00305098">
        <w:rPr>
          <w:sz w:val="20"/>
        </w:rPr>
        <w:t xml:space="preserve"> are NOT RECOMMENDED as that makes those documents difficult to aggregate. It is RECOMMENDED that in order to gain maximal efficiency, originating source systems delay generating a signature for a document until they believe they have accumulated all the relevant </w:t>
      </w:r>
      <w:r w:rsidRPr="00305098">
        <w:rPr>
          <w:i/>
          <w:sz w:val="20"/>
        </w:rPr>
        <w:t>ActivityHistoryEntry</w:t>
      </w:r>
      <w:r w:rsidRPr="00305098">
        <w:rPr>
          <w:sz w:val="20"/>
        </w:rPr>
        <w:t xml:space="preserve"> elements.</w:t>
      </w:r>
    </w:p>
    <w:p w:rsidR="00967A51" w:rsidRPr="00305098" w:rsidRDefault="00967A51" w:rsidP="00967A51">
      <w:pPr>
        <w:rPr>
          <w:sz w:val="20"/>
        </w:rPr>
      </w:pPr>
    </w:p>
    <w:p w:rsidR="00967A51" w:rsidRPr="00305098" w:rsidRDefault="00967A51" w:rsidP="00967A51">
      <w:pPr>
        <w:pStyle w:val="berschrift1"/>
        <w:numPr>
          <w:numberingChange w:id="1492" w:author="Ph W" w:date="2010-08-05T10:50:00Z" w:original="%1:8:0:."/>
        </w:numPr>
        <w:rPr>
          <w:sz w:val="20"/>
        </w:rPr>
      </w:pPr>
      <w:bookmarkStart w:id="1493" w:name="_Toc261248783"/>
      <w:bookmarkStart w:id="1494" w:name="_Toc261248785"/>
      <w:bookmarkStart w:id="1495" w:name="_Toc105118918"/>
      <w:bookmarkStart w:id="1496" w:name="_Toc135995907"/>
      <w:bookmarkStart w:id="1497" w:name="_Toc142648551"/>
      <w:bookmarkEnd w:id="1493"/>
      <w:bookmarkEnd w:id="1494"/>
      <w:r w:rsidRPr="00305098">
        <w:rPr>
          <w:sz w:val="20"/>
        </w:rPr>
        <w:t>Contributors</w:t>
      </w:r>
      <w:bookmarkEnd w:id="1495"/>
      <w:bookmarkEnd w:id="1496"/>
      <w:bookmarkEnd w:id="1497"/>
    </w:p>
    <w:p w:rsidR="00967A51" w:rsidRPr="00305098" w:rsidRDefault="00967A51">
      <w:pPr>
        <w:rPr>
          <w:sz w:val="20"/>
        </w:rPr>
      </w:pPr>
      <w:r w:rsidRPr="00305098">
        <w:rPr>
          <w:sz w:val="20"/>
        </w:rPr>
        <w:t>Donal Fellows</w:t>
      </w:r>
    </w:p>
    <w:p w:rsidR="00967A51" w:rsidRPr="00305098" w:rsidRDefault="00967A51">
      <w:pPr>
        <w:rPr>
          <w:sz w:val="20"/>
        </w:rPr>
      </w:pPr>
      <w:r w:rsidRPr="00305098">
        <w:rPr>
          <w:sz w:val="20"/>
        </w:rPr>
        <w:t>Research Computing Services</w:t>
      </w:r>
      <w:r w:rsidRPr="00305098">
        <w:rPr>
          <w:sz w:val="20"/>
        </w:rPr>
        <w:br/>
        <w:t>The University of Manchester</w:t>
      </w:r>
      <w:r w:rsidRPr="00305098">
        <w:rPr>
          <w:sz w:val="20"/>
        </w:rPr>
        <w:br/>
        <w:t>Devonshire House, Precinct Centre, Oxford Road</w:t>
      </w:r>
      <w:r w:rsidRPr="00305098">
        <w:rPr>
          <w:sz w:val="20"/>
        </w:rPr>
        <w:br/>
        <w:t>Manchester M13 9PL</w:t>
      </w:r>
    </w:p>
    <w:p w:rsidR="00967A51" w:rsidRPr="00305098" w:rsidRDefault="00967A51">
      <w:pPr>
        <w:rPr>
          <w:sz w:val="20"/>
        </w:rPr>
      </w:pPr>
      <w:r w:rsidRPr="00305098">
        <w:rPr>
          <w:sz w:val="20"/>
        </w:rPr>
        <w:t xml:space="preserve">donal.k.fellows@manchester.ac.uk </w:t>
      </w:r>
    </w:p>
    <w:p w:rsidR="00967A51" w:rsidRPr="00305098" w:rsidRDefault="00967A51">
      <w:pPr>
        <w:rPr>
          <w:sz w:val="20"/>
        </w:rPr>
      </w:pPr>
    </w:p>
    <w:p w:rsidR="00967A51" w:rsidRPr="00305098" w:rsidRDefault="00967A51">
      <w:pPr>
        <w:rPr>
          <w:sz w:val="20"/>
        </w:rPr>
      </w:pPr>
      <w:r w:rsidRPr="00305098">
        <w:rPr>
          <w:sz w:val="20"/>
        </w:rPr>
        <w:t>Alexander Papaspyrou</w:t>
      </w:r>
    </w:p>
    <w:p w:rsidR="00967A51" w:rsidRPr="00305098" w:rsidRDefault="00967A51">
      <w:pPr>
        <w:rPr>
          <w:sz w:val="20"/>
        </w:rPr>
      </w:pPr>
      <w:r w:rsidRPr="00305098">
        <w:rPr>
          <w:sz w:val="20"/>
        </w:rPr>
        <w:t>Robotics Research Institute</w:t>
      </w:r>
    </w:p>
    <w:p w:rsidR="00967A51" w:rsidRPr="00305098" w:rsidRDefault="00967A51">
      <w:pPr>
        <w:rPr>
          <w:sz w:val="20"/>
        </w:rPr>
      </w:pPr>
      <w:r w:rsidRPr="00305098">
        <w:rPr>
          <w:sz w:val="20"/>
        </w:rPr>
        <w:t>TU Dortmund University</w:t>
      </w:r>
    </w:p>
    <w:p w:rsidR="00967A51" w:rsidRPr="00305098" w:rsidRDefault="00967A51">
      <w:pPr>
        <w:rPr>
          <w:sz w:val="20"/>
        </w:rPr>
      </w:pPr>
      <w:r w:rsidRPr="00305098">
        <w:rPr>
          <w:sz w:val="20"/>
        </w:rPr>
        <w:t>44227 Dortmund</w:t>
      </w:r>
    </w:p>
    <w:p w:rsidR="00967A51" w:rsidRPr="00305098" w:rsidRDefault="00967A51">
      <w:pPr>
        <w:rPr>
          <w:sz w:val="20"/>
        </w:rPr>
      </w:pPr>
      <w:r w:rsidRPr="00305098">
        <w:rPr>
          <w:sz w:val="20"/>
        </w:rPr>
        <w:t>alexander.papaspyrou@tu-dortmund.de</w:t>
      </w:r>
    </w:p>
    <w:p w:rsidR="00967A51" w:rsidRPr="00305098" w:rsidRDefault="00967A51">
      <w:pPr>
        <w:rPr>
          <w:sz w:val="20"/>
        </w:rPr>
      </w:pPr>
    </w:p>
    <w:p w:rsidR="00967A51" w:rsidRPr="00305098" w:rsidRDefault="00967A51" w:rsidP="00967A51">
      <w:pPr>
        <w:rPr>
          <w:sz w:val="20"/>
        </w:rPr>
      </w:pPr>
      <w:r w:rsidRPr="00305098">
        <w:rPr>
          <w:sz w:val="20"/>
        </w:rPr>
        <w:t>Andreas Savva</w:t>
      </w:r>
    </w:p>
    <w:p w:rsidR="00967A51" w:rsidRPr="00305098" w:rsidRDefault="00967A51" w:rsidP="00967A51">
      <w:pPr>
        <w:widowControl w:val="0"/>
        <w:autoSpaceDE w:val="0"/>
        <w:autoSpaceDN w:val="0"/>
        <w:adjustRightInd w:val="0"/>
        <w:rPr>
          <w:rFonts w:ascii="ArialMT" w:hAnsi="ArialMT" w:cs="ArialMT"/>
          <w:sz w:val="20"/>
        </w:rPr>
      </w:pPr>
      <w:r w:rsidRPr="00305098">
        <w:rPr>
          <w:rFonts w:ascii="ArialMT" w:hAnsi="ArialMT" w:cs="ArialMT"/>
          <w:sz w:val="20"/>
        </w:rPr>
        <w:t>Cloud Computing Research Center</w:t>
      </w:r>
    </w:p>
    <w:p w:rsidR="00967A51" w:rsidRPr="00305098" w:rsidRDefault="00967A51" w:rsidP="00967A51">
      <w:pPr>
        <w:widowControl w:val="0"/>
        <w:autoSpaceDE w:val="0"/>
        <w:autoSpaceDN w:val="0"/>
        <w:adjustRightInd w:val="0"/>
        <w:rPr>
          <w:rFonts w:ascii="ArialMT" w:hAnsi="ArialMT" w:cs="ArialMT"/>
          <w:sz w:val="20"/>
        </w:rPr>
      </w:pPr>
      <w:r w:rsidRPr="00305098">
        <w:rPr>
          <w:rFonts w:ascii="ArialMT" w:hAnsi="ArialMT" w:cs="ArialMT"/>
          <w:sz w:val="20"/>
        </w:rPr>
        <w:t>Fujitsu Laboratories</w:t>
      </w:r>
    </w:p>
    <w:p w:rsidR="00967A51" w:rsidRPr="00305098" w:rsidRDefault="00967A51" w:rsidP="00967A51">
      <w:pPr>
        <w:widowControl w:val="0"/>
        <w:autoSpaceDE w:val="0"/>
        <w:autoSpaceDN w:val="0"/>
        <w:adjustRightInd w:val="0"/>
        <w:rPr>
          <w:rFonts w:ascii="ArialMT" w:hAnsi="ArialMT" w:cs="ArialMT"/>
          <w:sz w:val="20"/>
        </w:rPr>
      </w:pPr>
      <w:r w:rsidRPr="00305098">
        <w:rPr>
          <w:rFonts w:ascii="ArialMT" w:hAnsi="ArialMT" w:cs="ArialMT"/>
          <w:sz w:val="20"/>
        </w:rPr>
        <w:t>4-1-1, Kamikodanaka, Nakahara, Kawasaki City, Japan</w:t>
      </w:r>
    </w:p>
    <w:p w:rsidR="00967A51" w:rsidRPr="00305098" w:rsidRDefault="00967A51" w:rsidP="00967A51">
      <w:pPr>
        <w:rPr>
          <w:sz w:val="20"/>
        </w:rPr>
      </w:pPr>
      <w:r w:rsidRPr="00305098">
        <w:rPr>
          <w:rFonts w:ascii="ArialMT" w:hAnsi="ArialMT" w:cs="ArialMT"/>
          <w:sz w:val="20"/>
        </w:rPr>
        <w:t>Email: andreas.savva@jp.fujitsu.com</w:t>
      </w:r>
    </w:p>
    <w:p w:rsidR="00967A51" w:rsidRPr="00305098" w:rsidRDefault="00967A51">
      <w:pPr>
        <w:rPr>
          <w:sz w:val="20"/>
        </w:rPr>
      </w:pPr>
    </w:p>
    <w:p w:rsidR="00967A51" w:rsidRPr="00305098" w:rsidRDefault="00967A51">
      <w:pPr>
        <w:rPr>
          <w:sz w:val="20"/>
        </w:rPr>
      </w:pPr>
      <w:r w:rsidRPr="00305098">
        <w:rPr>
          <w:sz w:val="20"/>
        </w:rPr>
        <w:t>Philipp Wieder</w:t>
      </w:r>
    </w:p>
    <w:p w:rsidR="00967A51" w:rsidRPr="00305098" w:rsidDel="005552C5" w:rsidRDefault="005552C5">
      <w:pPr>
        <w:rPr>
          <w:del w:id="1498" w:author="Ph W" w:date="2010-08-05T10:55:00Z"/>
          <w:sz w:val="20"/>
        </w:rPr>
      </w:pPr>
      <w:ins w:id="1499" w:author="Ph W" w:date="2010-08-05T10:54:00Z">
        <w:r>
          <w:rPr>
            <w:sz w:val="20"/>
          </w:rPr>
          <w:t>Service Computing Group/</w:t>
        </w:r>
      </w:ins>
      <w:del w:id="1500" w:author="Ph W" w:date="2010-08-05T10:54:00Z">
        <w:r w:rsidR="00967A51" w:rsidRPr="00305098" w:rsidDel="005552C5">
          <w:rPr>
            <w:sz w:val="20"/>
          </w:rPr>
          <w:delText>IT and Media Center</w:delText>
        </w:r>
      </w:del>
      <w:ins w:id="1501" w:author="Ph W" w:date="2010-08-05T10:54:00Z">
        <w:r>
          <w:rPr>
            <w:sz w:val="20"/>
          </w:rPr>
          <w:t>ITMC</w:t>
        </w:r>
      </w:ins>
    </w:p>
    <w:p w:rsidR="00C40353" w:rsidRPr="00305098" w:rsidRDefault="00967A51" w:rsidP="00967A51">
      <w:pPr>
        <w:rPr>
          <w:sz w:val="20"/>
        </w:rPr>
      </w:pPr>
      <w:del w:id="1502" w:author="Ph W" w:date="2010-08-05T10:55:00Z">
        <w:r w:rsidRPr="00305098" w:rsidDel="005552C5">
          <w:rPr>
            <w:sz w:val="20"/>
          </w:rPr>
          <w:delText>Service Computing</w:delText>
        </w:r>
        <w:r w:rsidR="0077680C" w:rsidRPr="00305098" w:rsidDel="005552C5">
          <w:rPr>
            <w:sz w:val="20"/>
          </w:rPr>
          <w:delText xml:space="preserve"> Group</w:delText>
        </w:r>
      </w:del>
    </w:p>
    <w:p w:rsidR="00967A51" w:rsidRPr="00305098" w:rsidRDefault="00967A51" w:rsidP="00967A51">
      <w:pPr>
        <w:rPr>
          <w:sz w:val="20"/>
          <w:lang w:val="de-DE"/>
        </w:rPr>
      </w:pPr>
      <w:r w:rsidRPr="00305098">
        <w:rPr>
          <w:sz w:val="20"/>
          <w:lang w:val="de-DE"/>
        </w:rPr>
        <w:t>TU Dortmund University</w:t>
      </w:r>
    </w:p>
    <w:p w:rsidR="00967A51" w:rsidRPr="00305098" w:rsidRDefault="00967A51" w:rsidP="00967A51">
      <w:pPr>
        <w:rPr>
          <w:sz w:val="20"/>
          <w:lang w:val="de-DE"/>
        </w:rPr>
      </w:pPr>
      <w:r w:rsidRPr="00305098">
        <w:rPr>
          <w:sz w:val="20"/>
          <w:lang w:val="de-DE"/>
        </w:rPr>
        <w:t>44227 Dortmund</w:t>
      </w:r>
    </w:p>
    <w:p w:rsidR="00967A51" w:rsidRPr="00305098" w:rsidRDefault="00967A51" w:rsidP="00967A51">
      <w:pPr>
        <w:rPr>
          <w:sz w:val="20"/>
          <w:lang w:val="de-DE"/>
        </w:rPr>
      </w:pPr>
      <w:r w:rsidRPr="00305098">
        <w:rPr>
          <w:sz w:val="20"/>
          <w:lang w:val="de-DE"/>
        </w:rPr>
        <w:t>philipp.wieder@udo.edu</w:t>
      </w:r>
    </w:p>
    <w:p w:rsidR="00967A51" w:rsidRPr="00305098" w:rsidRDefault="00967A51" w:rsidP="00967A51">
      <w:pPr>
        <w:rPr>
          <w:sz w:val="20"/>
          <w:lang w:val="de-DE"/>
        </w:rPr>
      </w:pPr>
    </w:p>
    <w:p w:rsidR="00967A51" w:rsidRPr="00305098" w:rsidRDefault="00967A51">
      <w:pPr>
        <w:rPr>
          <w:sz w:val="20"/>
        </w:rPr>
      </w:pPr>
      <w:r w:rsidRPr="00305098">
        <w:rPr>
          <w:sz w:val="20"/>
        </w:rPr>
        <w:t>The authors would also like to thank Ali Anjomshoaa, Fred Brisard, Steve McGough, Neil Chue Hong, Shahbaz Memon, Shiraz Memon, Henning Mersch, Chris Smith, Wolfgang Ziegler and the people from the NextGRID project for their valuable input and the time they have committed to this specification or the foundations of it.</w:t>
      </w:r>
    </w:p>
    <w:p w:rsidR="00967A51" w:rsidRPr="00305098" w:rsidRDefault="00967A51" w:rsidP="00967A51">
      <w:pPr>
        <w:pStyle w:val="berschrift1"/>
        <w:numPr>
          <w:numberingChange w:id="1503" w:author="Ph W" w:date="2010-08-05T10:50:00Z" w:original="%1:9:0:."/>
        </w:numPr>
        <w:rPr>
          <w:sz w:val="20"/>
        </w:rPr>
      </w:pPr>
      <w:bookmarkStart w:id="1504" w:name="_Toc526008660"/>
      <w:bookmarkStart w:id="1505" w:name="_Toc105118920"/>
      <w:bookmarkStart w:id="1506" w:name="_Toc135995908"/>
      <w:bookmarkStart w:id="1507" w:name="_Toc142648552"/>
      <w:r w:rsidRPr="00305098">
        <w:rPr>
          <w:sz w:val="20"/>
        </w:rPr>
        <w:t>Intellectual Property Statement</w:t>
      </w:r>
      <w:bookmarkEnd w:id="1504"/>
      <w:bookmarkEnd w:id="1505"/>
      <w:bookmarkEnd w:id="1506"/>
      <w:bookmarkEnd w:id="1507"/>
    </w:p>
    <w:p w:rsidR="00967A51" w:rsidRPr="00305098" w:rsidRDefault="00967A51">
      <w:pPr>
        <w:rPr>
          <w:sz w:val="20"/>
        </w:rPr>
      </w:pPr>
    </w:p>
    <w:p w:rsidR="00967A51" w:rsidRPr="00305098" w:rsidRDefault="00967A51">
      <w:pPr>
        <w:rPr>
          <w:sz w:val="20"/>
          <w:lang w:eastAsia="zh-CN"/>
        </w:rPr>
      </w:pPr>
      <w:r w:rsidRPr="00305098">
        <w:rPr>
          <w:sz w:val="20"/>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967A51" w:rsidRPr="00305098" w:rsidRDefault="00967A51">
      <w:pPr>
        <w:rPr>
          <w:sz w:val="20"/>
          <w:lang w:eastAsia="zh-CN"/>
        </w:rPr>
      </w:pPr>
    </w:p>
    <w:p w:rsidR="00967A51" w:rsidRPr="00305098" w:rsidRDefault="00967A51">
      <w:pPr>
        <w:rPr>
          <w:sz w:val="20"/>
          <w:lang w:eastAsia="zh-CN"/>
        </w:rPr>
      </w:pPr>
      <w:r w:rsidRPr="00305098">
        <w:rPr>
          <w:sz w:val="20"/>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967A51" w:rsidRPr="00305098" w:rsidRDefault="00967A51">
      <w:pPr>
        <w:rPr>
          <w:sz w:val="20"/>
        </w:rPr>
      </w:pPr>
    </w:p>
    <w:p w:rsidR="00967A51" w:rsidRPr="00305098" w:rsidRDefault="00967A51" w:rsidP="00967A51">
      <w:pPr>
        <w:pStyle w:val="berschrift1"/>
        <w:numPr>
          <w:numberingChange w:id="1508" w:author="Ph W" w:date="2010-08-05T10:50:00Z" w:original="%1:10:0:."/>
        </w:numPr>
        <w:rPr>
          <w:sz w:val="20"/>
        </w:rPr>
      </w:pPr>
      <w:bookmarkStart w:id="1509" w:name="_Toc105118921"/>
      <w:bookmarkStart w:id="1510" w:name="_Toc135995909"/>
      <w:bookmarkStart w:id="1511" w:name="_Toc526008661"/>
      <w:bookmarkStart w:id="1512" w:name="_Toc142648553"/>
      <w:r w:rsidRPr="00305098">
        <w:rPr>
          <w:sz w:val="20"/>
        </w:rPr>
        <w:t>Disclaimer</w:t>
      </w:r>
      <w:bookmarkEnd w:id="1509"/>
      <w:bookmarkEnd w:id="1510"/>
      <w:bookmarkEnd w:id="1512"/>
    </w:p>
    <w:p w:rsidR="00967A51" w:rsidRPr="00305098" w:rsidRDefault="00967A51" w:rsidP="00967A51">
      <w:pPr>
        <w:rPr>
          <w:sz w:val="20"/>
        </w:rPr>
      </w:pPr>
      <w:r w:rsidRPr="00305098">
        <w:rPr>
          <w:sz w:val="20"/>
        </w:rP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967A51" w:rsidRPr="00305098" w:rsidRDefault="00967A51" w:rsidP="00967A51">
      <w:pPr>
        <w:rPr>
          <w:sz w:val="20"/>
        </w:rPr>
      </w:pPr>
    </w:p>
    <w:p w:rsidR="00967A51" w:rsidRPr="00305098" w:rsidRDefault="00967A51" w:rsidP="00967A51">
      <w:pPr>
        <w:pStyle w:val="berschrift1"/>
        <w:numPr>
          <w:numberingChange w:id="1513" w:author="Ph W" w:date="2010-08-05T10:50:00Z" w:original="%1:11:0:."/>
        </w:numPr>
        <w:rPr>
          <w:sz w:val="20"/>
        </w:rPr>
      </w:pPr>
      <w:bookmarkStart w:id="1514" w:name="_Toc105118922"/>
      <w:bookmarkStart w:id="1515" w:name="_Toc135995910"/>
      <w:bookmarkStart w:id="1516" w:name="_Toc142648554"/>
      <w:r w:rsidRPr="00305098">
        <w:rPr>
          <w:sz w:val="20"/>
        </w:rPr>
        <w:t>Full Copyright Notice</w:t>
      </w:r>
      <w:bookmarkEnd w:id="1511"/>
      <w:bookmarkEnd w:id="1514"/>
      <w:bookmarkEnd w:id="1515"/>
      <w:bookmarkEnd w:id="1516"/>
    </w:p>
    <w:p w:rsidR="00967A51" w:rsidRPr="00305098" w:rsidRDefault="00967A51">
      <w:pPr>
        <w:rPr>
          <w:sz w:val="20"/>
        </w:rPr>
      </w:pPr>
    </w:p>
    <w:p w:rsidR="00967A51" w:rsidRPr="00305098" w:rsidRDefault="00967A51">
      <w:pPr>
        <w:rPr>
          <w:sz w:val="20"/>
        </w:rPr>
      </w:pPr>
      <w:r w:rsidRPr="00305098">
        <w:rPr>
          <w:sz w:val="20"/>
        </w:rPr>
        <w:t>Copyright (C) Open Grid Forum (2009, 2010). All Rights Reserved.</w:t>
      </w:r>
    </w:p>
    <w:p w:rsidR="00967A51" w:rsidRPr="00305098" w:rsidRDefault="00967A51">
      <w:pPr>
        <w:rPr>
          <w:sz w:val="20"/>
        </w:rPr>
      </w:pPr>
    </w:p>
    <w:p w:rsidR="00967A51" w:rsidRPr="00305098" w:rsidRDefault="00967A51">
      <w:pPr>
        <w:rPr>
          <w:sz w:val="20"/>
        </w:rPr>
      </w:pPr>
      <w:r w:rsidRPr="00305098">
        <w:rPr>
          <w:sz w:val="20"/>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967A51" w:rsidRPr="00305098" w:rsidRDefault="00967A51">
      <w:pPr>
        <w:rPr>
          <w:sz w:val="20"/>
        </w:rPr>
      </w:pPr>
    </w:p>
    <w:p w:rsidR="00967A51" w:rsidRPr="00305098" w:rsidRDefault="00967A51" w:rsidP="00967A51">
      <w:pPr>
        <w:rPr>
          <w:sz w:val="20"/>
        </w:rPr>
      </w:pPr>
      <w:r w:rsidRPr="00305098">
        <w:rPr>
          <w:sz w:val="20"/>
        </w:rPr>
        <w:t xml:space="preserve">The limited permissions granted above are perpetual and will not be revoked by the OGF </w:t>
      </w:r>
      <w:r w:rsidR="00A474EA" w:rsidRPr="00305098">
        <w:rPr>
          <w:sz w:val="20"/>
        </w:rPr>
        <w:t>or its successors or assignees.</w:t>
      </w:r>
    </w:p>
    <w:p w:rsidR="00967A51" w:rsidRPr="00305098" w:rsidRDefault="00967A51" w:rsidP="00967A51">
      <w:pPr>
        <w:pStyle w:val="berschrift1"/>
        <w:numPr>
          <w:numberingChange w:id="1517" w:author="Ph W" w:date="2010-08-05T10:50:00Z" w:original="%1:12:0:."/>
        </w:numPr>
        <w:rPr>
          <w:sz w:val="20"/>
        </w:rPr>
      </w:pPr>
      <w:bookmarkStart w:id="1518" w:name="_Toc105118923"/>
      <w:bookmarkStart w:id="1519" w:name="_Toc135995911"/>
      <w:bookmarkStart w:id="1520" w:name="_Toc142648555"/>
      <w:r w:rsidRPr="00305098">
        <w:rPr>
          <w:sz w:val="20"/>
        </w:rPr>
        <w:t>References</w:t>
      </w:r>
      <w:bookmarkEnd w:id="1518"/>
      <w:bookmarkEnd w:id="1519"/>
      <w:bookmarkEnd w:id="1520"/>
    </w:p>
    <w:p w:rsidR="00967A51" w:rsidRPr="00305098" w:rsidRDefault="00967A51" w:rsidP="00A474EA">
      <w:pPr>
        <w:tabs>
          <w:tab w:val="left" w:pos="1134"/>
        </w:tabs>
        <w:ind w:left="1134" w:hanging="1134"/>
        <w:rPr>
          <w:sz w:val="20"/>
        </w:rPr>
      </w:pPr>
      <w:bookmarkStart w:id="1521" w:name="BES"/>
      <w:bookmarkStart w:id="1522" w:name="BRADNER"/>
      <w:r w:rsidRPr="00305098">
        <w:rPr>
          <w:sz w:val="20"/>
        </w:rPr>
        <w:t>[BES]</w:t>
      </w:r>
      <w:bookmarkEnd w:id="1521"/>
      <w:r w:rsidR="00A474EA" w:rsidRPr="00305098">
        <w:rPr>
          <w:sz w:val="20"/>
        </w:rPr>
        <w:t xml:space="preserve"> </w:t>
      </w:r>
      <w:r w:rsidR="00A474EA" w:rsidRPr="00305098">
        <w:rPr>
          <w:sz w:val="20"/>
        </w:rPr>
        <w:tab/>
      </w:r>
      <w:r w:rsidRPr="00305098">
        <w:rPr>
          <w:sz w:val="20"/>
        </w:rPr>
        <w:t>Foster, I., Grimshaw, A., Lane, P., Lee, W., Morgan, M., Newhouse, S., Pickles, S., Pulsipher, D., Smith, C., and Theimer, M. OGSA® Basic Execution Service Version 1.0, Grid Forum Document, GFD.108, Open Grid Forum, Lemont, Illinois, U.S.A. August 2007.</w:t>
      </w:r>
    </w:p>
    <w:p w:rsidR="00967A51" w:rsidRPr="00305098" w:rsidRDefault="00967A51" w:rsidP="00A474EA">
      <w:pPr>
        <w:tabs>
          <w:tab w:val="left" w:pos="1134"/>
        </w:tabs>
        <w:ind w:left="1134" w:hanging="1134"/>
        <w:rPr>
          <w:sz w:val="20"/>
        </w:rPr>
      </w:pPr>
      <w:r w:rsidRPr="00305098">
        <w:rPr>
          <w:sz w:val="20"/>
        </w:rPr>
        <w:t>[BRADNER]</w:t>
      </w:r>
      <w:bookmarkEnd w:id="1522"/>
      <w:r w:rsidRPr="00305098">
        <w:rPr>
          <w:sz w:val="20"/>
        </w:rPr>
        <w:tab/>
        <w:t>Bradner, S.</w:t>
      </w:r>
      <w:r w:rsidR="005B5EC7" w:rsidRPr="00305098">
        <w:rPr>
          <w:sz w:val="20"/>
        </w:rPr>
        <w:t>,</w:t>
      </w:r>
      <w:r w:rsidRPr="00305098">
        <w:rPr>
          <w:sz w:val="20"/>
        </w:rPr>
        <w:t xml:space="preserve"> Key Words for Use in RFCs to Indicate Requirement Levels, RFC 2119. March 1997.</w:t>
      </w:r>
    </w:p>
    <w:p w:rsidR="00967A51" w:rsidRPr="00305098" w:rsidRDefault="00967A51" w:rsidP="00A474EA">
      <w:pPr>
        <w:tabs>
          <w:tab w:val="left" w:pos="1134"/>
        </w:tabs>
        <w:ind w:left="1134" w:hanging="1134"/>
        <w:rPr>
          <w:sz w:val="20"/>
        </w:rPr>
      </w:pPr>
      <w:bookmarkStart w:id="1523" w:name="BRAY"/>
      <w:r w:rsidRPr="00305098">
        <w:rPr>
          <w:sz w:val="20"/>
        </w:rPr>
        <w:t>[BRAY]</w:t>
      </w:r>
      <w:bookmarkEnd w:id="1523"/>
      <w:r w:rsidR="00A474EA" w:rsidRPr="00305098">
        <w:rPr>
          <w:sz w:val="20"/>
        </w:rPr>
        <w:tab/>
      </w:r>
      <w:r w:rsidRPr="00305098">
        <w:rPr>
          <w:sz w:val="20"/>
        </w:rPr>
        <w:t>Bray, T</w:t>
      </w:r>
      <w:r w:rsidR="00790377" w:rsidRPr="00305098">
        <w:rPr>
          <w:sz w:val="20"/>
        </w:rPr>
        <w:t xml:space="preserve">., Hollander, D., Layman, A., Tobin, R., and Thompson, H.S., </w:t>
      </w:r>
      <w:r w:rsidRPr="00305098">
        <w:rPr>
          <w:sz w:val="20"/>
        </w:rPr>
        <w:t>Namespaces in XML 1.0</w:t>
      </w:r>
      <w:r w:rsidR="00790377" w:rsidRPr="00305098">
        <w:rPr>
          <w:sz w:val="20"/>
        </w:rPr>
        <w:t xml:space="preserve"> (Third Edition)</w:t>
      </w:r>
      <w:r w:rsidRPr="00305098">
        <w:rPr>
          <w:sz w:val="20"/>
        </w:rPr>
        <w:t xml:space="preserve">, W3C Recommendation. </w:t>
      </w:r>
      <w:r w:rsidR="00790377" w:rsidRPr="00305098">
        <w:rPr>
          <w:sz w:val="20"/>
        </w:rPr>
        <w:t>December</w:t>
      </w:r>
      <w:r w:rsidRPr="00305098">
        <w:rPr>
          <w:sz w:val="20"/>
        </w:rPr>
        <w:t xml:space="preserve"> </w:t>
      </w:r>
      <w:r w:rsidR="00790377" w:rsidRPr="00305098">
        <w:rPr>
          <w:sz w:val="20"/>
        </w:rPr>
        <w:t>2009.</w:t>
      </w:r>
    </w:p>
    <w:p w:rsidR="00A474EA" w:rsidRPr="00305098" w:rsidRDefault="00967A51" w:rsidP="00A474EA">
      <w:pPr>
        <w:tabs>
          <w:tab w:val="left" w:pos="1134"/>
        </w:tabs>
        <w:ind w:left="1134" w:hanging="1134"/>
        <w:rPr>
          <w:sz w:val="20"/>
        </w:rPr>
      </w:pPr>
      <w:bookmarkStart w:id="1524" w:name="INFOSET"/>
      <w:r w:rsidRPr="00305098">
        <w:rPr>
          <w:sz w:val="20"/>
        </w:rPr>
        <w:t>[INFOSET]</w:t>
      </w:r>
      <w:bookmarkEnd w:id="1524"/>
      <w:r w:rsidRPr="00305098">
        <w:rPr>
          <w:sz w:val="20"/>
        </w:rPr>
        <w:tab/>
        <w:t xml:space="preserve">Cowan, J. </w:t>
      </w:r>
      <w:r w:rsidR="008055F5" w:rsidRPr="00305098">
        <w:rPr>
          <w:sz w:val="20"/>
        </w:rPr>
        <w:t>and Tobin, R.</w:t>
      </w:r>
      <w:r w:rsidRPr="00305098">
        <w:rPr>
          <w:sz w:val="20"/>
        </w:rPr>
        <w:t>, XML Information Set (Second Edition), W3C Recommendation. February 2004.</w:t>
      </w:r>
    </w:p>
    <w:p w:rsidR="00967A51" w:rsidRPr="00305098" w:rsidRDefault="00967A51" w:rsidP="00A474EA">
      <w:pPr>
        <w:tabs>
          <w:tab w:val="left" w:pos="1134"/>
        </w:tabs>
        <w:ind w:left="1134" w:hanging="1134"/>
        <w:rPr>
          <w:sz w:val="20"/>
        </w:rPr>
      </w:pPr>
      <w:bookmarkStart w:id="1525" w:name="JSDL"/>
      <w:r w:rsidRPr="00305098">
        <w:rPr>
          <w:sz w:val="20"/>
        </w:rPr>
        <w:t>[JSDL]</w:t>
      </w:r>
      <w:bookmarkEnd w:id="1525"/>
      <w:r w:rsidR="00A474EA" w:rsidRPr="00305098">
        <w:rPr>
          <w:sz w:val="20"/>
        </w:rPr>
        <w:tab/>
      </w:r>
      <w:r w:rsidRPr="00305098">
        <w:rPr>
          <w:sz w:val="20"/>
        </w:rPr>
        <w:t>Anjomshoaa, A., Brisard, F., Drescher, M., Fellows, D., Ly, A., McGough, S., Pulsipher, D., and Savva, A., Job Submission Description Language (JSDL) Specification, Version 1.0, Grid Forum Document, GFD.136, Open Grid Forum, Lemont, Illinois, U.S.A. July 2008.</w:t>
      </w:r>
    </w:p>
    <w:p w:rsidR="00967A51" w:rsidRPr="00305098" w:rsidRDefault="00967A51" w:rsidP="00A474EA">
      <w:pPr>
        <w:tabs>
          <w:tab w:val="left" w:pos="1134"/>
        </w:tabs>
        <w:ind w:left="1134" w:hanging="1134"/>
        <w:rPr>
          <w:sz w:val="20"/>
        </w:rPr>
      </w:pPr>
      <w:bookmarkStart w:id="1526" w:name="SCHEMA1"/>
      <w:r w:rsidRPr="00305098">
        <w:rPr>
          <w:sz w:val="20"/>
        </w:rPr>
        <w:t>[SCHEMA1]</w:t>
      </w:r>
      <w:bookmarkEnd w:id="1526"/>
      <w:r w:rsidRPr="00305098">
        <w:rPr>
          <w:sz w:val="20"/>
        </w:rPr>
        <w:tab/>
        <w:t>Thompson, H.</w:t>
      </w:r>
      <w:r w:rsidR="00CE34E4" w:rsidRPr="00305098">
        <w:rPr>
          <w:sz w:val="20"/>
        </w:rPr>
        <w:t xml:space="preserve">S., </w:t>
      </w:r>
      <w:r w:rsidR="00CE34E4" w:rsidRPr="00305098">
        <w:rPr>
          <w:sz w:val="20"/>
          <w:lang w:val="de-DE"/>
        </w:rPr>
        <w:t xml:space="preserve">Beech, D., Maloney, M., and Mendelsohn, N., </w:t>
      </w:r>
      <w:r w:rsidRPr="00305098">
        <w:rPr>
          <w:sz w:val="20"/>
        </w:rPr>
        <w:t>XML Schema Part 1: Structures (Second Edition), W3C Recommendation. October 2004.</w:t>
      </w:r>
    </w:p>
    <w:p w:rsidR="00967A51" w:rsidRPr="00305098" w:rsidRDefault="00967A51" w:rsidP="00A474EA">
      <w:pPr>
        <w:tabs>
          <w:tab w:val="left" w:pos="1134"/>
        </w:tabs>
        <w:ind w:left="1134" w:hanging="1134"/>
        <w:rPr>
          <w:sz w:val="20"/>
        </w:rPr>
      </w:pPr>
      <w:bookmarkStart w:id="1527" w:name="SCHEMA2"/>
      <w:r w:rsidRPr="00305098">
        <w:rPr>
          <w:sz w:val="20"/>
        </w:rPr>
        <w:t>[SCHEMA2]</w:t>
      </w:r>
      <w:bookmarkEnd w:id="1527"/>
      <w:r w:rsidRPr="00305098">
        <w:rPr>
          <w:sz w:val="20"/>
        </w:rPr>
        <w:tab/>
        <w:t xml:space="preserve">Biron, P. </w:t>
      </w:r>
      <w:r w:rsidR="00E85D63" w:rsidRPr="00305098">
        <w:rPr>
          <w:sz w:val="20"/>
        </w:rPr>
        <w:t>and Malhotra, A.,</w:t>
      </w:r>
      <w:r w:rsidRPr="00305098">
        <w:rPr>
          <w:sz w:val="20"/>
        </w:rPr>
        <w:t xml:space="preserve"> XML Schema Part 2: Datatypes (Second Edition), W3C Recommendation. October 2004.</w:t>
      </w:r>
    </w:p>
    <w:p w:rsidR="00967A51" w:rsidRPr="00305098" w:rsidRDefault="00967A51" w:rsidP="00A474EA">
      <w:pPr>
        <w:tabs>
          <w:tab w:val="left" w:pos="1134"/>
        </w:tabs>
        <w:ind w:left="1134" w:hanging="1134"/>
        <w:rPr>
          <w:sz w:val="20"/>
        </w:rPr>
      </w:pPr>
      <w:bookmarkStart w:id="1528" w:name="UR"/>
      <w:r w:rsidRPr="00305098">
        <w:rPr>
          <w:sz w:val="20"/>
        </w:rPr>
        <w:t>[UR]</w:t>
      </w:r>
      <w:bookmarkEnd w:id="1528"/>
      <w:r w:rsidR="00A474EA" w:rsidRPr="00305098">
        <w:rPr>
          <w:sz w:val="20"/>
        </w:rPr>
        <w:t xml:space="preserve"> </w:t>
      </w:r>
      <w:r w:rsidR="00A474EA" w:rsidRPr="00305098">
        <w:rPr>
          <w:sz w:val="20"/>
        </w:rPr>
        <w:tab/>
      </w:r>
      <w:r w:rsidRPr="00305098">
        <w:rPr>
          <w:sz w:val="20"/>
        </w:rPr>
        <w:t>Mach, R., Lepro-Metz, R., Jackson, S., and McGinnis, L., Usage Record Format, Grid Forum Document, GFD.98, Open Grid Forum, Lemont, Illinois, U.S.A. February 2007.</w:t>
      </w:r>
    </w:p>
    <w:p w:rsidR="00BC1636" w:rsidRDefault="00967A51" w:rsidP="00BC1636">
      <w:pPr>
        <w:tabs>
          <w:tab w:val="left" w:pos="1134"/>
        </w:tabs>
        <w:ind w:left="1134" w:hanging="1134"/>
        <w:rPr>
          <w:sz w:val="20"/>
        </w:rPr>
      </w:pPr>
      <w:bookmarkStart w:id="1529" w:name="UUID"/>
      <w:r w:rsidRPr="00305098">
        <w:rPr>
          <w:sz w:val="20"/>
        </w:rPr>
        <w:t>[UUID]</w:t>
      </w:r>
      <w:bookmarkEnd w:id="1529"/>
      <w:r w:rsidR="00BC1636">
        <w:rPr>
          <w:sz w:val="20"/>
        </w:rPr>
        <w:tab/>
      </w:r>
      <w:r w:rsidRPr="00305098">
        <w:rPr>
          <w:sz w:val="20"/>
        </w:rPr>
        <w:t>Leach, P., Mealling, M., and Salz, R., A Universally Unique IDentifier (UUID) URN Namespace RFC 4122</w:t>
      </w:r>
      <w:r w:rsidR="00DC7155" w:rsidRPr="00305098">
        <w:rPr>
          <w:sz w:val="20"/>
        </w:rPr>
        <w:t>.</w:t>
      </w:r>
      <w:r w:rsidRPr="00305098">
        <w:rPr>
          <w:sz w:val="20"/>
        </w:rPr>
        <w:t xml:space="preserve"> July 2005</w:t>
      </w:r>
      <w:r w:rsidR="00BC1636">
        <w:rPr>
          <w:sz w:val="20"/>
        </w:rPr>
        <w:t>.</w:t>
      </w:r>
    </w:p>
    <w:p w:rsidR="00DC76A3" w:rsidRDefault="00967A51">
      <w:pPr>
        <w:tabs>
          <w:tab w:val="left" w:pos="1134"/>
        </w:tabs>
        <w:ind w:left="1134" w:hanging="1134"/>
        <w:rPr>
          <w:sz w:val="20"/>
        </w:rPr>
      </w:pPr>
      <w:bookmarkStart w:id="1530" w:name="WSADDR"/>
      <w:r w:rsidRPr="00305098">
        <w:rPr>
          <w:sz w:val="20"/>
        </w:rPr>
        <w:t>[WSADDR]</w:t>
      </w:r>
      <w:bookmarkEnd w:id="1530"/>
      <w:r w:rsidRPr="00305098">
        <w:rPr>
          <w:sz w:val="20"/>
        </w:rPr>
        <w:tab/>
      </w:r>
      <w:r w:rsidR="0070001D" w:rsidRPr="0070001D">
        <w:rPr>
          <w:sz w:val="20"/>
          <w:szCs w:val="20"/>
          <w:lang w:val="de-DE"/>
        </w:rPr>
        <w:t xml:space="preserve">Gudgin, </w:t>
      </w:r>
      <w:r w:rsidR="00837A7B" w:rsidRPr="00305098">
        <w:rPr>
          <w:sz w:val="20"/>
          <w:szCs w:val="20"/>
          <w:lang w:val="de-DE"/>
        </w:rPr>
        <w:t xml:space="preserve">M., </w:t>
      </w:r>
      <w:r w:rsidR="0070001D" w:rsidRPr="0070001D">
        <w:rPr>
          <w:sz w:val="20"/>
          <w:szCs w:val="20"/>
          <w:lang w:val="de-DE"/>
        </w:rPr>
        <w:t xml:space="preserve">Hadley, </w:t>
      </w:r>
      <w:r w:rsidR="00837A7B" w:rsidRPr="00305098">
        <w:rPr>
          <w:sz w:val="20"/>
          <w:szCs w:val="20"/>
          <w:lang w:val="de-DE"/>
        </w:rPr>
        <w:t xml:space="preserve">M, and </w:t>
      </w:r>
      <w:r w:rsidR="0070001D" w:rsidRPr="0070001D">
        <w:rPr>
          <w:sz w:val="20"/>
          <w:szCs w:val="20"/>
          <w:lang w:val="de-DE"/>
        </w:rPr>
        <w:t>Rogers,</w:t>
      </w:r>
      <w:r w:rsidR="00837A7B" w:rsidRPr="00305098">
        <w:rPr>
          <w:sz w:val="20"/>
          <w:szCs w:val="20"/>
          <w:lang w:val="de-DE"/>
        </w:rPr>
        <w:t xml:space="preserve"> T. (eds.),</w:t>
      </w:r>
      <w:r w:rsidR="0070001D" w:rsidRPr="0070001D">
        <w:rPr>
          <w:sz w:val="20"/>
          <w:szCs w:val="20"/>
          <w:lang w:val="de-DE"/>
        </w:rPr>
        <w:t xml:space="preserve"> </w:t>
      </w:r>
      <w:bookmarkStart w:id="1531" w:name="title"/>
      <w:r w:rsidR="00837A7B" w:rsidRPr="00305098">
        <w:rPr>
          <w:sz w:val="20"/>
        </w:rPr>
        <w:t>Web Services Addressing 1.0 – Core (WS-Addressing)</w:t>
      </w:r>
      <w:bookmarkEnd w:id="1531"/>
      <w:r w:rsidR="00837A7B" w:rsidRPr="00305098">
        <w:rPr>
          <w:sz w:val="20"/>
        </w:rPr>
        <w:t>, W3C Recommendation. May 2006.</w:t>
      </w:r>
    </w:p>
    <w:p w:rsidR="00DB3694" w:rsidRDefault="00967A51" w:rsidP="00DB3694">
      <w:pPr>
        <w:tabs>
          <w:tab w:val="left" w:pos="1134"/>
        </w:tabs>
        <w:ind w:left="1134" w:hanging="1134"/>
        <w:rPr>
          <w:sz w:val="20"/>
        </w:rPr>
      </w:pPr>
      <w:bookmarkStart w:id="1532" w:name="WSAG"/>
      <w:r w:rsidRPr="00305098">
        <w:rPr>
          <w:sz w:val="20"/>
        </w:rPr>
        <w:t>[WSAG]</w:t>
      </w:r>
      <w:bookmarkEnd w:id="1532"/>
      <w:r w:rsidR="00DB3694">
        <w:rPr>
          <w:sz w:val="20"/>
        </w:rPr>
        <w:tab/>
      </w:r>
      <w:r w:rsidR="000638B5" w:rsidRPr="00305098">
        <w:rPr>
          <w:sz w:val="20"/>
        </w:rPr>
        <w:t>Andrieux, A., Czajkowski, K., Dan, A., Keahey, K., Ludwig, H., Nakata, T., Pruyne, J., Rofrano, J., Tuecke, S., and Xu, M</w:t>
      </w:r>
      <w:r w:rsidR="0070001D" w:rsidRPr="0070001D">
        <w:rPr>
          <w:sz w:val="20"/>
        </w:rPr>
        <w:t>., Web Services Agreement Specification (WS-Agreement)</w:t>
      </w:r>
      <w:r w:rsidR="000638B5" w:rsidRPr="00305098">
        <w:rPr>
          <w:sz w:val="20"/>
        </w:rPr>
        <w:t>, Grid Forum Document GFD.107; The Open Grid Forum, Joliet, Illinois, United State</w:t>
      </w:r>
      <w:r w:rsidR="00374B90" w:rsidRPr="00305098">
        <w:rPr>
          <w:sz w:val="20"/>
        </w:rPr>
        <w:t>s.</w:t>
      </w:r>
      <w:r w:rsidR="000638B5" w:rsidRPr="00305098">
        <w:rPr>
          <w:sz w:val="20"/>
        </w:rPr>
        <w:t xml:space="preserve"> 2007.</w:t>
      </w:r>
      <w:bookmarkStart w:id="1533" w:name="WSSEC"/>
    </w:p>
    <w:p w:rsidR="00DC76A3" w:rsidRDefault="00967A51">
      <w:pPr>
        <w:tabs>
          <w:tab w:val="left" w:pos="1134"/>
        </w:tabs>
        <w:ind w:left="1134" w:hanging="1134"/>
        <w:rPr>
          <w:sz w:val="20"/>
        </w:rPr>
      </w:pPr>
      <w:r w:rsidRPr="00305098">
        <w:rPr>
          <w:sz w:val="20"/>
        </w:rPr>
        <w:t>[WSSEC]</w:t>
      </w:r>
      <w:bookmarkEnd w:id="1533"/>
      <w:r w:rsidR="00DB3694">
        <w:rPr>
          <w:sz w:val="20"/>
        </w:rPr>
        <w:tab/>
      </w:r>
      <w:r w:rsidRPr="00305098">
        <w:rPr>
          <w:sz w:val="20"/>
        </w:rPr>
        <w:t>Nadalin, A.</w:t>
      </w:r>
      <w:r w:rsidR="00092DBE" w:rsidRPr="00305098">
        <w:rPr>
          <w:rFonts w:cs="ArialMT"/>
          <w:sz w:val="20"/>
          <w:szCs w:val="20"/>
        </w:rPr>
        <w:t xml:space="preserve">, </w:t>
      </w:r>
      <w:r w:rsidR="0070001D" w:rsidRPr="0070001D">
        <w:rPr>
          <w:rFonts w:cs="ArialMT"/>
          <w:sz w:val="20"/>
          <w:szCs w:val="20"/>
        </w:rPr>
        <w:t>Kaler</w:t>
      </w:r>
      <w:r w:rsidR="00092DBE" w:rsidRPr="00305098">
        <w:rPr>
          <w:rFonts w:cs="ArialMT"/>
          <w:sz w:val="20"/>
          <w:szCs w:val="20"/>
        </w:rPr>
        <w:t xml:space="preserve"> C., </w:t>
      </w:r>
      <w:r w:rsidR="0070001D" w:rsidRPr="0070001D">
        <w:rPr>
          <w:rFonts w:cs="ArialMT"/>
          <w:sz w:val="20"/>
          <w:szCs w:val="20"/>
        </w:rPr>
        <w:t>Hallam-Baker</w:t>
      </w:r>
      <w:r w:rsidR="00092DBE" w:rsidRPr="00305098">
        <w:rPr>
          <w:rFonts w:cs="ArialMT"/>
          <w:sz w:val="20"/>
          <w:szCs w:val="20"/>
        </w:rPr>
        <w:t>, P., and M</w:t>
      </w:r>
      <w:r w:rsidR="0070001D" w:rsidRPr="0070001D">
        <w:rPr>
          <w:rFonts w:cs="ArialMT"/>
          <w:sz w:val="20"/>
          <w:szCs w:val="20"/>
        </w:rPr>
        <w:t>onzillo</w:t>
      </w:r>
      <w:r w:rsidR="0026327A" w:rsidRPr="00305098">
        <w:rPr>
          <w:rFonts w:cs="ArialMT"/>
          <w:sz w:val="20"/>
          <w:szCs w:val="20"/>
        </w:rPr>
        <w:t>, R.</w:t>
      </w:r>
      <w:r w:rsidR="00092DBE" w:rsidRPr="00305098">
        <w:rPr>
          <w:rFonts w:cs="ArialMT"/>
          <w:sz w:val="20"/>
          <w:szCs w:val="20"/>
        </w:rPr>
        <w:t xml:space="preserve"> </w:t>
      </w:r>
      <w:r w:rsidR="0026327A" w:rsidRPr="00305098">
        <w:rPr>
          <w:rFonts w:cs="ArialMT"/>
          <w:sz w:val="20"/>
          <w:szCs w:val="20"/>
        </w:rPr>
        <w:t xml:space="preserve">(eds.), </w:t>
      </w:r>
      <w:r w:rsidRPr="00305098">
        <w:rPr>
          <w:sz w:val="20"/>
        </w:rPr>
        <w:t>Web Services Security: SOAP Message Security 1.1, OASIS Standard. February 2006.</w:t>
      </w:r>
    </w:p>
    <w:p w:rsidR="00DB3694" w:rsidRDefault="00967A51" w:rsidP="00DB3694">
      <w:pPr>
        <w:tabs>
          <w:tab w:val="left" w:pos="1134"/>
        </w:tabs>
        <w:ind w:left="1134" w:hanging="1134"/>
        <w:rPr>
          <w:sz w:val="20"/>
        </w:rPr>
      </w:pPr>
      <w:bookmarkStart w:id="1534" w:name="XMLDSIG"/>
      <w:r w:rsidRPr="00305098">
        <w:rPr>
          <w:sz w:val="20"/>
        </w:rPr>
        <w:t>[XMLDSIG]</w:t>
      </w:r>
      <w:bookmarkEnd w:id="1534"/>
      <w:r w:rsidRPr="00305098">
        <w:rPr>
          <w:sz w:val="20"/>
        </w:rPr>
        <w:tab/>
        <w:t>Eastlake, D.</w:t>
      </w:r>
      <w:r w:rsidR="001158C3" w:rsidRPr="00305098">
        <w:rPr>
          <w:sz w:val="20"/>
        </w:rPr>
        <w:t>, Reagle, J., Solo, D., Hirsch, F., and Roessler, T. (eds.),</w:t>
      </w:r>
      <w:r w:rsidRPr="00305098">
        <w:rPr>
          <w:sz w:val="20"/>
        </w:rPr>
        <w:t xml:space="preserve"> XML Signature Syntax and Processing (Second Edition), W3C R</w:t>
      </w:r>
      <w:r w:rsidR="00DB3694">
        <w:rPr>
          <w:sz w:val="20"/>
        </w:rPr>
        <w:t>ecommendation. June 2008.</w:t>
      </w:r>
    </w:p>
    <w:p w:rsidR="00967A51" w:rsidRPr="00305098" w:rsidRDefault="00967A51" w:rsidP="00DB3694">
      <w:pPr>
        <w:tabs>
          <w:tab w:val="left" w:pos="1134"/>
        </w:tabs>
        <w:ind w:left="1134" w:hanging="1134"/>
        <w:rPr>
          <w:sz w:val="20"/>
        </w:rPr>
      </w:pPr>
      <w:bookmarkStart w:id="1535" w:name="XPATH"/>
      <w:r w:rsidRPr="00305098">
        <w:rPr>
          <w:sz w:val="20"/>
        </w:rPr>
        <w:t>[XPATH]</w:t>
      </w:r>
      <w:bookmarkEnd w:id="1535"/>
      <w:r w:rsidRPr="00305098">
        <w:rPr>
          <w:sz w:val="20"/>
        </w:rPr>
        <w:tab/>
        <w:t xml:space="preserve">Berglund, A., </w:t>
      </w:r>
      <w:r w:rsidR="008263C8" w:rsidRPr="00305098">
        <w:rPr>
          <w:sz w:val="20"/>
        </w:rPr>
        <w:t xml:space="preserve">Boag, S., Chamberlin, D., Fernández, M.F., Kay, M., Robie, J., and Siméon, J., </w:t>
      </w:r>
      <w:r w:rsidRPr="00305098">
        <w:rPr>
          <w:sz w:val="20"/>
        </w:rPr>
        <w:t>XML Path Language (XPath) 2.0, W3C Recommendation. January 2007.</w:t>
      </w:r>
    </w:p>
    <w:p w:rsidR="00967A51" w:rsidRPr="00305098" w:rsidRDefault="00967A51" w:rsidP="00967A51">
      <w:pPr>
        <w:pStyle w:val="JSDLAppendix"/>
        <w:numPr>
          <w:numberingChange w:id="1536" w:author="Ph W" w:date="2010-08-05T10:50:00Z" w:original="Appendix %1:1:3:"/>
        </w:numPr>
        <w:rPr>
          <w:sz w:val="20"/>
        </w:rPr>
      </w:pPr>
      <w:r w:rsidRPr="00305098">
        <w:rPr>
          <w:sz w:val="20"/>
        </w:rPr>
        <w:br w:type="page"/>
      </w:r>
      <w:bookmarkStart w:id="1537" w:name="_Ref130022378"/>
      <w:bookmarkStart w:id="1538" w:name="_Toc135995912"/>
      <w:bookmarkStart w:id="1539" w:name="_Toc142648556"/>
      <w:r w:rsidRPr="00305098">
        <w:rPr>
          <w:sz w:val="20"/>
        </w:rPr>
        <w:t xml:space="preserve">The </w:t>
      </w:r>
      <w:ins w:id="1540" w:author="Ph W" w:date="2010-08-05T15:20:00Z">
        <w:r w:rsidR="009A50FB">
          <w:rPr>
            <w:sz w:val="20"/>
          </w:rPr>
          <w:t xml:space="preserve">Abstract </w:t>
        </w:r>
      </w:ins>
      <w:r w:rsidRPr="00305098">
        <w:rPr>
          <w:sz w:val="20"/>
        </w:rPr>
        <w:t>Activity Instance Description Schema</w:t>
      </w:r>
      <w:bookmarkEnd w:id="1537"/>
      <w:bookmarkEnd w:id="1538"/>
      <w:bookmarkEnd w:id="1539"/>
    </w:p>
    <w:p w:rsidR="00ED748E" w:rsidRDefault="009A50FB" w:rsidP="009A50FB">
      <w:pPr>
        <w:pStyle w:val="XMLSnippet"/>
        <w:rPr>
          <w:ins w:id="1541" w:author="Ph W" w:date="2010-08-05T15:19:00Z"/>
          <w:color w:val="000000"/>
        </w:rPr>
      </w:pPr>
      <w:ins w:id="1542" w:author="Ph W" w:date="2010-08-05T15:19:00Z">
        <w:r w:rsidRPr="009A50FB">
          <w:t>&lt;?xml version="1.0" encoding="UTF-8"?&gt;</w:t>
        </w:r>
        <w:r w:rsidRPr="009A50FB">
          <w:rPr>
            <w:color w:val="000000"/>
          </w:rPr>
          <w:br/>
        </w:r>
        <w:r w:rsidRPr="009A50FB">
          <w:rPr>
            <w:color w:val="000096"/>
          </w:rPr>
          <w:t>&lt;xsd:schema</w:t>
        </w:r>
        <w:r w:rsidRPr="009A50FB">
          <w:rPr>
            <w:color w:val="F5844C"/>
          </w:rPr>
          <w:t xml:space="preserve"> attributeFormDefault</w:t>
        </w:r>
        <w:r w:rsidRPr="009A50FB">
          <w:rPr>
            <w:color w:val="FF8040"/>
          </w:rPr>
          <w:t>=</w:t>
        </w:r>
        <w:r w:rsidRPr="009A50FB">
          <w:t>"unqualified"</w:t>
        </w:r>
      </w:ins>
      <w:ins w:id="1543" w:author="Ph W" w:date="2010-08-05T15:22:00Z">
        <w:r w:rsidR="00A32586">
          <w:rPr>
            <w:color w:val="F5844C"/>
          </w:rPr>
          <w:br/>
        </w:r>
      </w:ins>
      <w:ins w:id="1544" w:author="Ph W" w:date="2010-08-05T15:19:00Z">
        <w:r w:rsidRPr="009A50FB">
          <w:rPr>
            <w:color w:val="F5844C"/>
          </w:rPr>
          <w:t>elementFormDefault</w:t>
        </w:r>
        <w:r w:rsidRPr="009A50FB">
          <w:rPr>
            <w:color w:val="FF8040"/>
          </w:rPr>
          <w:t>=</w:t>
        </w:r>
        <w:r w:rsidRPr="009A50FB">
          <w:t>"qualified"</w:t>
        </w:r>
        <w:r w:rsidR="00A32586">
          <w:rPr>
            <w:color w:val="F5844C"/>
          </w:rPr>
          <w:br/>
        </w:r>
        <w:r w:rsidRPr="009A50FB">
          <w:rPr>
            <w:color w:val="F5844C"/>
          </w:rPr>
          <w:t>targetNamespace</w:t>
        </w:r>
        <w:r w:rsidRPr="009A50FB">
          <w:rPr>
            <w:color w:val="FF8040"/>
          </w:rPr>
          <w:t>=</w:t>
        </w:r>
        <w:r w:rsidRPr="009A50FB">
          <w:t>"http://schemas.ogf.org/jsdl/2010/06/activity-instance-description"</w:t>
        </w:r>
        <w:r w:rsidRPr="009A50FB">
          <w:rPr>
            <w:color w:val="F5844C"/>
          </w:rPr>
          <w:t xml:space="preserve"> version</w:t>
        </w:r>
        <w:r w:rsidRPr="009A50FB">
          <w:rPr>
            <w:color w:val="FF8040"/>
          </w:rPr>
          <w:t>=</w:t>
        </w:r>
        <w:r w:rsidRPr="009A50FB">
          <w:t>"1.0"</w:t>
        </w:r>
        <w:r w:rsidR="00A32586">
          <w:rPr>
            <w:color w:val="F5844C"/>
          </w:rPr>
          <w:br/>
        </w:r>
        <w:r w:rsidRPr="009A50FB">
          <w:rPr>
            <w:color w:val="F5844C"/>
          </w:rPr>
          <w:t>xmlns:aid</w:t>
        </w:r>
        <w:r w:rsidRPr="009A50FB">
          <w:rPr>
            <w:color w:val="FF8040"/>
          </w:rPr>
          <w:t>=</w:t>
        </w:r>
        <w:r w:rsidRPr="009A50FB">
          <w:t>"http://schemas.ogf.org/jsdl/2010/06/activity-instance-description"</w:t>
        </w:r>
        <w:r w:rsidR="00A32586">
          <w:rPr>
            <w:color w:val="F5844C"/>
          </w:rPr>
          <w:br/>
        </w:r>
        <w:r w:rsidRPr="009A50FB">
          <w:rPr>
            <w:color w:val="F5844C"/>
          </w:rPr>
          <w:t>xmlns:wsa</w:t>
        </w:r>
        <w:r w:rsidRPr="009A50FB">
          <w:rPr>
            <w:color w:val="FF8040"/>
          </w:rPr>
          <w:t>=</w:t>
        </w:r>
        <w:r w:rsidRPr="009A50FB">
          <w:t>"http://www.w3.org/2005/08/addressing"</w:t>
        </w:r>
        <w:r w:rsidR="00A32586">
          <w:rPr>
            <w:color w:val="F5844C"/>
          </w:rPr>
          <w:br/>
        </w:r>
        <w:r w:rsidRPr="009A50FB">
          <w:rPr>
            <w:color w:val="F5844C"/>
          </w:rPr>
          <w:t>xmlns:xsd</w:t>
        </w:r>
        <w:r w:rsidRPr="009A50FB">
          <w:rPr>
            <w:color w:val="FF8040"/>
          </w:rPr>
          <w:t>=</w:t>
        </w:r>
        <w:r w:rsidRPr="009A50FB">
          <w:t>"http://www.w3.org/2001/XMLSchema"</w:t>
        </w:r>
        <w:r w:rsidR="00A32586">
          <w:rPr>
            <w:color w:val="F5844C"/>
          </w:rPr>
          <w:t xml:space="preserve"> </w:t>
        </w:r>
        <w:r w:rsidR="00A32586">
          <w:rPr>
            <w:color w:val="F5844C"/>
          </w:rPr>
          <w:br/>
        </w:r>
        <w:r w:rsidRPr="009A50FB">
          <w:rPr>
            <w:color w:val="F5844C"/>
          </w:rPr>
          <w:t>xmlns:xsi</w:t>
        </w:r>
        <w:r w:rsidRPr="009A50FB">
          <w:rPr>
            <w:color w:val="FF8040"/>
          </w:rPr>
          <w:t>=</w:t>
        </w:r>
        <w:r w:rsidRPr="009A50FB">
          <w:t>"http://www.w3.org/2001/XMLSchema-instance"</w:t>
        </w:r>
        <w:r w:rsidRPr="009A50FB">
          <w:rPr>
            <w:color w:val="000096"/>
          </w:rPr>
          <w:t>&gt;</w:t>
        </w:r>
        <w:r w:rsidR="00ED748E">
          <w:rPr>
            <w:color w:val="000000"/>
          </w:rPr>
          <w:br/>
        </w:r>
      </w:ins>
    </w:p>
    <w:p w:rsidR="009A50FB" w:rsidRDefault="009A50FB" w:rsidP="009A50FB">
      <w:pPr>
        <w:pStyle w:val="XMLSnippet"/>
        <w:numPr>
          <w:ins w:id="1545" w:author="Ph W" w:date="2010-08-05T15:34:00Z"/>
        </w:numPr>
        <w:rPr>
          <w:ins w:id="1546" w:author="Ph W" w:date="2010-08-05T15:19:00Z"/>
          <w:color w:val="000000"/>
        </w:rPr>
      </w:pPr>
      <w:ins w:id="1547" w:author="Ph W" w:date="2010-08-05T15:19:00Z">
        <w:r w:rsidRPr="009A50FB">
          <w:rPr>
            <w:color w:val="000096"/>
          </w:rPr>
          <w:t>&lt;xsd:annotation&gt;</w:t>
        </w:r>
        <w:r>
          <w:rPr>
            <w:color w:val="000000"/>
          </w:rPr>
          <w:br/>
        </w:r>
        <w:r>
          <w:rPr>
            <w:color w:val="000000"/>
          </w:rPr>
          <w:tab/>
        </w:r>
        <w:r w:rsidRPr="009A50FB">
          <w:rPr>
            <w:color w:val="000096"/>
          </w:rPr>
          <w:t>&lt;xsd:documentation</w:t>
        </w:r>
        <w:r w:rsidRPr="009A50FB">
          <w:rPr>
            <w:color w:val="F5844C"/>
          </w:rPr>
          <w:t xml:space="preserve"> xml:lang</w:t>
        </w:r>
        <w:r w:rsidRPr="009A50FB">
          <w:rPr>
            <w:color w:val="FF8040"/>
          </w:rPr>
          <w:t>=</w:t>
        </w:r>
        <w:r w:rsidRPr="009A50FB">
          <w:t>"en"</w:t>
        </w:r>
        <w:r w:rsidRPr="009A50FB">
          <w:rPr>
            <w:color w:val="000096"/>
          </w:rPr>
          <w:t>&gt;</w:t>
        </w:r>
        <w:r>
          <w:rPr>
            <w:color w:val="000000"/>
          </w:rPr>
          <w:br/>
        </w:r>
        <w:r>
          <w:rPr>
            <w:color w:val="000000"/>
          </w:rPr>
          <w:tab/>
        </w:r>
        <w:r>
          <w:rPr>
            <w:color w:val="000000"/>
          </w:rPr>
          <w:tab/>
        </w:r>
        <w:r w:rsidRPr="009A50FB">
          <w:rPr>
            <w:color w:val="000000"/>
          </w:rPr>
          <w:t>The OGF takes no position regarding the validity or scope of</w:t>
        </w:r>
      </w:ins>
      <w:ins w:id="1548" w:author="Ph W" w:date="2010-08-05T15:24:00Z">
        <w:r>
          <w:rPr>
            <w:color w:val="000000"/>
          </w:rPr>
          <w:br/>
        </w:r>
        <w:r>
          <w:rPr>
            <w:color w:val="000000"/>
          </w:rPr>
          <w:tab/>
        </w:r>
        <w:r>
          <w:rPr>
            <w:color w:val="000000"/>
          </w:rPr>
          <w:tab/>
        </w:r>
      </w:ins>
      <w:ins w:id="1549" w:author="Ph W" w:date="2010-08-05T15:19:00Z">
        <w:r w:rsidRPr="009A50FB">
          <w:rPr>
            <w:color w:val="000000"/>
          </w:rPr>
          <w:t>any</w:t>
        </w:r>
      </w:ins>
      <w:ins w:id="1550" w:author="Ph W" w:date="2010-08-05T15:23:00Z">
        <w:r>
          <w:rPr>
            <w:color w:val="000000"/>
          </w:rPr>
          <w:t xml:space="preserve"> i</w:t>
        </w:r>
      </w:ins>
      <w:ins w:id="1551" w:author="Ph W" w:date="2010-08-05T15:19:00Z">
        <w:r w:rsidRPr="009A50FB">
          <w:rPr>
            <w:color w:val="000000"/>
          </w:rPr>
          <w:t>ntellectual property or other ri</w:t>
        </w:r>
        <w:r>
          <w:rPr>
            <w:color w:val="000000"/>
          </w:rPr>
          <w:t>ghts that might be claim</w:t>
        </w:r>
      </w:ins>
      <w:ins w:id="1552" w:author="Ph W" w:date="2010-08-05T15:25:00Z">
        <w:r>
          <w:rPr>
            <w:color w:val="000000"/>
          </w:rPr>
          <w:br/>
        </w:r>
        <w:r>
          <w:rPr>
            <w:color w:val="000000"/>
          </w:rPr>
          <w:tab/>
        </w:r>
        <w:r>
          <w:rPr>
            <w:color w:val="000000"/>
          </w:rPr>
          <w:tab/>
        </w:r>
      </w:ins>
      <w:ins w:id="1553" w:author="Ph W" w:date="2010-08-05T15:19:00Z">
        <w:r w:rsidRPr="009A50FB">
          <w:rPr>
            <w:color w:val="000000"/>
          </w:rPr>
          <w:t>to pertain to the implementation or use of the technology</w:t>
        </w:r>
      </w:ins>
      <w:ins w:id="1554" w:author="Ph W" w:date="2010-08-05T15:25:00Z">
        <w:r>
          <w:rPr>
            <w:color w:val="000000"/>
          </w:rPr>
          <w:br/>
        </w:r>
        <w:r>
          <w:rPr>
            <w:color w:val="000000"/>
          </w:rPr>
          <w:tab/>
        </w:r>
        <w:r>
          <w:rPr>
            <w:color w:val="000000"/>
          </w:rPr>
          <w:tab/>
        </w:r>
      </w:ins>
      <w:ins w:id="1555" w:author="Ph W" w:date="2010-08-05T15:19:00Z">
        <w:r w:rsidRPr="009A50FB">
          <w:rPr>
            <w:color w:val="000000"/>
          </w:rPr>
          <w:t>described in this document or</w:t>
        </w:r>
        <w:r>
          <w:rPr>
            <w:color w:val="000000"/>
          </w:rPr>
          <w:t xml:space="preserve"> the extent to which any license</w:t>
        </w:r>
      </w:ins>
      <w:ins w:id="1556" w:author="Ph W" w:date="2010-08-05T15:25:00Z">
        <w:r>
          <w:rPr>
            <w:color w:val="000000"/>
          </w:rPr>
          <w:br/>
        </w:r>
        <w:r>
          <w:rPr>
            <w:color w:val="000000"/>
          </w:rPr>
          <w:tab/>
        </w:r>
        <w:r>
          <w:rPr>
            <w:color w:val="000000"/>
          </w:rPr>
          <w:tab/>
        </w:r>
      </w:ins>
      <w:ins w:id="1557" w:author="Ph W" w:date="2010-08-05T15:19:00Z">
        <w:r w:rsidRPr="009A50FB">
          <w:rPr>
            <w:color w:val="000000"/>
          </w:rPr>
          <w:t>under such rights</w:t>
        </w:r>
      </w:ins>
      <w:ins w:id="1558" w:author="Ph W" w:date="2010-08-05T15:25:00Z">
        <w:r>
          <w:rPr>
            <w:color w:val="000000"/>
          </w:rPr>
          <w:t xml:space="preserve"> </w:t>
        </w:r>
      </w:ins>
      <w:ins w:id="1559" w:author="Ph W" w:date="2010-08-05T15:19:00Z">
        <w:r w:rsidRPr="009A50FB">
          <w:rPr>
            <w:color w:val="000000"/>
          </w:rPr>
          <w:t>might or might not be available; neither does</w:t>
        </w:r>
      </w:ins>
      <w:ins w:id="1560" w:author="Ph W" w:date="2010-08-05T15:27:00Z">
        <w:r>
          <w:rPr>
            <w:color w:val="000000"/>
          </w:rPr>
          <w:br/>
        </w:r>
        <w:r>
          <w:rPr>
            <w:color w:val="000000"/>
          </w:rPr>
          <w:tab/>
        </w:r>
        <w:r>
          <w:rPr>
            <w:color w:val="000000"/>
          </w:rPr>
          <w:tab/>
        </w:r>
      </w:ins>
      <w:ins w:id="1561" w:author="Ph W" w:date="2010-08-05T15:19:00Z">
        <w:r w:rsidRPr="009A50FB">
          <w:rPr>
            <w:color w:val="000000"/>
          </w:rPr>
          <w:t xml:space="preserve">it represent that it has made any effort to identify any such </w:t>
        </w:r>
      </w:ins>
      <w:ins w:id="1562" w:author="Ph W" w:date="2010-08-05T15:27:00Z">
        <w:r>
          <w:rPr>
            <w:color w:val="000000"/>
          </w:rPr>
          <w:br/>
        </w:r>
        <w:r>
          <w:rPr>
            <w:color w:val="000000"/>
          </w:rPr>
          <w:tab/>
        </w:r>
        <w:r>
          <w:rPr>
            <w:color w:val="000000"/>
          </w:rPr>
          <w:tab/>
        </w:r>
      </w:ins>
      <w:ins w:id="1563" w:author="Ph W" w:date="2010-08-05T15:19:00Z">
        <w:r w:rsidRPr="009A50FB">
          <w:rPr>
            <w:color w:val="000000"/>
          </w:rPr>
          <w:t>rights. Copies of claims of</w:t>
        </w:r>
      </w:ins>
      <w:ins w:id="1564" w:author="Ph W" w:date="2010-08-05T15:25:00Z">
        <w:r>
          <w:rPr>
            <w:color w:val="000000"/>
          </w:rPr>
          <w:t xml:space="preserve"> </w:t>
        </w:r>
      </w:ins>
      <w:ins w:id="1565" w:author="Ph W" w:date="2010-08-05T15:19:00Z">
        <w:r w:rsidRPr="009A50FB">
          <w:rPr>
            <w:color w:val="000000"/>
          </w:rPr>
          <w:t>rights made available for</w:t>
        </w:r>
      </w:ins>
      <w:ins w:id="1566" w:author="Ph W" w:date="2010-08-05T15:27:00Z">
        <w:r>
          <w:rPr>
            <w:color w:val="000000"/>
          </w:rPr>
          <w:br/>
        </w:r>
        <w:r>
          <w:rPr>
            <w:color w:val="000000"/>
          </w:rPr>
          <w:tab/>
        </w:r>
        <w:r>
          <w:rPr>
            <w:color w:val="000000"/>
          </w:rPr>
          <w:tab/>
        </w:r>
      </w:ins>
      <w:ins w:id="1567" w:author="Ph W" w:date="2010-08-05T15:19:00Z">
        <w:r w:rsidRPr="009A50FB">
          <w:rPr>
            <w:color w:val="000000"/>
          </w:rPr>
          <w:t>publication and any assurances of licenses</w:t>
        </w:r>
        <w:r>
          <w:rPr>
            <w:color w:val="000000"/>
          </w:rPr>
          <w:t xml:space="preserve"> to be made</w:t>
        </w:r>
      </w:ins>
      <w:ins w:id="1568" w:author="Ph W" w:date="2010-08-05T15:27:00Z">
        <w:r>
          <w:rPr>
            <w:color w:val="000000"/>
          </w:rPr>
          <w:br/>
        </w:r>
        <w:r>
          <w:rPr>
            <w:color w:val="000000"/>
          </w:rPr>
          <w:tab/>
        </w:r>
        <w:r>
          <w:rPr>
            <w:color w:val="000000"/>
          </w:rPr>
          <w:tab/>
        </w:r>
      </w:ins>
      <w:ins w:id="1569" w:author="Ph W" w:date="2010-08-05T15:19:00Z">
        <w:r w:rsidRPr="009A50FB">
          <w:rPr>
            <w:color w:val="000000"/>
          </w:rPr>
          <w:t>available, or the result of an attempt made to obtain a general</w:t>
        </w:r>
      </w:ins>
      <w:ins w:id="1570" w:author="Ph W" w:date="2010-08-05T15:27:00Z">
        <w:r>
          <w:rPr>
            <w:color w:val="000000"/>
          </w:rPr>
          <w:br/>
        </w:r>
        <w:r>
          <w:rPr>
            <w:color w:val="000000"/>
          </w:rPr>
          <w:tab/>
        </w:r>
        <w:r>
          <w:rPr>
            <w:color w:val="000000"/>
          </w:rPr>
          <w:tab/>
        </w:r>
      </w:ins>
      <w:ins w:id="1571" w:author="Ph W" w:date="2010-08-05T15:19:00Z">
        <w:r w:rsidRPr="009A50FB">
          <w:rPr>
            <w:color w:val="000000"/>
          </w:rPr>
          <w:t>license or permission for the use of such proprietary rights</w:t>
        </w:r>
      </w:ins>
      <w:ins w:id="1572" w:author="Ph W" w:date="2010-08-05T15:26:00Z">
        <w:r>
          <w:rPr>
            <w:color w:val="000000"/>
          </w:rPr>
          <w:t xml:space="preserve"> </w:t>
        </w:r>
      </w:ins>
      <w:ins w:id="1573" w:author="Ph W" w:date="2010-08-05T15:19:00Z">
        <w:r w:rsidRPr="009A50FB">
          <w:rPr>
            <w:color w:val="000000"/>
          </w:rPr>
          <w:t>by</w:t>
        </w:r>
      </w:ins>
      <w:ins w:id="1574" w:author="Ph W" w:date="2010-08-05T15:27:00Z">
        <w:r>
          <w:rPr>
            <w:color w:val="000000"/>
          </w:rPr>
          <w:br/>
        </w:r>
        <w:r>
          <w:rPr>
            <w:color w:val="000000"/>
          </w:rPr>
          <w:tab/>
        </w:r>
        <w:r>
          <w:rPr>
            <w:color w:val="000000"/>
          </w:rPr>
          <w:tab/>
        </w:r>
      </w:ins>
      <w:ins w:id="1575" w:author="Ph W" w:date="2010-08-05T15:19:00Z">
        <w:r w:rsidRPr="009A50FB">
          <w:rPr>
            <w:color w:val="000000"/>
          </w:rPr>
          <w:t>implementers or users of this specification can be obtained</w:t>
        </w:r>
      </w:ins>
      <w:ins w:id="1576" w:author="Ph W" w:date="2010-08-05T15:27:00Z">
        <w:r>
          <w:rPr>
            <w:color w:val="000000"/>
          </w:rPr>
          <w:br/>
        </w:r>
        <w:r>
          <w:rPr>
            <w:color w:val="000000"/>
          </w:rPr>
          <w:tab/>
        </w:r>
        <w:r>
          <w:rPr>
            <w:color w:val="000000"/>
          </w:rPr>
          <w:tab/>
        </w:r>
      </w:ins>
      <w:ins w:id="1577" w:author="Ph W" w:date="2010-08-05T15:19:00Z">
        <w:r w:rsidRPr="009A50FB">
          <w:rPr>
            <w:color w:val="000000"/>
          </w:rPr>
          <w:t>from</w:t>
        </w:r>
      </w:ins>
      <w:ins w:id="1578" w:author="Ph W" w:date="2010-08-05T15:26:00Z">
        <w:r>
          <w:rPr>
            <w:color w:val="000000"/>
          </w:rPr>
          <w:t xml:space="preserve"> </w:t>
        </w:r>
      </w:ins>
      <w:ins w:id="1579" w:author="Ph W" w:date="2010-08-05T15:19:00Z">
        <w:r w:rsidRPr="009A50FB">
          <w:rPr>
            <w:color w:val="000000"/>
          </w:rPr>
          <w:t>t</w:t>
        </w:r>
        <w:r>
          <w:rPr>
            <w:color w:val="000000"/>
          </w:rPr>
          <w:t>he OGF Secretariat.</w:t>
        </w:r>
        <w:r>
          <w:rPr>
            <w:color w:val="000000"/>
          </w:rPr>
          <w:br/>
        </w:r>
        <w:r>
          <w:rPr>
            <w:color w:val="000000"/>
          </w:rPr>
          <w:br/>
        </w:r>
        <w:r>
          <w:rPr>
            <w:color w:val="000000"/>
          </w:rPr>
          <w:tab/>
        </w:r>
        <w:r>
          <w:rPr>
            <w:color w:val="000000"/>
          </w:rPr>
          <w:tab/>
        </w:r>
        <w:r w:rsidRPr="009A50FB">
          <w:rPr>
            <w:color w:val="000000"/>
          </w:rPr>
          <w:t>The OGF invites any interested party to bring to its</w:t>
        </w:r>
      </w:ins>
      <w:ins w:id="1580" w:author="Ph W" w:date="2010-08-05T15:28:00Z">
        <w:r>
          <w:rPr>
            <w:color w:val="000000"/>
          </w:rPr>
          <w:t xml:space="preserve"> </w:t>
        </w:r>
      </w:ins>
      <w:ins w:id="1581" w:author="Ph W" w:date="2010-08-05T15:19:00Z">
        <w:r w:rsidRPr="009A50FB">
          <w:rPr>
            <w:color w:val="000000"/>
          </w:rPr>
          <w:t>attention</w:t>
        </w:r>
      </w:ins>
      <w:ins w:id="1582" w:author="Ph W" w:date="2010-08-05T15:31:00Z">
        <w:r w:rsidR="00FE0415">
          <w:rPr>
            <w:color w:val="000000"/>
          </w:rPr>
          <w:br/>
        </w:r>
        <w:r w:rsidR="00FE0415">
          <w:rPr>
            <w:color w:val="000000"/>
          </w:rPr>
          <w:tab/>
        </w:r>
        <w:r w:rsidR="00FE0415">
          <w:rPr>
            <w:color w:val="000000"/>
          </w:rPr>
          <w:tab/>
        </w:r>
      </w:ins>
      <w:ins w:id="1583" w:author="Ph W" w:date="2010-08-05T15:19:00Z">
        <w:r w:rsidRPr="009A50FB">
          <w:rPr>
            <w:color w:val="000000"/>
          </w:rPr>
          <w:t>any copyrights, patents or patent applications, or other</w:t>
        </w:r>
      </w:ins>
      <w:ins w:id="1584" w:author="Ph W" w:date="2010-08-05T15:31:00Z">
        <w:r w:rsidR="00FE0415">
          <w:rPr>
            <w:color w:val="000000"/>
          </w:rPr>
          <w:br/>
        </w:r>
        <w:r w:rsidR="00FE0415">
          <w:rPr>
            <w:color w:val="000000"/>
          </w:rPr>
          <w:tab/>
        </w:r>
        <w:r w:rsidR="00FE0415">
          <w:rPr>
            <w:color w:val="000000"/>
          </w:rPr>
          <w:tab/>
        </w:r>
      </w:ins>
      <w:ins w:id="1585" w:author="Ph W" w:date="2010-08-05T15:19:00Z">
        <w:r w:rsidRPr="009A50FB">
          <w:rPr>
            <w:color w:val="000000"/>
          </w:rPr>
          <w:t>proprietary rights which may cover technology that may be</w:t>
        </w:r>
      </w:ins>
      <w:ins w:id="1586" w:author="Ph W" w:date="2010-08-05T15:31:00Z">
        <w:r w:rsidR="00FE0415">
          <w:rPr>
            <w:color w:val="000000"/>
          </w:rPr>
          <w:br/>
        </w:r>
        <w:r w:rsidR="00FE0415">
          <w:rPr>
            <w:color w:val="000000"/>
          </w:rPr>
          <w:tab/>
        </w:r>
        <w:r w:rsidR="00FE0415">
          <w:rPr>
            <w:color w:val="000000"/>
          </w:rPr>
          <w:tab/>
        </w:r>
      </w:ins>
      <w:ins w:id="1587" w:author="Ph W" w:date="2010-08-05T15:19:00Z">
        <w:r w:rsidRPr="009A50FB">
          <w:rPr>
            <w:color w:val="000000"/>
          </w:rPr>
          <w:t>required</w:t>
        </w:r>
      </w:ins>
      <w:ins w:id="1588" w:author="Ph W" w:date="2010-08-05T15:28:00Z">
        <w:r>
          <w:rPr>
            <w:color w:val="000000"/>
          </w:rPr>
          <w:t xml:space="preserve"> </w:t>
        </w:r>
      </w:ins>
      <w:ins w:id="1589" w:author="Ph W" w:date="2010-08-05T15:19:00Z">
        <w:r w:rsidRPr="009A50FB">
          <w:rPr>
            <w:color w:val="000000"/>
          </w:rPr>
          <w:t>to practice this recommendation. Please address the</w:t>
        </w:r>
      </w:ins>
      <w:ins w:id="1590" w:author="Ph W" w:date="2010-08-05T15:31:00Z">
        <w:r w:rsidR="00FE0415">
          <w:rPr>
            <w:color w:val="000000"/>
          </w:rPr>
          <w:br/>
        </w:r>
        <w:r w:rsidR="00FE0415">
          <w:rPr>
            <w:color w:val="000000"/>
          </w:rPr>
          <w:tab/>
        </w:r>
        <w:r w:rsidR="00FE0415">
          <w:rPr>
            <w:color w:val="000000"/>
          </w:rPr>
          <w:tab/>
        </w:r>
      </w:ins>
      <w:ins w:id="1591" w:author="Ph W" w:date="2010-08-05T15:19:00Z">
        <w:r w:rsidRPr="009A50FB">
          <w:rPr>
            <w:color w:val="000000"/>
          </w:rPr>
          <w:t>information to</w:t>
        </w:r>
      </w:ins>
      <w:ins w:id="1592" w:author="Ph W" w:date="2010-08-05T15:28:00Z">
        <w:r>
          <w:rPr>
            <w:color w:val="000000"/>
          </w:rPr>
          <w:t xml:space="preserve"> </w:t>
        </w:r>
      </w:ins>
      <w:ins w:id="1593" w:author="Ph W" w:date="2010-08-05T15:19:00Z">
        <w:r>
          <w:rPr>
            <w:color w:val="000000"/>
          </w:rPr>
          <w:t>the OGF Executive Director.</w:t>
        </w:r>
        <w:r w:rsidRPr="009A50FB">
          <w:rPr>
            <w:color w:val="000000"/>
          </w:rPr>
          <w:br/>
        </w:r>
        <w:r w:rsidRPr="009A50FB">
          <w:rPr>
            <w:color w:val="000000"/>
          </w:rPr>
          <w:br/>
        </w:r>
      </w:ins>
      <w:ins w:id="1594" w:author="Ph W" w:date="2010-08-05T15:28:00Z">
        <w:r>
          <w:rPr>
            <w:color w:val="000000"/>
          </w:rPr>
          <w:tab/>
        </w:r>
        <w:r>
          <w:rPr>
            <w:color w:val="000000"/>
          </w:rPr>
          <w:tab/>
        </w:r>
      </w:ins>
      <w:ins w:id="1595" w:author="Ph W" w:date="2010-08-05T15:19:00Z">
        <w:r w:rsidRPr="009A50FB">
          <w:rPr>
            <w:color w:val="000000"/>
          </w:rPr>
          <w:t>This document and the information contained herein is provided</w:t>
        </w:r>
      </w:ins>
      <w:ins w:id="1596" w:author="Ph W" w:date="2010-08-05T15:31:00Z">
        <w:r w:rsidR="00FE0415">
          <w:rPr>
            <w:color w:val="000000"/>
          </w:rPr>
          <w:br/>
        </w:r>
        <w:r w:rsidR="00FE0415">
          <w:rPr>
            <w:color w:val="000000"/>
          </w:rPr>
          <w:tab/>
        </w:r>
        <w:r w:rsidR="00FE0415">
          <w:rPr>
            <w:color w:val="000000"/>
          </w:rPr>
          <w:tab/>
        </w:r>
      </w:ins>
      <w:ins w:id="1597" w:author="Ph W" w:date="2010-08-05T15:19:00Z">
        <w:r w:rsidRPr="009A50FB">
          <w:rPr>
            <w:color w:val="000000"/>
          </w:rPr>
          <w:t>on an "As Is" basis and the OGF disclaims all warranties,</w:t>
        </w:r>
      </w:ins>
      <w:ins w:id="1598" w:author="Ph W" w:date="2010-08-05T15:32:00Z">
        <w:r w:rsidR="00FE0415">
          <w:rPr>
            <w:color w:val="000000"/>
          </w:rPr>
          <w:br/>
        </w:r>
        <w:r w:rsidR="00FE0415">
          <w:rPr>
            <w:color w:val="000000"/>
          </w:rPr>
          <w:tab/>
        </w:r>
        <w:r w:rsidR="00FE0415">
          <w:rPr>
            <w:color w:val="000000"/>
          </w:rPr>
          <w:tab/>
        </w:r>
      </w:ins>
      <w:ins w:id="1599" w:author="Ph W" w:date="2010-08-05T15:19:00Z">
        <w:r w:rsidRPr="009A50FB">
          <w:rPr>
            <w:color w:val="000000"/>
          </w:rPr>
          <w:t>express or implied, including but not limited to any warranty</w:t>
        </w:r>
      </w:ins>
      <w:ins w:id="1600" w:author="Ph W" w:date="2010-08-05T15:32:00Z">
        <w:r w:rsidR="00FE0415">
          <w:rPr>
            <w:color w:val="000000"/>
          </w:rPr>
          <w:br/>
        </w:r>
        <w:r w:rsidR="00FE0415">
          <w:rPr>
            <w:color w:val="000000"/>
          </w:rPr>
          <w:tab/>
        </w:r>
        <w:r w:rsidR="00FE0415">
          <w:rPr>
            <w:color w:val="000000"/>
          </w:rPr>
          <w:tab/>
        </w:r>
      </w:ins>
      <w:ins w:id="1601" w:author="Ph W" w:date="2010-08-05T15:19:00Z">
        <w:r w:rsidRPr="009A50FB">
          <w:rPr>
            <w:color w:val="000000"/>
          </w:rPr>
          <w:t>that the use of</w:t>
        </w:r>
      </w:ins>
      <w:ins w:id="1602" w:author="Ph W" w:date="2010-08-05T15:29:00Z">
        <w:r>
          <w:rPr>
            <w:color w:val="000000"/>
          </w:rPr>
          <w:t xml:space="preserve"> </w:t>
        </w:r>
      </w:ins>
      <w:ins w:id="1603" w:author="Ph W" w:date="2010-08-05T15:19:00Z">
        <w:r w:rsidRPr="009A50FB">
          <w:rPr>
            <w:color w:val="000000"/>
          </w:rPr>
          <w:t>the information herein will not infringe any</w:t>
        </w:r>
      </w:ins>
      <w:ins w:id="1604" w:author="Ph W" w:date="2010-08-05T15:32:00Z">
        <w:r w:rsidR="00FE0415">
          <w:rPr>
            <w:color w:val="000000"/>
          </w:rPr>
          <w:br/>
        </w:r>
        <w:r w:rsidR="00FE0415">
          <w:rPr>
            <w:color w:val="000000"/>
          </w:rPr>
          <w:tab/>
        </w:r>
        <w:r w:rsidR="00FE0415">
          <w:rPr>
            <w:color w:val="000000"/>
          </w:rPr>
          <w:tab/>
        </w:r>
      </w:ins>
      <w:ins w:id="1605" w:author="Ph W" w:date="2010-08-05T15:19:00Z">
        <w:r w:rsidRPr="009A50FB">
          <w:rPr>
            <w:color w:val="000000"/>
          </w:rPr>
          <w:t>rights or any implied</w:t>
        </w:r>
      </w:ins>
      <w:ins w:id="1606" w:author="Ph W" w:date="2010-08-05T15:29:00Z">
        <w:r>
          <w:rPr>
            <w:color w:val="000000"/>
          </w:rPr>
          <w:t xml:space="preserve"> </w:t>
        </w:r>
      </w:ins>
      <w:ins w:id="1607" w:author="Ph W" w:date="2010-08-05T15:19:00Z">
        <w:r w:rsidRPr="009A50FB">
          <w:rPr>
            <w:color w:val="000000"/>
          </w:rPr>
          <w:t>warranties of merchantability or fi</w:t>
        </w:r>
        <w:r>
          <w:rPr>
            <w:color w:val="000000"/>
          </w:rPr>
          <w:t>tness</w:t>
        </w:r>
      </w:ins>
      <w:ins w:id="1608" w:author="Ph W" w:date="2010-08-05T15:32:00Z">
        <w:r w:rsidR="00FE0415">
          <w:rPr>
            <w:color w:val="000000"/>
          </w:rPr>
          <w:br/>
        </w:r>
        <w:r w:rsidR="00FE0415">
          <w:rPr>
            <w:color w:val="000000"/>
          </w:rPr>
          <w:tab/>
        </w:r>
        <w:r w:rsidR="00FE0415">
          <w:rPr>
            <w:color w:val="000000"/>
          </w:rPr>
          <w:tab/>
        </w:r>
      </w:ins>
      <w:ins w:id="1609" w:author="Ph W" w:date="2010-08-05T15:19:00Z">
        <w:r>
          <w:rPr>
            <w:color w:val="000000"/>
          </w:rPr>
          <w:t>for a particular purpose.</w:t>
        </w:r>
      </w:ins>
    </w:p>
    <w:p w:rsidR="00ED748E" w:rsidRDefault="009A50FB" w:rsidP="009A50FB">
      <w:pPr>
        <w:pStyle w:val="XMLSnippet"/>
        <w:numPr>
          <w:numberingChange w:id="1610" w:author="Ph W" w:date="2010-08-05T10:50:00Z" w:original="Appendix %1:2:3:"/>
        </w:numPr>
        <w:rPr>
          <w:ins w:id="1611" w:author="Ph W" w:date="2010-08-05T15:36:00Z"/>
          <w:color w:val="000000"/>
        </w:rPr>
      </w:pPr>
      <w:ins w:id="1612" w:author="Ph W" w:date="2010-08-05T15:19:00Z">
        <w:r w:rsidRPr="009A50FB">
          <w:rPr>
            <w:color w:val="000000"/>
          </w:rPr>
          <w:br/>
        </w:r>
      </w:ins>
      <w:ins w:id="1613" w:author="Ph W" w:date="2010-08-05T15:29:00Z">
        <w:r>
          <w:rPr>
            <w:color w:val="000000"/>
          </w:rPr>
          <w:tab/>
        </w:r>
        <w:r>
          <w:rPr>
            <w:color w:val="000000"/>
          </w:rPr>
          <w:tab/>
        </w:r>
      </w:ins>
      <w:ins w:id="1614" w:author="Ph W" w:date="2010-08-05T15:19:00Z">
        <w:r w:rsidRPr="009A50FB">
          <w:rPr>
            <w:color w:val="000000"/>
          </w:rPr>
          <w:t>Copyright (C) Open Grid Forum (2010). All Rights Reserved. This</w:t>
        </w:r>
      </w:ins>
      <w:ins w:id="1615" w:author="Ph W" w:date="2010-08-05T15:32:00Z">
        <w:r w:rsidR="00940A2F">
          <w:rPr>
            <w:color w:val="000000"/>
          </w:rPr>
          <w:br/>
        </w:r>
        <w:r w:rsidR="00940A2F">
          <w:rPr>
            <w:color w:val="000000"/>
          </w:rPr>
          <w:tab/>
        </w:r>
        <w:r w:rsidR="00940A2F">
          <w:rPr>
            <w:color w:val="000000"/>
          </w:rPr>
          <w:tab/>
        </w:r>
      </w:ins>
      <w:ins w:id="1616" w:author="Ph W" w:date="2010-08-05T15:19:00Z">
        <w:r w:rsidRPr="009A50FB">
          <w:rPr>
            <w:color w:val="000000"/>
          </w:rPr>
          <w:t>document and translations of it may be copied and furnished to</w:t>
        </w:r>
      </w:ins>
      <w:ins w:id="1617" w:author="Ph W" w:date="2010-08-05T15:32:00Z">
        <w:r w:rsidR="00940A2F">
          <w:rPr>
            <w:color w:val="000000"/>
          </w:rPr>
          <w:br/>
        </w:r>
        <w:r w:rsidR="00940A2F">
          <w:rPr>
            <w:color w:val="000000"/>
          </w:rPr>
          <w:tab/>
        </w:r>
        <w:r w:rsidR="00940A2F">
          <w:rPr>
            <w:color w:val="000000"/>
          </w:rPr>
          <w:tab/>
        </w:r>
      </w:ins>
      <w:ins w:id="1618" w:author="Ph W" w:date="2010-08-05T15:19:00Z">
        <w:r w:rsidRPr="009A50FB">
          <w:rPr>
            <w:color w:val="000000"/>
          </w:rPr>
          <w:t>others, and derivative works that comment on or otherwise</w:t>
        </w:r>
      </w:ins>
      <w:ins w:id="1619" w:author="Ph W" w:date="2010-08-05T15:32:00Z">
        <w:r w:rsidR="00940A2F">
          <w:rPr>
            <w:color w:val="000000"/>
          </w:rPr>
          <w:br/>
        </w:r>
        <w:r w:rsidR="00940A2F">
          <w:rPr>
            <w:color w:val="000000"/>
          </w:rPr>
          <w:tab/>
        </w:r>
        <w:r w:rsidR="00940A2F">
          <w:rPr>
            <w:color w:val="000000"/>
          </w:rPr>
          <w:tab/>
        </w:r>
      </w:ins>
      <w:ins w:id="1620" w:author="Ph W" w:date="2010-08-05T15:19:00Z">
        <w:r w:rsidRPr="009A50FB">
          <w:rPr>
            <w:color w:val="000000"/>
          </w:rPr>
          <w:t>explain it</w:t>
        </w:r>
      </w:ins>
      <w:ins w:id="1621" w:author="Ph W" w:date="2010-08-05T15:29:00Z">
        <w:r>
          <w:rPr>
            <w:color w:val="000000"/>
          </w:rPr>
          <w:t xml:space="preserve"> </w:t>
        </w:r>
      </w:ins>
      <w:ins w:id="1622" w:author="Ph W" w:date="2010-08-05T15:19:00Z">
        <w:r w:rsidRPr="009A50FB">
          <w:rPr>
            <w:color w:val="000000"/>
          </w:rPr>
          <w:t>or assist in its implementation may be prepared,</w:t>
        </w:r>
      </w:ins>
      <w:ins w:id="1623" w:author="Ph W" w:date="2010-08-05T15:32:00Z">
        <w:r w:rsidR="00940A2F">
          <w:rPr>
            <w:color w:val="000000"/>
          </w:rPr>
          <w:br/>
        </w:r>
        <w:r w:rsidR="00940A2F">
          <w:rPr>
            <w:color w:val="000000"/>
          </w:rPr>
          <w:tab/>
        </w:r>
        <w:r w:rsidR="00940A2F">
          <w:rPr>
            <w:color w:val="000000"/>
          </w:rPr>
          <w:tab/>
        </w:r>
      </w:ins>
      <w:ins w:id="1624" w:author="Ph W" w:date="2010-08-05T15:19:00Z">
        <w:r w:rsidRPr="009A50FB">
          <w:rPr>
            <w:color w:val="000000"/>
          </w:rPr>
          <w:t>copied, published</w:t>
        </w:r>
      </w:ins>
      <w:ins w:id="1625" w:author="Ph W" w:date="2010-08-05T15:29:00Z">
        <w:r>
          <w:rPr>
            <w:color w:val="000000"/>
          </w:rPr>
          <w:t xml:space="preserve"> </w:t>
        </w:r>
      </w:ins>
      <w:ins w:id="1626" w:author="Ph W" w:date="2010-08-05T15:19:00Z">
        <w:r w:rsidRPr="009A50FB">
          <w:rPr>
            <w:color w:val="000000"/>
          </w:rPr>
          <w:t>and distributed, in whole or in part, without</w:t>
        </w:r>
      </w:ins>
      <w:ins w:id="1627" w:author="Ph W" w:date="2010-08-05T15:32:00Z">
        <w:r w:rsidR="00940A2F">
          <w:rPr>
            <w:color w:val="000000"/>
          </w:rPr>
          <w:br/>
        </w:r>
        <w:r w:rsidR="00940A2F">
          <w:rPr>
            <w:color w:val="000000"/>
          </w:rPr>
          <w:tab/>
        </w:r>
        <w:r w:rsidR="00940A2F">
          <w:rPr>
            <w:color w:val="000000"/>
          </w:rPr>
          <w:tab/>
        </w:r>
      </w:ins>
      <w:ins w:id="1628" w:author="Ph W" w:date="2010-08-05T15:19:00Z">
        <w:r w:rsidRPr="009A50FB">
          <w:rPr>
            <w:color w:val="000000"/>
          </w:rPr>
          <w:t>restriction of any kind, provided that the above copyright</w:t>
        </w:r>
      </w:ins>
      <w:ins w:id="1629" w:author="Ph W" w:date="2010-08-05T15:32:00Z">
        <w:r w:rsidR="00940A2F">
          <w:rPr>
            <w:color w:val="000000"/>
          </w:rPr>
          <w:br/>
        </w:r>
        <w:r w:rsidR="00940A2F">
          <w:rPr>
            <w:color w:val="000000"/>
          </w:rPr>
          <w:tab/>
        </w:r>
        <w:r w:rsidR="00940A2F">
          <w:rPr>
            <w:color w:val="000000"/>
          </w:rPr>
          <w:tab/>
        </w:r>
      </w:ins>
      <w:ins w:id="1630" w:author="Ph W" w:date="2010-08-05T15:19:00Z">
        <w:r w:rsidRPr="009A50FB">
          <w:rPr>
            <w:color w:val="000000"/>
          </w:rPr>
          <w:t>notice and this paragraph</w:t>
        </w:r>
      </w:ins>
      <w:ins w:id="1631" w:author="Ph W" w:date="2010-08-05T15:29:00Z">
        <w:r>
          <w:rPr>
            <w:color w:val="000000"/>
          </w:rPr>
          <w:t xml:space="preserve"> </w:t>
        </w:r>
      </w:ins>
      <w:ins w:id="1632" w:author="Ph W" w:date="2010-08-05T15:19:00Z">
        <w:r w:rsidRPr="009A50FB">
          <w:rPr>
            <w:color w:val="000000"/>
          </w:rPr>
          <w:t>are included on all such copies and</w:t>
        </w:r>
      </w:ins>
      <w:ins w:id="1633" w:author="Ph W" w:date="2010-08-05T15:32:00Z">
        <w:r w:rsidR="00940A2F">
          <w:rPr>
            <w:color w:val="000000"/>
          </w:rPr>
          <w:br/>
        </w:r>
        <w:r w:rsidR="00940A2F">
          <w:rPr>
            <w:color w:val="000000"/>
          </w:rPr>
          <w:tab/>
        </w:r>
        <w:r w:rsidR="00940A2F">
          <w:rPr>
            <w:color w:val="000000"/>
          </w:rPr>
          <w:tab/>
        </w:r>
      </w:ins>
      <w:ins w:id="1634" w:author="Ph W" w:date="2010-08-05T15:19:00Z">
        <w:r w:rsidRPr="009A50FB">
          <w:rPr>
            <w:color w:val="000000"/>
          </w:rPr>
          <w:t>derivative works. However, this</w:t>
        </w:r>
      </w:ins>
      <w:ins w:id="1635" w:author="Ph W" w:date="2010-08-05T15:29:00Z">
        <w:r>
          <w:rPr>
            <w:color w:val="000000"/>
          </w:rPr>
          <w:t xml:space="preserve"> </w:t>
        </w:r>
      </w:ins>
      <w:ins w:id="1636" w:author="Ph W" w:date="2010-08-05T15:19:00Z">
        <w:r w:rsidRPr="009A50FB">
          <w:rPr>
            <w:color w:val="000000"/>
          </w:rPr>
          <w:t>document itself may not be</w:t>
        </w:r>
      </w:ins>
      <w:ins w:id="1637" w:author="Ph W" w:date="2010-08-05T15:32:00Z">
        <w:r w:rsidR="00940A2F">
          <w:rPr>
            <w:color w:val="000000"/>
          </w:rPr>
          <w:br/>
        </w:r>
        <w:r w:rsidR="00940A2F">
          <w:rPr>
            <w:color w:val="000000"/>
          </w:rPr>
          <w:tab/>
        </w:r>
        <w:r w:rsidR="00940A2F">
          <w:rPr>
            <w:color w:val="000000"/>
          </w:rPr>
          <w:tab/>
        </w:r>
      </w:ins>
      <w:ins w:id="1638" w:author="Ph W" w:date="2010-08-05T15:19:00Z">
        <w:r w:rsidRPr="009A50FB">
          <w:rPr>
            <w:color w:val="000000"/>
          </w:rPr>
          <w:t>modified in any way, such as by removing</w:t>
        </w:r>
      </w:ins>
      <w:ins w:id="1639" w:author="Ph W" w:date="2010-08-05T15:30:00Z">
        <w:r>
          <w:rPr>
            <w:color w:val="000000"/>
          </w:rPr>
          <w:t xml:space="preserve"> </w:t>
        </w:r>
      </w:ins>
      <w:ins w:id="1640" w:author="Ph W" w:date="2010-08-05T15:19:00Z">
        <w:r w:rsidRPr="009A50FB">
          <w:rPr>
            <w:color w:val="000000"/>
          </w:rPr>
          <w:t>the copyright notice</w:t>
        </w:r>
      </w:ins>
      <w:ins w:id="1641" w:author="Ph W" w:date="2010-08-05T15:32:00Z">
        <w:r w:rsidR="00940A2F">
          <w:rPr>
            <w:color w:val="000000"/>
          </w:rPr>
          <w:br/>
        </w:r>
        <w:r w:rsidR="00940A2F">
          <w:rPr>
            <w:color w:val="000000"/>
          </w:rPr>
          <w:tab/>
        </w:r>
        <w:r w:rsidR="00940A2F">
          <w:rPr>
            <w:color w:val="000000"/>
          </w:rPr>
          <w:tab/>
        </w:r>
      </w:ins>
      <w:ins w:id="1642" w:author="Ph W" w:date="2010-08-05T15:19:00Z">
        <w:r w:rsidRPr="009A50FB">
          <w:rPr>
            <w:color w:val="000000"/>
          </w:rPr>
          <w:t>or references to the OGF or other</w:t>
        </w:r>
      </w:ins>
      <w:ins w:id="1643" w:author="Ph W" w:date="2010-08-05T15:30:00Z">
        <w:r>
          <w:rPr>
            <w:color w:val="000000"/>
          </w:rPr>
          <w:t xml:space="preserve"> </w:t>
        </w:r>
      </w:ins>
      <w:ins w:id="1644" w:author="Ph W" w:date="2010-08-05T15:19:00Z">
        <w:r w:rsidRPr="009A50FB">
          <w:rPr>
            <w:color w:val="000000"/>
          </w:rPr>
          <w:t>organizations, except as</w:t>
        </w:r>
      </w:ins>
      <w:ins w:id="1645" w:author="Ph W" w:date="2010-08-05T15:32:00Z">
        <w:r w:rsidR="00940A2F">
          <w:rPr>
            <w:color w:val="000000"/>
          </w:rPr>
          <w:br/>
        </w:r>
        <w:r w:rsidR="00940A2F">
          <w:rPr>
            <w:color w:val="000000"/>
          </w:rPr>
          <w:tab/>
        </w:r>
        <w:r w:rsidR="00940A2F">
          <w:rPr>
            <w:color w:val="000000"/>
          </w:rPr>
          <w:tab/>
        </w:r>
      </w:ins>
      <w:ins w:id="1646" w:author="Ph W" w:date="2010-08-05T15:19:00Z">
        <w:r w:rsidRPr="009A50FB">
          <w:rPr>
            <w:color w:val="000000"/>
          </w:rPr>
          <w:t>needed for the purpose of developing Grid</w:t>
        </w:r>
      </w:ins>
      <w:ins w:id="1647" w:author="Ph W" w:date="2010-08-05T15:30:00Z">
        <w:r>
          <w:rPr>
            <w:color w:val="000000"/>
          </w:rPr>
          <w:t xml:space="preserve"> </w:t>
        </w:r>
      </w:ins>
      <w:ins w:id="1648" w:author="Ph W" w:date="2010-08-05T15:19:00Z">
        <w:r w:rsidRPr="009A50FB">
          <w:rPr>
            <w:color w:val="000000"/>
          </w:rPr>
          <w:t>Recommendations in</w:t>
        </w:r>
      </w:ins>
      <w:ins w:id="1649" w:author="Ph W" w:date="2010-08-05T15:32:00Z">
        <w:r w:rsidR="00940A2F">
          <w:rPr>
            <w:color w:val="000000"/>
          </w:rPr>
          <w:br/>
        </w:r>
      </w:ins>
      <w:ins w:id="1650" w:author="Ph W" w:date="2010-08-05T15:33:00Z">
        <w:r w:rsidR="00940A2F">
          <w:rPr>
            <w:color w:val="000000"/>
          </w:rPr>
          <w:tab/>
        </w:r>
        <w:r w:rsidR="00940A2F">
          <w:rPr>
            <w:color w:val="000000"/>
          </w:rPr>
          <w:tab/>
        </w:r>
      </w:ins>
      <w:ins w:id="1651" w:author="Ph W" w:date="2010-08-05T15:19:00Z">
        <w:r w:rsidRPr="009A50FB">
          <w:rPr>
            <w:color w:val="000000"/>
          </w:rPr>
          <w:t>which case the procedures for copyrights defined</w:t>
        </w:r>
      </w:ins>
      <w:ins w:id="1652" w:author="Ph W" w:date="2010-08-05T15:30:00Z">
        <w:r>
          <w:rPr>
            <w:color w:val="000000"/>
          </w:rPr>
          <w:t xml:space="preserve"> </w:t>
        </w:r>
      </w:ins>
      <w:ins w:id="1653" w:author="Ph W" w:date="2010-08-05T15:19:00Z">
        <w:r w:rsidRPr="009A50FB">
          <w:rPr>
            <w:color w:val="000000"/>
          </w:rPr>
          <w:t>in the OGF</w:t>
        </w:r>
      </w:ins>
      <w:ins w:id="1654" w:author="Ph W" w:date="2010-08-05T15:33:00Z">
        <w:r w:rsidR="00940A2F">
          <w:rPr>
            <w:color w:val="000000"/>
          </w:rPr>
          <w:br/>
        </w:r>
        <w:r w:rsidR="00940A2F">
          <w:rPr>
            <w:color w:val="000000"/>
          </w:rPr>
          <w:tab/>
        </w:r>
        <w:r w:rsidR="00940A2F">
          <w:rPr>
            <w:color w:val="000000"/>
          </w:rPr>
          <w:tab/>
        </w:r>
      </w:ins>
      <w:ins w:id="1655" w:author="Ph W" w:date="2010-08-05T15:19:00Z">
        <w:r w:rsidRPr="009A50FB">
          <w:rPr>
            <w:color w:val="000000"/>
          </w:rPr>
          <w:t>Document process must be followed, or as required to</w:t>
        </w:r>
      </w:ins>
      <w:ins w:id="1656" w:author="Ph W" w:date="2010-08-05T15:30:00Z">
        <w:r>
          <w:rPr>
            <w:color w:val="000000"/>
          </w:rPr>
          <w:t xml:space="preserve"> </w:t>
        </w:r>
      </w:ins>
      <w:ins w:id="1657" w:author="Ph W" w:date="2010-08-05T15:19:00Z">
        <w:r w:rsidRPr="009A50FB">
          <w:rPr>
            <w:color w:val="000000"/>
          </w:rPr>
          <w:t>translate</w:t>
        </w:r>
      </w:ins>
      <w:ins w:id="1658" w:author="Ph W" w:date="2010-08-05T15:33:00Z">
        <w:r w:rsidR="00940A2F">
          <w:rPr>
            <w:color w:val="000000"/>
          </w:rPr>
          <w:br/>
        </w:r>
        <w:r w:rsidR="00940A2F">
          <w:rPr>
            <w:color w:val="000000"/>
          </w:rPr>
          <w:tab/>
        </w:r>
        <w:r w:rsidR="00940A2F">
          <w:rPr>
            <w:color w:val="000000"/>
          </w:rPr>
          <w:tab/>
        </w:r>
      </w:ins>
      <w:ins w:id="1659" w:author="Ph W" w:date="2010-08-05T15:19:00Z">
        <w:r w:rsidRPr="009A50FB">
          <w:rPr>
            <w:color w:val="000000"/>
          </w:rPr>
          <w:t xml:space="preserve">it into languages </w:t>
        </w:r>
        <w:r>
          <w:rPr>
            <w:color w:val="000000"/>
          </w:rPr>
          <w:t>other than English.</w:t>
        </w:r>
        <w:r>
          <w:rPr>
            <w:color w:val="000000"/>
          </w:rPr>
          <w:br/>
        </w:r>
        <w:r w:rsidRPr="009A50FB">
          <w:rPr>
            <w:color w:val="000000"/>
          </w:rPr>
          <w:br/>
        </w:r>
      </w:ins>
      <w:ins w:id="1660" w:author="Ph W" w:date="2010-08-05T15:30:00Z">
        <w:r>
          <w:rPr>
            <w:color w:val="000000"/>
          </w:rPr>
          <w:tab/>
        </w:r>
        <w:r>
          <w:rPr>
            <w:color w:val="000000"/>
          </w:rPr>
          <w:tab/>
        </w:r>
      </w:ins>
      <w:ins w:id="1661" w:author="Ph W" w:date="2010-08-05T15:19:00Z">
        <w:r w:rsidRPr="009A50FB">
          <w:rPr>
            <w:color w:val="000000"/>
          </w:rPr>
          <w:t>The limited permissions granted above are perpetual and will</w:t>
        </w:r>
      </w:ins>
      <w:ins w:id="1662" w:author="Ph W" w:date="2010-08-05T15:31:00Z">
        <w:r w:rsidR="00FE0415">
          <w:rPr>
            <w:color w:val="000000"/>
          </w:rPr>
          <w:br/>
        </w:r>
        <w:r w:rsidR="00FE0415">
          <w:rPr>
            <w:color w:val="000000"/>
          </w:rPr>
          <w:tab/>
        </w:r>
        <w:r w:rsidR="00FE0415">
          <w:rPr>
            <w:color w:val="000000"/>
          </w:rPr>
          <w:tab/>
        </w:r>
      </w:ins>
      <w:ins w:id="1663" w:author="Ph W" w:date="2010-08-05T15:19:00Z">
        <w:r w:rsidRPr="009A50FB">
          <w:rPr>
            <w:color w:val="000000"/>
          </w:rPr>
          <w:t>not be</w:t>
        </w:r>
      </w:ins>
      <w:ins w:id="1664" w:author="Ph W" w:date="2010-08-05T15:30:00Z">
        <w:r>
          <w:rPr>
            <w:color w:val="000000"/>
          </w:rPr>
          <w:t xml:space="preserve"> </w:t>
        </w:r>
      </w:ins>
      <w:ins w:id="1665" w:author="Ph W" w:date="2010-08-05T15:19:00Z">
        <w:r w:rsidRPr="009A50FB">
          <w:rPr>
            <w:color w:val="000000"/>
          </w:rPr>
          <w:t>revoked by the OGF or it</w:t>
        </w:r>
        <w:r w:rsidR="00FE0415">
          <w:rPr>
            <w:color w:val="000000"/>
          </w:rPr>
          <w:t>s successors or assignees.</w:t>
        </w:r>
        <w:r w:rsidR="00FE0415">
          <w:rPr>
            <w:color w:val="000000"/>
          </w:rPr>
          <w:br/>
        </w:r>
        <w:r>
          <w:rPr>
            <w:color w:val="000000"/>
          </w:rPr>
          <w:tab/>
        </w:r>
        <w:r w:rsidRPr="009A50FB">
          <w:rPr>
            <w:color w:val="000096"/>
          </w:rPr>
          <w:t>&lt;/xsd:documentation&gt;</w:t>
        </w:r>
        <w:r w:rsidRPr="009A50FB">
          <w:rPr>
            <w:color w:val="000000"/>
          </w:rPr>
          <w:br/>
        </w:r>
      </w:ins>
    </w:p>
    <w:p w:rsidR="007A39BC" w:rsidRDefault="00FE0415" w:rsidP="00ED748E">
      <w:pPr>
        <w:pStyle w:val="XMLSnippet"/>
        <w:numPr>
          <w:ins w:id="1666" w:author="Ph W" w:date="2010-08-05T15:39:00Z"/>
        </w:numPr>
        <w:rPr>
          <w:ins w:id="1667" w:author="Ph W" w:date="2010-08-05T15:19:00Z"/>
          <w:color w:val="000000"/>
        </w:rPr>
      </w:pPr>
      <w:ins w:id="1668" w:author="Ph W" w:date="2010-08-05T15:19:00Z">
        <w:r>
          <w:rPr>
            <w:color w:val="000000"/>
          </w:rPr>
          <w:tab/>
        </w:r>
        <w:r w:rsidR="009A50FB" w:rsidRPr="009A50FB">
          <w:rPr>
            <w:color w:val="000096"/>
          </w:rPr>
          <w:t>&lt;xsd:documentation</w:t>
        </w:r>
        <w:r w:rsidR="009A50FB" w:rsidRPr="009A50FB">
          <w:rPr>
            <w:color w:val="F5844C"/>
          </w:rPr>
          <w:t xml:space="preserve"> xml:lang</w:t>
        </w:r>
        <w:r w:rsidR="009A50FB" w:rsidRPr="009A50FB">
          <w:rPr>
            <w:color w:val="FF8040"/>
          </w:rPr>
          <w:t>=</w:t>
        </w:r>
        <w:r w:rsidR="009A50FB" w:rsidRPr="009A50FB">
          <w:t>"en"</w:t>
        </w:r>
        <w:r w:rsidR="009A50FB" w:rsidRPr="009A50FB">
          <w:rPr>
            <w:color w:val="000096"/>
          </w:rPr>
          <w:t>&gt;</w:t>
        </w:r>
        <w:r w:rsidR="00ED748E">
          <w:rPr>
            <w:color w:val="000000"/>
          </w:rPr>
          <w:br/>
        </w:r>
        <w:r w:rsidR="00ED748E">
          <w:rPr>
            <w:color w:val="000000"/>
          </w:rPr>
          <w:tab/>
        </w:r>
        <w:r w:rsidR="00ED748E">
          <w:rPr>
            <w:color w:val="000000"/>
          </w:rPr>
          <w:tab/>
        </w:r>
        <w:r w:rsidR="009A50FB" w:rsidRPr="009A50FB">
          <w:rPr>
            <w:color w:val="000000"/>
          </w:rPr>
          <w:t>Abstract Activity Instance Description schema document</w:t>
        </w:r>
      </w:ins>
      <w:ins w:id="1669" w:author="Ph W" w:date="2010-08-05T15:33:00Z">
        <w:r w:rsidR="00ED748E">
          <w:rPr>
            <w:color w:val="000000"/>
          </w:rPr>
          <w:br/>
        </w:r>
        <w:r w:rsidR="00ED748E">
          <w:rPr>
            <w:color w:val="000000"/>
          </w:rPr>
          <w:tab/>
        </w:r>
        <w:r w:rsidR="00ED748E">
          <w:rPr>
            <w:color w:val="000000"/>
          </w:rPr>
          <w:tab/>
        </w:r>
      </w:ins>
      <w:ins w:id="1670" w:author="Ph W" w:date="2010-08-05T15:19:00Z">
        <w:r w:rsidR="009A50FB" w:rsidRPr="009A50FB">
          <w:rPr>
            <w:color w:val="000000"/>
          </w:rPr>
          <w:t>according to the Activity Instance Description Specification</w:t>
        </w:r>
      </w:ins>
      <w:ins w:id="1671" w:author="Ph W" w:date="2010-08-05T15:33:00Z">
        <w:r w:rsidR="00ED748E">
          <w:rPr>
            <w:color w:val="000000"/>
          </w:rPr>
          <w:br/>
        </w:r>
        <w:r w:rsidR="00ED748E">
          <w:rPr>
            <w:color w:val="000000"/>
          </w:rPr>
          <w:tab/>
        </w:r>
        <w:r w:rsidR="00ED748E">
          <w:rPr>
            <w:color w:val="000000"/>
          </w:rPr>
          <w:tab/>
        </w:r>
      </w:ins>
      <w:ins w:id="1672" w:author="Ph W" w:date="2010-08-05T15:19:00Z">
        <w:r w:rsidR="009A50FB" w:rsidRPr="009A50FB">
          <w:rPr>
            <w:color w:val="000000"/>
          </w:rPr>
          <w:t>V</w:t>
        </w:r>
        <w:r w:rsidR="00ED748E">
          <w:rPr>
            <w:color w:val="000000"/>
          </w:rPr>
          <w:t>ersion 1.0 (GFD.X)</w:t>
        </w:r>
        <w:r w:rsidR="00ED748E">
          <w:rPr>
            <w:color w:val="000000"/>
          </w:rPr>
          <w:br/>
        </w:r>
        <w:r w:rsidR="00ED748E">
          <w:rPr>
            <w:color w:val="000000"/>
          </w:rPr>
          <w:br/>
        </w:r>
      </w:ins>
      <w:ins w:id="1673" w:author="Ph W" w:date="2010-08-05T15:33:00Z">
        <w:r w:rsidR="00ED748E">
          <w:rPr>
            <w:color w:val="000000"/>
          </w:rPr>
          <w:tab/>
        </w:r>
        <w:r w:rsidR="00ED748E">
          <w:rPr>
            <w:color w:val="000000"/>
          </w:rPr>
          <w:tab/>
        </w:r>
      </w:ins>
      <w:ins w:id="1674" w:author="Ph W" w:date="2010-08-05T15:19:00Z">
        <w:r w:rsidR="00ED748E">
          <w:rPr>
            <w:color w:val="000000"/>
          </w:rPr>
          <w:t>Authors:</w:t>
        </w:r>
        <w:r w:rsidR="00ED748E">
          <w:rPr>
            <w:color w:val="000000"/>
          </w:rPr>
          <w:br/>
        </w:r>
        <w:r w:rsidR="00ED748E">
          <w:rPr>
            <w:color w:val="000000"/>
          </w:rPr>
          <w:tab/>
        </w:r>
        <w:r w:rsidR="00ED748E">
          <w:rPr>
            <w:color w:val="000000"/>
          </w:rPr>
          <w:tab/>
        </w:r>
        <w:r w:rsidR="009A50FB" w:rsidRPr="009A50FB">
          <w:rPr>
            <w:color w:val="000000"/>
          </w:rPr>
          <w:t xml:space="preserve">Alexander Papaspyrou, TU </w:t>
        </w:r>
        <w:r w:rsidR="00ED748E">
          <w:rPr>
            <w:color w:val="000000"/>
          </w:rPr>
          <w:t>Dortmund University</w:t>
        </w:r>
        <w:r w:rsidR="00ED748E">
          <w:rPr>
            <w:color w:val="000000"/>
          </w:rPr>
          <w:br/>
        </w:r>
        <w:r w:rsidR="00ED748E">
          <w:rPr>
            <w:color w:val="000000"/>
          </w:rPr>
          <w:tab/>
        </w:r>
        <w:r w:rsidR="00ED748E">
          <w:rPr>
            <w:color w:val="000000"/>
          </w:rPr>
          <w:tab/>
        </w:r>
        <w:r w:rsidR="009A50FB" w:rsidRPr="009A50FB">
          <w:rPr>
            <w:color w:val="000000"/>
          </w:rPr>
          <w:t>Philipp Wieder, Service Computing Grou</w:t>
        </w:r>
        <w:r w:rsidR="00ED748E">
          <w:rPr>
            <w:color w:val="000000"/>
          </w:rPr>
          <w:t>p, TU Dortmund University</w:t>
        </w:r>
        <w:r w:rsidR="00ED748E">
          <w:rPr>
            <w:color w:val="000000"/>
          </w:rPr>
          <w:br/>
        </w:r>
        <w:r w:rsidR="00ED748E">
          <w:rPr>
            <w:color w:val="000000"/>
          </w:rPr>
          <w:tab/>
        </w:r>
        <w:r w:rsidR="009A50FB" w:rsidRPr="009A50FB">
          <w:rPr>
            <w:color w:val="000096"/>
          </w:rPr>
          <w:t>&lt;/xsd:documentation&gt;</w:t>
        </w:r>
        <w:r w:rsidR="00ED748E">
          <w:rPr>
            <w:color w:val="000000"/>
          </w:rPr>
          <w:br/>
        </w:r>
        <w:r w:rsidR="009A50FB" w:rsidRPr="009A50FB">
          <w:rPr>
            <w:color w:val="000096"/>
          </w:rPr>
          <w:t>&lt;/xsd:annotation&gt;</w:t>
        </w:r>
        <w:r w:rsidR="007A39BC">
          <w:rPr>
            <w:color w:val="000000"/>
          </w:rPr>
          <w:br/>
        </w:r>
        <w:r w:rsidR="009A50FB" w:rsidRPr="009A50FB">
          <w:rPr>
            <w:color w:val="000000"/>
          </w:rPr>
          <w:br/>
        </w:r>
        <w:r w:rsidR="009A50FB" w:rsidRPr="009A50FB">
          <w:rPr>
            <w:color w:val="000096"/>
          </w:rPr>
          <w:t>&lt;xsd:import</w:t>
        </w:r>
        <w:r w:rsidR="009A50FB" w:rsidRPr="009A50FB">
          <w:rPr>
            <w:color w:val="000096"/>
          </w:rPr>
          <w:br/>
        </w:r>
        <w:r w:rsidR="007A39BC">
          <w:rPr>
            <w:color w:val="F5844C"/>
          </w:rPr>
          <w:tab/>
        </w:r>
        <w:r w:rsidR="009A50FB" w:rsidRPr="009A50FB">
          <w:rPr>
            <w:color w:val="F5844C"/>
          </w:rPr>
          <w:t>namespace</w:t>
        </w:r>
        <w:r w:rsidR="009A50FB" w:rsidRPr="009A50FB">
          <w:rPr>
            <w:color w:val="FF8040"/>
          </w:rPr>
          <w:t>=</w:t>
        </w:r>
        <w:r w:rsidR="009A50FB" w:rsidRPr="009A50FB">
          <w:t>"http://www.w3.org/2005/08/addressing"</w:t>
        </w:r>
        <w:r w:rsidR="007A39BC">
          <w:rPr>
            <w:color w:val="F5844C"/>
          </w:rPr>
          <w:br/>
        </w:r>
      </w:ins>
      <w:ins w:id="1675" w:author="Ph W" w:date="2010-08-05T15:45:00Z">
        <w:r w:rsidR="007A39BC">
          <w:rPr>
            <w:color w:val="F5844C"/>
          </w:rPr>
          <w:tab/>
        </w:r>
      </w:ins>
      <w:ins w:id="1676" w:author="Ph W" w:date="2010-08-05T15:19:00Z">
        <w:r w:rsidR="009A50FB" w:rsidRPr="009A50FB">
          <w:rPr>
            <w:color w:val="F5844C"/>
          </w:rPr>
          <w:t>schemaLocation</w:t>
        </w:r>
        <w:r w:rsidR="009A50FB" w:rsidRPr="009A50FB">
          <w:rPr>
            <w:color w:val="FF8040"/>
          </w:rPr>
          <w:t>=</w:t>
        </w:r>
        <w:r w:rsidR="009A50FB" w:rsidRPr="009A50FB">
          <w:t>"http://www.w3.org/2005/08/addressing/ws-addr.xsd"</w:t>
        </w:r>
        <w:r w:rsidR="009A50FB" w:rsidRPr="009A50FB">
          <w:rPr>
            <w:color w:val="000096"/>
          </w:rPr>
          <w:t>/&gt;</w:t>
        </w:r>
        <w:r w:rsidR="007A39BC">
          <w:rPr>
            <w:color w:val="000000"/>
          </w:rPr>
          <w:t xml:space="preserve">    </w:t>
        </w:r>
        <w:r w:rsidR="007A39BC">
          <w:rPr>
            <w:color w:val="000000"/>
          </w:rPr>
          <w:br/>
        </w:r>
        <w:r w:rsidR="007A39BC">
          <w:rPr>
            <w:color w:val="000000"/>
          </w:rPr>
          <w:br/>
        </w:r>
        <w:r w:rsidR="009A50FB" w:rsidRPr="009A50FB">
          <w:rPr>
            <w:color w:val="000096"/>
          </w:rPr>
          <w:t>&lt;xsd:element</w:t>
        </w:r>
        <w:r w:rsidR="009A50FB" w:rsidRPr="009A50FB">
          <w:rPr>
            <w:color w:val="F5844C"/>
          </w:rPr>
          <w:t xml:space="preserve"> abstract</w:t>
        </w:r>
        <w:r w:rsidR="009A50FB" w:rsidRPr="009A50FB">
          <w:rPr>
            <w:color w:val="FF8040"/>
          </w:rPr>
          <w:t>=</w:t>
        </w:r>
        <w:r w:rsidR="009A50FB" w:rsidRPr="009A50FB">
          <w:t>"true"</w:t>
        </w:r>
        <w:r w:rsidR="009A50FB" w:rsidRPr="009A50FB">
          <w:rPr>
            <w:color w:val="F5844C"/>
          </w:rPr>
          <w:t xml:space="preserve"> name</w:t>
        </w:r>
        <w:r w:rsidR="009A50FB" w:rsidRPr="009A50FB">
          <w:rPr>
            <w:color w:val="FF8040"/>
          </w:rPr>
          <w:t>=</w:t>
        </w:r>
        <w:r w:rsidR="009A50FB" w:rsidRPr="009A50FB">
          <w:t>"State"</w:t>
        </w:r>
        <w:r w:rsidR="009A50FB" w:rsidRPr="009A50FB">
          <w:rPr>
            <w:color w:val="000096"/>
          </w:rPr>
          <w:t>&gt;</w:t>
        </w:r>
        <w:r w:rsidR="007A39BC">
          <w:rPr>
            <w:color w:val="000000"/>
          </w:rPr>
          <w:br/>
        </w:r>
      </w:ins>
      <w:ins w:id="1677" w:author="Ph W" w:date="2010-08-05T15:45:00Z">
        <w:r w:rsidR="007A39BC">
          <w:rPr>
            <w:color w:val="000000"/>
          </w:rPr>
          <w:tab/>
        </w:r>
      </w:ins>
      <w:ins w:id="1678" w:author="Ph W" w:date="2010-08-05T15:19:00Z">
        <w:r w:rsidR="009A50FB" w:rsidRPr="009A50FB">
          <w:rPr>
            <w:color w:val="000096"/>
          </w:rPr>
          <w:t>&lt;xsd:annotation&gt;</w:t>
        </w:r>
        <w:r w:rsidR="007A39BC">
          <w:rPr>
            <w:color w:val="000000"/>
          </w:rPr>
          <w:br/>
        </w:r>
      </w:ins>
      <w:ins w:id="1679" w:author="Ph W" w:date="2010-08-05T15:45:00Z">
        <w:r w:rsidR="007A39BC">
          <w:rPr>
            <w:color w:val="000000"/>
          </w:rPr>
          <w:tab/>
        </w:r>
        <w:r w:rsidR="007A39BC">
          <w:rPr>
            <w:color w:val="000000"/>
          </w:rPr>
          <w:tab/>
        </w:r>
      </w:ins>
      <w:ins w:id="1680" w:author="Ph W" w:date="2010-08-05T15:19:00Z">
        <w:r w:rsidR="009A50FB" w:rsidRPr="009A50FB">
          <w:rPr>
            <w:color w:val="000096"/>
          </w:rPr>
          <w:t>&lt;xsd:documentation</w:t>
        </w:r>
        <w:r w:rsidR="009A50FB" w:rsidRPr="009A50FB">
          <w:rPr>
            <w:color w:val="F5844C"/>
          </w:rPr>
          <w:t xml:space="preserve"> xml:lang</w:t>
        </w:r>
        <w:r w:rsidR="009A50FB" w:rsidRPr="009A50FB">
          <w:rPr>
            <w:color w:val="FF8040"/>
          </w:rPr>
          <w:t>=</w:t>
        </w:r>
        <w:r w:rsidR="009A50FB" w:rsidRPr="009A50FB">
          <w:t>"en"</w:t>
        </w:r>
        <w:r w:rsidR="009A50FB" w:rsidRPr="009A50FB">
          <w:rPr>
            <w:color w:val="000096"/>
          </w:rPr>
          <w:t>&gt;</w:t>
        </w:r>
        <w:r w:rsidR="007A39BC">
          <w:rPr>
            <w:color w:val="000000"/>
          </w:rPr>
          <w:br/>
        </w:r>
        <w:r w:rsidR="007A39BC">
          <w:rPr>
            <w:color w:val="000000"/>
          </w:rPr>
          <w:tab/>
        </w:r>
        <w:r w:rsidR="007A39BC">
          <w:rPr>
            <w:color w:val="000000"/>
          </w:rPr>
          <w:tab/>
        </w:r>
        <w:r w:rsidR="007A39BC">
          <w:rPr>
            <w:color w:val="000000"/>
          </w:rPr>
          <w:tab/>
        </w:r>
        <w:r w:rsidR="009A50FB" w:rsidRPr="009A50FB">
          <w:rPr>
            <w:color w:val="000000"/>
          </w:rPr>
          <w:t>Stores a state model instance for the given act</w:t>
        </w:r>
        <w:r w:rsidR="007A39BC">
          <w:rPr>
            <w:color w:val="000000"/>
          </w:rPr>
          <w:t>ivity state. In</w:t>
        </w:r>
        <w:r w:rsidR="007A39BC">
          <w:rPr>
            <w:color w:val="000000"/>
          </w:rPr>
          <w:br/>
        </w:r>
        <w:r w:rsidR="007A39BC">
          <w:rPr>
            <w:color w:val="000000"/>
          </w:rPr>
          <w:tab/>
        </w:r>
        <w:r w:rsidR="007A39BC">
          <w:rPr>
            <w:color w:val="000000"/>
          </w:rPr>
          <w:tab/>
        </w:r>
        <w:r w:rsidR="007A39BC">
          <w:rPr>
            <w:color w:val="000000"/>
          </w:rPr>
          <w:tab/>
        </w:r>
        <w:r w:rsidR="009A50FB" w:rsidRPr="009A50FB">
          <w:rPr>
            <w:color w:val="000000"/>
          </w:rPr>
          <w:t>its abstract form, the state model is</w:t>
        </w:r>
        <w:r w:rsidR="007A39BC">
          <w:rPr>
            <w:color w:val="000000"/>
          </w:rPr>
          <w:t xml:space="preserve"> arbitrary. This is an</w:t>
        </w:r>
        <w:r w:rsidR="007A39BC">
          <w:rPr>
            <w:color w:val="000000"/>
          </w:rPr>
          <w:br/>
        </w:r>
        <w:r w:rsidR="007A39BC">
          <w:rPr>
            <w:color w:val="000000"/>
          </w:rPr>
          <w:tab/>
        </w:r>
        <w:r w:rsidR="007A39BC">
          <w:rPr>
            <w:color w:val="000000"/>
          </w:rPr>
          <w:tab/>
        </w:r>
        <w:r w:rsidR="007A39BC">
          <w:rPr>
            <w:color w:val="000000"/>
          </w:rPr>
          <w:tab/>
        </w:r>
        <w:r w:rsidR="009A50FB" w:rsidRPr="009A50FB">
          <w:rPr>
            <w:color w:val="000000"/>
          </w:rPr>
          <w:t>abstract type and has to be substituted by</w:t>
        </w:r>
        <w:r w:rsidR="007A39BC">
          <w:rPr>
            <w:color w:val="000000"/>
          </w:rPr>
          <w:t xml:space="preserve"> an appropriate</w:t>
        </w:r>
        <w:r w:rsidR="007A39BC">
          <w:rPr>
            <w:color w:val="000000"/>
          </w:rPr>
          <w:br/>
        </w:r>
        <w:r w:rsidR="007A39BC">
          <w:rPr>
            <w:color w:val="000000"/>
          </w:rPr>
          <w:tab/>
        </w:r>
        <w:r w:rsidR="007A39BC">
          <w:rPr>
            <w:color w:val="000000"/>
          </w:rPr>
          <w:tab/>
        </w:r>
        <w:r w:rsidR="007A39BC">
          <w:rPr>
            <w:color w:val="000000"/>
          </w:rPr>
          <w:tab/>
        </w:r>
        <w:r w:rsidR="009A50FB" w:rsidRPr="009A50FB">
          <w:rPr>
            <w:color w:val="000000"/>
          </w:rPr>
          <w:t>definition (see also GFD.X, Se</w:t>
        </w:r>
        <w:r w:rsidR="007A39BC">
          <w:rPr>
            <w:color w:val="000000"/>
          </w:rPr>
          <w:t>ctions 4.6 and 5.3).</w:t>
        </w:r>
        <w:r w:rsidR="007A39BC">
          <w:rPr>
            <w:color w:val="000000"/>
          </w:rPr>
          <w:br/>
        </w:r>
        <w:r w:rsidR="007A39BC">
          <w:rPr>
            <w:color w:val="000000"/>
          </w:rPr>
          <w:tab/>
        </w:r>
        <w:r w:rsidR="007A39BC">
          <w:rPr>
            <w:color w:val="000000"/>
          </w:rPr>
          <w:tab/>
        </w:r>
        <w:r w:rsidR="009A50FB" w:rsidRPr="009A50FB">
          <w:rPr>
            <w:color w:val="000096"/>
          </w:rPr>
          <w:t>&lt;/xsd:documentation&gt;</w:t>
        </w:r>
        <w:r w:rsidR="007A39BC">
          <w:rPr>
            <w:color w:val="000000"/>
          </w:rPr>
          <w:br/>
        </w:r>
        <w:r w:rsidR="007A39BC">
          <w:rPr>
            <w:color w:val="000000"/>
          </w:rPr>
          <w:tab/>
        </w:r>
        <w:r w:rsidR="009A50FB" w:rsidRPr="009A50FB">
          <w:rPr>
            <w:color w:val="000096"/>
          </w:rPr>
          <w:t>&lt;/xsd:annotation&gt;</w:t>
        </w:r>
        <w:r w:rsidR="007A39BC">
          <w:rPr>
            <w:color w:val="000000"/>
          </w:rPr>
          <w:br/>
        </w:r>
        <w:r w:rsidR="009A50FB" w:rsidRPr="009A50FB">
          <w:rPr>
            <w:color w:val="000096"/>
          </w:rPr>
          <w:t>&lt;/xsd:element&gt;</w:t>
        </w:r>
        <w:r w:rsidR="007A39BC">
          <w:rPr>
            <w:color w:val="000000"/>
          </w:rPr>
          <w:br/>
        </w:r>
      </w:ins>
    </w:p>
    <w:p w:rsidR="005B7807" w:rsidRDefault="009A50FB" w:rsidP="00ED748E">
      <w:pPr>
        <w:pStyle w:val="XMLSnippet"/>
        <w:numPr>
          <w:ins w:id="1681" w:author="Ph W" w:date="2010-08-05T15:39:00Z"/>
        </w:numPr>
        <w:rPr>
          <w:ins w:id="1682" w:author="Ph W" w:date="2010-08-05T15:53:00Z"/>
          <w:color w:val="000000"/>
        </w:rPr>
      </w:pPr>
      <w:ins w:id="1683" w:author="Ph W" w:date="2010-08-05T15:19:00Z">
        <w:r w:rsidRPr="009A50FB">
          <w:rPr>
            <w:color w:val="000096"/>
          </w:rPr>
          <w:t>&lt;xsd:element</w:t>
        </w:r>
        <w:r w:rsidRPr="009A50FB">
          <w:rPr>
            <w:color w:val="F5844C"/>
          </w:rPr>
          <w:t xml:space="preserve"> abstract</w:t>
        </w:r>
        <w:r w:rsidRPr="009A50FB">
          <w:rPr>
            <w:color w:val="FF8040"/>
          </w:rPr>
          <w:t>=</w:t>
        </w:r>
        <w:r w:rsidRPr="009A50FB">
          <w:t>"true"</w:t>
        </w:r>
        <w:r w:rsidRPr="009A50FB">
          <w:rPr>
            <w:color w:val="F5844C"/>
          </w:rPr>
          <w:t xml:space="preserve"> name</w:t>
        </w:r>
        <w:r w:rsidRPr="009A50FB">
          <w:rPr>
            <w:color w:val="FF8040"/>
          </w:rPr>
          <w:t>=</w:t>
        </w:r>
        <w:r w:rsidRPr="009A50FB">
          <w:t>"Exception"</w:t>
        </w:r>
        <w:r w:rsidRPr="009A50FB">
          <w:rPr>
            <w:color w:val="000096"/>
          </w:rPr>
          <w:t>&gt;</w:t>
        </w:r>
        <w:r w:rsidR="007A39BC">
          <w:rPr>
            <w:color w:val="000000"/>
          </w:rPr>
          <w:br/>
        </w:r>
      </w:ins>
      <w:ins w:id="1684" w:author="Ph W" w:date="2010-08-05T15:46:00Z">
        <w:r w:rsidR="007A39BC">
          <w:rPr>
            <w:color w:val="000000"/>
          </w:rPr>
          <w:tab/>
        </w:r>
      </w:ins>
      <w:ins w:id="1685" w:author="Ph W" w:date="2010-08-05T15:19:00Z">
        <w:r w:rsidRPr="009A50FB">
          <w:rPr>
            <w:color w:val="000096"/>
          </w:rPr>
          <w:t>&lt;xsd:annotation&gt;</w:t>
        </w:r>
        <w:r w:rsidR="007A39BC">
          <w:rPr>
            <w:color w:val="000000"/>
          </w:rPr>
          <w:br/>
          <w:t xml:space="preserve"> </w:t>
        </w:r>
        <w:r w:rsidR="007A39BC">
          <w:rPr>
            <w:color w:val="000000"/>
          </w:rPr>
          <w:tab/>
        </w:r>
        <w:r w:rsidR="007A39BC">
          <w:rPr>
            <w:color w:val="000000"/>
          </w:rPr>
          <w:tab/>
        </w:r>
        <w:r w:rsidRPr="009A50FB">
          <w:rPr>
            <w:color w:val="000096"/>
          </w:rPr>
          <w:t>&lt;xsd:documentation</w:t>
        </w:r>
        <w:r w:rsidRPr="009A50FB">
          <w:rPr>
            <w:color w:val="F5844C"/>
          </w:rPr>
          <w:t xml:space="preserve"> xml:lang</w:t>
        </w:r>
        <w:r w:rsidRPr="009A50FB">
          <w:rPr>
            <w:color w:val="FF8040"/>
          </w:rPr>
          <w:t>=</w:t>
        </w:r>
        <w:r w:rsidRPr="009A50FB">
          <w:t>"en"</w:t>
        </w:r>
        <w:r w:rsidRPr="009A50FB">
          <w:rPr>
            <w:color w:val="000096"/>
          </w:rPr>
          <w:t>&gt;</w:t>
        </w:r>
        <w:r w:rsidR="007A39BC">
          <w:rPr>
            <w:color w:val="000000"/>
          </w:rPr>
          <w:br/>
          <w:t xml:space="preserve"> </w:t>
        </w:r>
        <w:r w:rsidR="007A39BC">
          <w:rPr>
            <w:color w:val="000000"/>
          </w:rPr>
          <w:tab/>
        </w:r>
        <w:r w:rsidR="007A39BC">
          <w:rPr>
            <w:color w:val="000000"/>
          </w:rPr>
          <w:tab/>
        </w:r>
        <w:r w:rsidR="007A39BC">
          <w:rPr>
            <w:color w:val="000000"/>
          </w:rPr>
          <w:tab/>
        </w:r>
        <w:r w:rsidRPr="009A50FB">
          <w:rPr>
            <w:color w:val="000000"/>
          </w:rPr>
          <w:t>Stores an exception model instance for the given activity</w:t>
        </w:r>
      </w:ins>
      <w:ins w:id="1686" w:author="Ph W" w:date="2010-08-05T15:47:00Z">
        <w:r w:rsidR="007A39BC">
          <w:rPr>
            <w:color w:val="000000"/>
          </w:rPr>
          <w:br/>
          <w:t xml:space="preserve"> </w:t>
        </w:r>
        <w:r w:rsidR="007A39BC">
          <w:rPr>
            <w:color w:val="000000"/>
          </w:rPr>
          <w:tab/>
        </w:r>
        <w:r w:rsidR="007A39BC">
          <w:rPr>
            <w:color w:val="000000"/>
          </w:rPr>
          <w:tab/>
        </w:r>
        <w:r w:rsidR="007A39BC">
          <w:rPr>
            <w:color w:val="000000"/>
          </w:rPr>
          <w:tab/>
          <w:t>f</w:t>
        </w:r>
      </w:ins>
      <w:ins w:id="1687" w:author="Ph W" w:date="2010-08-05T15:19:00Z">
        <w:r w:rsidRPr="009A50FB">
          <w:rPr>
            <w:color w:val="000000"/>
          </w:rPr>
          <w:t>ault.</w:t>
        </w:r>
      </w:ins>
      <w:ins w:id="1688" w:author="Ph W" w:date="2010-08-05T15:47:00Z">
        <w:r w:rsidR="007A39BC">
          <w:rPr>
            <w:color w:val="000000"/>
          </w:rPr>
          <w:t xml:space="preserve"> </w:t>
        </w:r>
      </w:ins>
      <w:ins w:id="1689" w:author="Ph W" w:date="2010-08-05T15:19:00Z">
        <w:r w:rsidRPr="009A50FB">
          <w:rPr>
            <w:color w:val="000000"/>
          </w:rPr>
          <w:t>This is an abstract type and has to be substituted by a</w:t>
        </w:r>
        <w:r w:rsidRPr="009A50FB">
          <w:rPr>
            <w:color w:val="000000"/>
          </w:rPr>
          <w:br/>
          <w:t xml:space="preserve"> </w:t>
        </w:r>
      </w:ins>
      <w:ins w:id="1690" w:author="Ph W" w:date="2010-08-05T15:47:00Z">
        <w:r w:rsidR="007A39BC">
          <w:rPr>
            <w:color w:val="000000"/>
          </w:rPr>
          <w:tab/>
        </w:r>
        <w:r w:rsidR="007A39BC">
          <w:rPr>
            <w:color w:val="000000"/>
          </w:rPr>
          <w:tab/>
        </w:r>
        <w:r w:rsidR="007A39BC">
          <w:rPr>
            <w:color w:val="000000"/>
          </w:rPr>
          <w:tab/>
        </w:r>
      </w:ins>
      <w:ins w:id="1691" w:author="Ph W" w:date="2010-08-05T15:19:00Z">
        <w:r w:rsidRPr="009A50FB">
          <w:rPr>
            <w:color w:val="000000"/>
          </w:rPr>
          <w:t>appropriate definition (see also GFD.X, Se</w:t>
        </w:r>
        <w:r w:rsidR="007A39BC">
          <w:rPr>
            <w:color w:val="000000"/>
          </w:rPr>
          <w:t>ctions 4.7 and 6.1).</w:t>
        </w:r>
        <w:r w:rsidR="007A39BC">
          <w:rPr>
            <w:color w:val="000000"/>
          </w:rPr>
          <w:br/>
          <w:t xml:space="preserve"> </w:t>
        </w:r>
        <w:r w:rsidR="007A39BC">
          <w:rPr>
            <w:color w:val="000000"/>
          </w:rPr>
          <w:tab/>
        </w:r>
        <w:r w:rsidR="007A39BC">
          <w:rPr>
            <w:color w:val="000000"/>
          </w:rPr>
          <w:tab/>
        </w:r>
        <w:r w:rsidRPr="009A50FB">
          <w:rPr>
            <w:color w:val="000096"/>
          </w:rPr>
          <w:t>&lt;/xsd:documentation&gt;</w:t>
        </w:r>
        <w:r w:rsidR="007A39BC">
          <w:rPr>
            <w:color w:val="000000"/>
          </w:rPr>
          <w:br/>
          <w:t xml:space="preserve"> </w:t>
        </w:r>
        <w:r w:rsidR="007A39BC">
          <w:rPr>
            <w:color w:val="000000"/>
          </w:rPr>
          <w:tab/>
        </w:r>
        <w:r w:rsidRPr="009A50FB">
          <w:rPr>
            <w:color w:val="000096"/>
          </w:rPr>
          <w:t>&lt;/xsd:annotation&gt;</w:t>
        </w:r>
        <w:r w:rsidRPr="009A50FB">
          <w:rPr>
            <w:color w:val="000000"/>
          </w:rPr>
          <w:br/>
        </w:r>
        <w:r w:rsidRPr="009A50FB">
          <w:rPr>
            <w:color w:val="000096"/>
          </w:rPr>
          <w:t>&lt;/xsd:element&gt;</w:t>
        </w:r>
        <w:r w:rsidRPr="009A50FB">
          <w:rPr>
            <w:color w:val="000000"/>
          </w:rPr>
          <w:br/>
          <w:t xml:space="preserve">    </w:t>
        </w:r>
        <w:r w:rsidRPr="009A50FB">
          <w:rPr>
            <w:color w:val="000000"/>
          </w:rPr>
          <w:br/>
        </w:r>
        <w:r w:rsidRPr="009A50FB">
          <w:rPr>
            <w:color w:val="000096"/>
          </w:rPr>
          <w:t>&lt;xsd:complexType</w:t>
        </w:r>
        <w:r w:rsidRPr="009A50FB">
          <w:rPr>
            <w:color w:val="F5844C"/>
          </w:rPr>
          <w:t xml:space="preserve"> name</w:t>
        </w:r>
        <w:r w:rsidRPr="009A50FB">
          <w:rPr>
            <w:color w:val="FF8040"/>
          </w:rPr>
          <w:t>=</w:t>
        </w:r>
        <w:r w:rsidRPr="009A50FB">
          <w:t>"ActivityStatusType"</w:t>
        </w:r>
        <w:r w:rsidRPr="009A50FB">
          <w:rPr>
            <w:color w:val="000096"/>
          </w:rPr>
          <w:t>&gt;</w:t>
        </w:r>
        <w:r w:rsidR="00603B00">
          <w:rPr>
            <w:color w:val="000000"/>
          </w:rPr>
          <w:br/>
          <w:t xml:space="preserve"> </w:t>
        </w:r>
        <w:r w:rsidR="00603B00">
          <w:rPr>
            <w:color w:val="000000"/>
          </w:rPr>
          <w:tab/>
        </w:r>
        <w:r w:rsidRPr="009A50FB">
          <w:rPr>
            <w:color w:val="000096"/>
          </w:rPr>
          <w:t>&lt;xsd:annotation&gt;</w:t>
        </w:r>
        <w:r w:rsidRPr="009A50FB">
          <w:rPr>
            <w:color w:val="000000"/>
          </w:rPr>
          <w:br/>
          <w:t xml:space="preserve"> </w:t>
        </w:r>
      </w:ins>
      <w:ins w:id="1692" w:author="Ph W" w:date="2010-08-05T15:48:00Z">
        <w:r w:rsidR="00603B00">
          <w:rPr>
            <w:color w:val="000000"/>
          </w:rPr>
          <w:tab/>
        </w:r>
        <w:r w:rsidR="00603B00">
          <w:rPr>
            <w:color w:val="000000"/>
          </w:rPr>
          <w:tab/>
        </w:r>
      </w:ins>
      <w:ins w:id="1693" w:author="Ph W" w:date="2010-08-05T15:19:00Z">
        <w:r w:rsidRPr="009A50FB">
          <w:rPr>
            <w:color w:val="000096"/>
          </w:rPr>
          <w:t>&lt;xsd:documentation</w:t>
        </w:r>
        <w:r w:rsidRPr="009A50FB">
          <w:rPr>
            <w:color w:val="F5844C"/>
          </w:rPr>
          <w:t xml:space="preserve"> xml:lang</w:t>
        </w:r>
        <w:r w:rsidRPr="009A50FB">
          <w:rPr>
            <w:color w:val="FF8040"/>
          </w:rPr>
          <w:t>=</w:t>
        </w:r>
        <w:r w:rsidRPr="009A50FB">
          <w:t>"en"</w:t>
        </w:r>
        <w:r w:rsidRPr="009A50FB">
          <w:rPr>
            <w:color w:val="000096"/>
          </w:rPr>
          <w:t>&gt;</w:t>
        </w:r>
        <w:r w:rsidR="00603B00">
          <w:rPr>
            <w:color w:val="000000"/>
          </w:rPr>
          <w:br/>
          <w:t xml:space="preserve"> </w:t>
        </w:r>
        <w:r w:rsidR="00603B00">
          <w:rPr>
            <w:color w:val="000000"/>
          </w:rPr>
          <w:tab/>
        </w:r>
        <w:r w:rsidR="00603B00">
          <w:rPr>
            <w:color w:val="000000"/>
          </w:rPr>
          <w:tab/>
        </w:r>
        <w:r w:rsidR="00603B00">
          <w:rPr>
            <w:color w:val="000000"/>
          </w:rPr>
          <w:tab/>
        </w:r>
        <w:r w:rsidRPr="009A50FB">
          <w:rPr>
            <w:color w:val="000000"/>
          </w:rPr>
          <w:t>Describes the status of the activity with respect to the</w:t>
        </w:r>
        <w:r w:rsidRPr="009A50FB">
          <w:rPr>
            <w:color w:val="000000"/>
          </w:rPr>
          <w:br/>
          <w:t xml:space="preserve"> </w:t>
        </w:r>
      </w:ins>
      <w:ins w:id="1694" w:author="Ph W" w:date="2010-08-05T15:48:00Z">
        <w:r w:rsidR="00603B00">
          <w:rPr>
            <w:color w:val="000000"/>
          </w:rPr>
          <w:tab/>
        </w:r>
        <w:r w:rsidR="00603B00">
          <w:rPr>
            <w:color w:val="000000"/>
          </w:rPr>
          <w:tab/>
        </w:r>
        <w:r w:rsidR="00603B00">
          <w:rPr>
            <w:color w:val="000000"/>
          </w:rPr>
          <w:tab/>
        </w:r>
      </w:ins>
      <w:ins w:id="1695" w:author="Ph W" w:date="2010-08-05T15:19:00Z">
        <w:r w:rsidRPr="009A50FB">
          <w:rPr>
            <w:color w:val="000000"/>
          </w:rPr>
          <w:t>enclosing history record. The st</w:t>
        </w:r>
        <w:r w:rsidR="00603B00">
          <w:rPr>
            <w:color w:val="000000"/>
          </w:rPr>
          <w:t>atus of an activity comprises</w:t>
        </w:r>
        <w:r w:rsidR="00603B00">
          <w:rPr>
            <w:color w:val="000000"/>
          </w:rPr>
          <w:br/>
          <w:t xml:space="preserve"> </w:t>
        </w:r>
      </w:ins>
      <w:ins w:id="1696" w:author="Ph W" w:date="2010-08-05T15:48:00Z">
        <w:r w:rsidR="00603B00">
          <w:rPr>
            <w:color w:val="000000"/>
          </w:rPr>
          <w:tab/>
        </w:r>
        <w:r w:rsidR="00603B00">
          <w:rPr>
            <w:color w:val="000000"/>
          </w:rPr>
          <w:tab/>
        </w:r>
        <w:r w:rsidR="00603B00">
          <w:rPr>
            <w:color w:val="000000"/>
          </w:rPr>
          <w:tab/>
        </w:r>
      </w:ins>
      <w:ins w:id="1697" w:author="Ph W" w:date="2010-08-05T15:19:00Z">
        <w:r w:rsidRPr="009A50FB">
          <w:rPr>
            <w:color w:val="000000"/>
          </w:rPr>
          <w:t>its current state (defined by an appropriate state model) and,</w:t>
        </w:r>
        <w:r w:rsidRPr="009A50FB">
          <w:rPr>
            <w:color w:val="000000"/>
          </w:rPr>
          <w:br/>
          <w:t xml:space="preserve"> </w:t>
        </w:r>
      </w:ins>
      <w:ins w:id="1698" w:author="Ph W" w:date="2010-08-05T15:49:00Z">
        <w:r w:rsidR="00603B00">
          <w:rPr>
            <w:color w:val="000000"/>
          </w:rPr>
          <w:tab/>
        </w:r>
        <w:r w:rsidR="00603B00">
          <w:rPr>
            <w:color w:val="000000"/>
          </w:rPr>
          <w:tab/>
        </w:r>
        <w:r w:rsidR="00603B00">
          <w:rPr>
            <w:color w:val="000000"/>
          </w:rPr>
          <w:tab/>
        </w:r>
      </w:ins>
      <w:ins w:id="1699" w:author="Ph W" w:date="2010-08-05T15:19:00Z">
        <w:r w:rsidRPr="009A50FB">
          <w:rPr>
            <w:color w:val="000000"/>
          </w:rPr>
          <w:t>if necessary, exception information. Every status record</w:t>
        </w:r>
        <w:r w:rsidRPr="009A50FB">
          <w:rPr>
            <w:color w:val="000000"/>
          </w:rPr>
          <w:br/>
          <w:t xml:space="preserve"> </w:t>
        </w:r>
      </w:ins>
      <w:ins w:id="1700" w:author="Ph W" w:date="2010-08-05T15:49:00Z">
        <w:r w:rsidR="00603B00">
          <w:rPr>
            <w:color w:val="000000"/>
          </w:rPr>
          <w:tab/>
        </w:r>
        <w:r w:rsidR="00603B00">
          <w:rPr>
            <w:color w:val="000000"/>
          </w:rPr>
          <w:tab/>
        </w:r>
        <w:r w:rsidR="00603B00">
          <w:rPr>
            <w:color w:val="000000"/>
          </w:rPr>
          <w:tab/>
        </w:r>
      </w:ins>
      <w:ins w:id="1701" w:author="Ph W" w:date="2010-08-05T15:19:00Z">
        <w:r w:rsidRPr="009A50FB">
          <w:rPr>
            <w:color w:val="000000"/>
          </w:rPr>
          <w:t>for an activity MUST contain at least the current state; if an</w:t>
        </w:r>
        <w:r w:rsidRPr="009A50FB">
          <w:rPr>
            <w:color w:val="000000"/>
          </w:rPr>
          <w:br/>
          <w:t xml:space="preserve"> </w:t>
        </w:r>
      </w:ins>
      <w:ins w:id="1702" w:author="Ph W" w:date="2010-08-05T15:49:00Z">
        <w:r w:rsidR="00603B00">
          <w:rPr>
            <w:color w:val="000000"/>
          </w:rPr>
          <w:tab/>
        </w:r>
        <w:r w:rsidR="00603B00">
          <w:rPr>
            <w:color w:val="000000"/>
          </w:rPr>
          <w:tab/>
        </w:r>
        <w:r w:rsidR="00603B00">
          <w:rPr>
            <w:color w:val="000000"/>
          </w:rPr>
          <w:tab/>
        </w:r>
      </w:ins>
      <w:ins w:id="1703" w:author="Ph W" w:date="2010-08-05T15:19:00Z">
        <w:r w:rsidRPr="009A50FB">
          <w:rPr>
            <w:color w:val="000000"/>
          </w:rPr>
          <w:t>exceptional condition occurs during the activity's lifetime, it</w:t>
        </w:r>
        <w:r w:rsidRPr="009A50FB">
          <w:rPr>
            <w:color w:val="000000"/>
          </w:rPr>
          <w:br/>
          <w:t xml:space="preserve"> </w:t>
        </w:r>
      </w:ins>
      <w:ins w:id="1704" w:author="Ph W" w:date="2010-08-05T15:49:00Z">
        <w:r w:rsidR="00603B00">
          <w:rPr>
            <w:color w:val="000000"/>
          </w:rPr>
          <w:tab/>
        </w:r>
        <w:r w:rsidR="00603B00">
          <w:rPr>
            <w:color w:val="000000"/>
          </w:rPr>
          <w:tab/>
        </w:r>
        <w:r w:rsidR="00603B00">
          <w:rPr>
            <w:color w:val="000000"/>
          </w:rPr>
          <w:tab/>
        </w:r>
      </w:ins>
      <w:ins w:id="1705" w:author="Ph W" w:date="2010-08-05T15:19:00Z">
        <w:r w:rsidRPr="009A50FB">
          <w:rPr>
            <w:color w:val="000000"/>
          </w:rPr>
          <w:t>SHOULD be also recorded here. Note that the existence of an</w:t>
        </w:r>
        <w:r w:rsidRPr="009A50FB">
          <w:rPr>
            <w:color w:val="000000"/>
          </w:rPr>
          <w:br/>
          <w:t xml:space="preserve"> </w:t>
        </w:r>
      </w:ins>
      <w:ins w:id="1706" w:author="Ph W" w:date="2010-08-05T15:49:00Z">
        <w:r w:rsidR="00603B00">
          <w:rPr>
            <w:color w:val="000000"/>
          </w:rPr>
          <w:tab/>
        </w:r>
        <w:r w:rsidR="00603B00">
          <w:rPr>
            <w:color w:val="000000"/>
          </w:rPr>
          <w:tab/>
        </w:r>
        <w:r w:rsidR="00603B00">
          <w:rPr>
            <w:color w:val="000000"/>
          </w:rPr>
          <w:tab/>
        </w:r>
      </w:ins>
      <w:ins w:id="1707" w:author="Ph W" w:date="2010-08-05T15:19:00Z">
        <w:r w:rsidRPr="009A50FB">
          <w:rPr>
            <w:color w:val="000000"/>
          </w:rPr>
          <w:t>exception entry is not necessarily coupled to a corresponding</w:t>
        </w:r>
        <w:r w:rsidRPr="009A50FB">
          <w:rPr>
            <w:color w:val="000000"/>
          </w:rPr>
          <w:br/>
          <w:t xml:space="preserve"> </w:t>
        </w:r>
      </w:ins>
      <w:ins w:id="1708" w:author="Ph W" w:date="2010-08-05T15:49:00Z">
        <w:r w:rsidR="00603B00">
          <w:rPr>
            <w:color w:val="000000"/>
          </w:rPr>
          <w:tab/>
        </w:r>
        <w:r w:rsidR="00603B00">
          <w:rPr>
            <w:color w:val="000000"/>
          </w:rPr>
          <w:tab/>
        </w:r>
        <w:r w:rsidR="00603B00">
          <w:rPr>
            <w:color w:val="000000"/>
          </w:rPr>
          <w:tab/>
        </w:r>
      </w:ins>
      <w:ins w:id="1709" w:author="Ph W" w:date="2010-08-05T15:19:00Z">
        <w:r w:rsidRPr="009A50FB">
          <w:rPr>
            <w:color w:val="000000"/>
          </w:rPr>
          <w:t>exceptional state; a possible connection between these is left</w:t>
        </w:r>
        <w:r w:rsidRPr="009A50FB">
          <w:rPr>
            <w:color w:val="000000"/>
          </w:rPr>
          <w:br/>
          <w:t xml:space="preserve"> </w:t>
        </w:r>
      </w:ins>
      <w:ins w:id="1710" w:author="Ph W" w:date="2010-08-05T15:49:00Z">
        <w:r w:rsidR="00603B00">
          <w:rPr>
            <w:color w:val="000000"/>
          </w:rPr>
          <w:tab/>
        </w:r>
        <w:r w:rsidR="00603B00">
          <w:rPr>
            <w:color w:val="000000"/>
          </w:rPr>
          <w:tab/>
        </w:r>
        <w:r w:rsidR="00603B00">
          <w:rPr>
            <w:color w:val="000000"/>
          </w:rPr>
          <w:tab/>
        </w:r>
      </w:ins>
      <w:ins w:id="1711" w:author="Ph W" w:date="2010-08-05T15:19:00Z">
        <w:r w:rsidRPr="009A50FB">
          <w:rPr>
            <w:color w:val="000000"/>
          </w:rPr>
          <w:t>to the implementor and SHOULD be described in the concrete</w:t>
        </w:r>
      </w:ins>
      <w:ins w:id="1712" w:author="Ph W" w:date="2010-08-05T15:50:00Z">
        <w:r w:rsidR="00603B00">
          <w:rPr>
            <w:color w:val="000000"/>
          </w:rPr>
          <w:br/>
        </w:r>
      </w:ins>
      <w:ins w:id="1713" w:author="Ph W" w:date="2010-08-05T15:19:00Z">
        <w:r w:rsidRPr="009A50FB">
          <w:rPr>
            <w:color w:val="000000"/>
          </w:rPr>
          <w:t xml:space="preserve"> state</w:t>
        </w:r>
      </w:ins>
      <w:ins w:id="1714" w:author="Ph W" w:date="2010-08-05T15:50:00Z">
        <w:r w:rsidR="00603B00">
          <w:rPr>
            <w:color w:val="000000"/>
          </w:rPr>
          <w:t xml:space="preserve"> </w:t>
        </w:r>
      </w:ins>
      <w:ins w:id="1715" w:author="Ph W" w:date="2010-08-05T15:19:00Z">
        <w:r w:rsidRPr="009A50FB">
          <w:rPr>
            <w:color w:val="000000"/>
          </w:rPr>
          <w:t>mo</w:t>
        </w:r>
        <w:r w:rsidR="00603B00">
          <w:rPr>
            <w:color w:val="000000"/>
          </w:rPr>
          <w:t>del's documentation.</w:t>
        </w:r>
        <w:r w:rsidR="00603B00">
          <w:rPr>
            <w:color w:val="000000"/>
          </w:rPr>
          <w:br/>
          <w:t xml:space="preserve"> </w:t>
        </w:r>
        <w:r w:rsidR="00603B00">
          <w:rPr>
            <w:color w:val="000000"/>
          </w:rPr>
          <w:tab/>
        </w:r>
      </w:ins>
      <w:ins w:id="1716" w:author="Ph W" w:date="2010-08-05T15:50:00Z">
        <w:r w:rsidR="00603B00">
          <w:rPr>
            <w:color w:val="000000"/>
          </w:rPr>
          <w:tab/>
        </w:r>
      </w:ins>
      <w:ins w:id="1717" w:author="Ph W" w:date="2010-08-05T15:19:00Z">
        <w:r w:rsidRPr="009A50FB">
          <w:rPr>
            <w:color w:val="000096"/>
          </w:rPr>
          <w:t>&lt;/xsd:documentation&gt;</w:t>
        </w:r>
        <w:r w:rsidRPr="009A50FB">
          <w:rPr>
            <w:color w:val="000000"/>
          </w:rPr>
          <w:br/>
          <w:t xml:space="preserve"> </w:t>
        </w:r>
      </w:ins>
      <w:ins w:id="1718" w:author="Ph W" w:date="2010-08-05T15:50:00Z">
        <w:r w:rsidR="00603B00">
          <w:rPr>
            <w:color w:val="000000"/>
          </w:rPr>
          <w:tab/>
        </w:r>
      </w:ins>
      <w:ins w:id="1719" w:author="Ph W" w:date="2010-08-05T15:19:00Z">
        <w:r w:rsidRPr="009A50FB">
          <w:rPr>
            <w:color w:val="000096"/>
          </w:rPr>
          <w:t>&lt;/xsd:annotation&gt;</w:t>
        </w:r>
        <w:r w:rsidRPr="009A50FB">
          <w:rPr>
            <w:color w:val="000000"/>
          </w:rPr>
          <w:br/>
          <w:t xml:space="preserve"> </w:t>
        </w:r>
        <w:r w:rsidR="00603B00">
          <w:rPr>
            <w:color w:val="000000"/>
          </w:rPr>
          <w:tab/>
        </w:r>
        <w:r w:rsidRPr="009A50FB">
          <w:rPr>
            <w:color w:val="000096"/>
          </w:rPr>
          <w:t>&lt;xsd:sequence&gt;</w:t>
        </w:r>
        <w:r w:rsidRPr="009A50FB">
          <w:rPr>
            <w:color w:val="000000"/>
          </w:rPr>
          <w:br/>
        </w:r>
        <w:r w:rsidR="00DC6263">
          <w:rPr>
            <w:color w:val="000000"/>
          </w:rPr>
          <w:t xml:space="preserve"> </w:t>
        </w:r>
        <w:r w:rsidR="00DC6263">
          <w:rPr>
            <w:color w:val="000000"/>
          </w:rPr>
          <w:tab/>
        </w:r>
        <w:r w:rsidR="00DC6263">
          <w:rPr>
            <w:color w:val="000000"/>
          </w:rPr>
          <w:tab/>
        </w:r>
        <w:r w:rsidRPr="009A50FB">
          <w:rPr>
            <w:color w:val="000096"/>
          </w:rPr>
          <w:t>&lt;xsd:element</w:t>
        </w:r>
        <w:r w:rsidRPr="009A50FB">
          <w:rPr>
            <w:color w:val="F5844C"/>
          </w:rPr>
          <w:t xml:space="preserve"> ref</w:t>
        </w:r>
        <w:r w:rsidRPr="009A50FB">
          <w:rPr>
            <w:color w:val="FF8040"/>
          </w:rPr>
          <w:t>=</w:t>
        </w:r>
        <w:r w:rsidRPr="009A50FB">
          <w:t>"aid:State"</w:t>
        </w:r>
        <w:r w:rsidRPr="009A50FB">
          <w:rPr>
            <w:color w:val="000096"/>
          </w:rPr>
          <w:t>&gt;</w:t>
        </w:r>
        <w:r w:rsidRPr="009A50FB">
          <w:rPr>
            <w:color w:val="000000"/>
          </w:rPr>
          <w:br/>
          <w:t xml:space="preserve"> </w:t>
        </w:r>
      </w:ins>
      <w:ins w:id="1720" w:author="Ph W" w:date="2010-08-05T15:51:00Z">
        <w:r w:rsidR="00DC6263">
          <w:rPr>
            <w:color w:val="000000"/>
          </w:rPr>
          <w:tab/>
        </w:r>
        <w:r w:rsidR="00DC6263">
          <w:rPr>
            <w:color w:val="000000"/>
          </w:rPr>
          <w:tab/>
        </w:r>
        <w:r w:rsidR="00DC6263">
          <w:rPr>
            <w:color w:val="000000"/>
          </w:rPr>
          <w:tab/>
        </w:r>
      </w:ins>
      <w:ins w:id="1721" w:author="Ph W" w:date="2010-08-05T15:19:00Z">
        <w:r w:rsidRPr="009A50FB">
          <w:rPr>
            <w:color w:val="000096"/>
          </w:rPr>
          <w:t>&lt;xsd:annotation&gt;</w:t>
        </w:r>
        <w:r w:rsidRPr="009A50FB">
          <w:rPr>
            <w:color w:val="000000"/>
          </w:rPr>
          <w:br/>
          <w:t xml:space="preserve"> </w:t>
        </w:r>
      </w:ins>
      <w:ins w:id="1722" w:author="Ph W" w:date="2010-08-05T15:51:00Z">
        <w:r w:rsidR="00DC6263">
          <w:rPr>
            <w:color w:val="000000"/>
          </w:rPr>
          <w:tab/>
        </w:r>
        <w:r w:rsidR="00DC6263">
          <w:rPr>
            <w:color w:val="000000"/>
          </w:rPr>
          <w:tab/>
        </w:r>
        <w:r w:rsidR="00DC6263">
          <w:rPr>
            <w:color w:val="000000"/>
          </w:rPr>
          <w:tab/>
        </w:r>
        <w:r w:rsidR="00DC6263">
          <w:rPr>
            <w:color w:val="000000"/>
          </w:rPr>
          <w:tab/>
        </w:r>
      </w:ins>
      <w:ins w:id="1723" w:author="Ph W" w:date="2010-08-05T15:19:00Z">
        <w:r w:rsidRPr="009A50FB">
          <w:rPr>
            <w:color w:val="000096"/>
          </w:rPr>
          <w:t>&lt;xsd:documentation</w:t>
        </w:r>
        <w:r w:rsidRPr="009A50FB">
          <w:rPr>
            <w:color w:val="F5844C"/>
          </w:rPr>
          <w:t xml:space="preserve"> xml:lang</w:t>
        </w:r>
        <w:r w:rsidRPr="009A50FB">
          <w:rPr>
            <w:color w:val="FF8040"/>
          </w:rPr>
          <w:t>=</w:t>
        </w:r>
        <w:r w:rsidRPr="009A50FB">
          <w:t>"en"</w:t>
        </w:r>
        <w:r w:rsidRPr="009A50FB">
          <w:rPr>
            <w:color w:val="000096"/>
          </w:rPr>
          <w:t>&gt;</w:t>
        </w:r>
        <w:r w:rsidRPr="009A50FB">
          <w:rPr>
            <w:color w:val="000000"/>
          </w:rPr>
          <w:br/>
          <w:t xml:space="preserve"> </w:t>
        </w:r>
      </w:ins>
      <w:ins w:id="1724" w:author="Ph W" w:date="2010-08-05T15:51:00Z">
        <w:r w:rsidR="00DC6263">
          <w:rPr>
            <w:color w:val="000000"/>
          </w:rPr>
          <w:tab/>
        </w:r>
        <w:r w:rsidR="00DC6263">
          <w:rPr>
            <w:color w:val="000000"/>
          </w:rPr>
          <w:tab/>
        </w:r>
        <w:r w:rsidR="00DC6263">
          <w:rPr>
            <w:color w:val="000000"/>
          </w:rPr>
          <w:tab/>
        </w:r>
        <w:r w:rsidR="00DC6263">
          <w:rPr>
            <w:color w:val="000000"/>
          </w:rPr>
          <w:tab/>
        </w:r>
        <w:r w:rsidR="00DC6263">
          <w:rPr>
            <w:color w:val="000000"/>
          </w:rPr>
          <w:tab/>
        </w:r>
      </w:ins>
      <w:ins w:id="1725" w:author="Ph W" w:date="2010-08-05T15:19:00Z">
        <w:r w:rsidRPr="009A50FB">
          <w:rPr>
            <w:color w:val="000000"/>
          </w:rPr>
          <w:t>Denotes details on the state of the activity instance</w:t>
        </w:r>
        <w:r w:rsidRPr="009A50FB">
          <w:rPr>
            <w:color w:val="000000"/>
          </w:rPr>
          <w:br/>
          <w:t xml:space="preserve"> </w:t>
        </w:r>
      </w:ins>
      <w:ins w:id="1726" w:author="Ph W" w:date="2010-08-05T15:51:00Z">
        <w:r w:rsidR="00DC6263">
          <w:rPr>
            <w:color w:val="000000"/>
          </w:rPr>
          <w:tab/>
        </w:r>
        <w:r w:rsidR="00DC6263">
          <w:rPr>
            <w:color w:val="000000"/>
          </w:rPr>
          <w:tab/>
        </w:r>
        <w:r w:rsidR="00DC6263">
          <w:rPr>
            <w:color w:val="000000"/>
          </w:rPr>
          <w:tab/>
        </w:r>
        <w:r w:rsidR="00DC6263">
          <w:rPr>
            <w:color w:val="000000"/>
          </w:rPr>
          <w:tab/>
        </w:r>
        <w:r w:rsidR="00DC6263">
          <w:rPr>
            <w:color w:val="000000"/>
          </w:rPr>
          <w:tab/>
        </w:r>
      </w:ins>
      <w:ins w:id="1727" w:author="Ph W" w:date="2010-08-05T15:19:00Z">
        <w:r w:rsidRPr="009A50FB">
          <w:rPr>
            <w:color w:val="000000"/>
          </w:rPr>
          <w:t>with respect to the enclo</w:t>
        </w:r>
        <w:r w:rsidR="00DC6263">
          <w:rPr>
            <w:color w:val="000000"/>
          </w:rPr>
          <w:t>sing history record. See also</w:t>
        </w:r>
        <w:r w:rsidR="00DC6263">
          <w:rPr>
            <w:color w:val="000000"/>
          </w:rPr>
          <w:br/>
          <w:t xml:space="preserve"> </w:t>
        </w:r>
      </w:ins>
      <w:ins w:id="1728" w:author="Ph W" w:date="2010-08-05T15:51:00Z">
        <w:r w:rsidR="00DC6263">
          <w:rPr>
            <w:color w:val="000000"/>
          </w:rPr>
          <w:tab/>
        </w:r>
        <w:r w:rsidR="00DC6263">
          <w:rPr>
            <w:color w:val="000000"/>
          </w:rPr>
          <w:tab/>
        </w:r>
        <w:r w:rsidR="00DC6263">
          <w:rPr>
            <w:color w:val="000000"/>
          </w:rPr>
          <w:tab/>
        </w:r>
        <w:r w:rsidR="00DC6263">
          <w:rPr>
            <w:color w:val="000000"/>
          </w:rPr>
          <w:tab/>
        </w:r>
        <w:r w:rsidR="00DC6263">
          <w:rPr>
            <w:color w:val="000000"/>
          </w:rPr>
          <w:tab/>
        </w:r>
      </w:ins>
      <w:ins w:id="1729" w:author="Ph W" w:date="2010-08-05T15:19:00Z">
        <w:r w:rsidRPr="009A50FB">
          <w:rPr>
            <w:color w:val="000000"/>
          </w:rPr>
          <w:t>abstract element State and GFD.108, Section 6.6.</w:t>
        </w:r>
        <w:r w:rsidRPr="009A50FB">
          <w:rPr>
            <w:color w:val="000000"/>
          </w:rPr>
          <w:br/>
          <w:t xml:space="preserve"> </w:t>
        </w:r>
      </w:ins>
      <w:ins w:id="1730" w:author="Ph W" w:date="2010-08-05T15:52:00Z">
        <w:r w:rsidR="00DC6263">
          <w:rPr>
            <w:color w:val="000000"/>
          </w:rPr>
          <w:tab/>
        </w:r>
        <w:r w:rsidR="00DC6263">
          <w:rPr>
            <w:color w:val="000000"/>
          </w:rPr>
          <w:tab/>
        </w:r>
        <w:r w:rsidR="00DC6263">
          <w:rPr>
            <w:color w:val="000000"/>
          </w:rPr>
          <w:tab/>
        </w:r>
        <w:r w:rsidR="00DC6263">
          <w:rPr>
            <w:color w:val="000000"/>
          </w:rPr>
          <w:tab/>
        </w:r>
      </w:ins>
      <w:ins w:id="1731" w:author="Ph W" w:date="2010-08-05T15:19:00Z">
        <w:r w:rsidRPr="009A50FB">
          <w:rPr>
            <w:color w:val="000096"/>
          </w:rPr>
          <w:t>&lt;/xsd:documentation&gt;</w:t>
        </w:r>
        <w:r w:rsidRPr="009A50FB">
          <w:rPr>
            <w:color w:val="000000"/>
          </w:rPr>
          <w:br/>
          <w:t xml:space="preserve"> </w:t>
        </w:r>
      </w:ins>
      <w:ins w:id="1732" w:author="Ph W" w:date="2010-08-05T15:52:00Z">
        <w:r w:rsidR="00DC6263">
          <w:rPr>
            <w:color w:val="000000"/>
          </w:rPr>
          <w:tab/>
        </w:r>
        <w:r w:rsidR="00DC6263">
          <w:rPr>
            <w:color w:val="000000"/>
          </w:rPr>
          <w:tab/>
        </w:r>
        <w:r w:rsidR="00DC6263">
          <w:rPr>
            <w:color w:val="000000"/>
          </w:rPr>
          <w:tab/>
        </w:r>
      </w:ins>
      <w:ins w:id="1733" w:author="Ph W" w:date="2010-08-05T15:19:00Z">
        <w:r w:rsidRPr="009A50FB">
          <w:rPr>
            <w:color w:val="000096"/>
          </w:rPr>
          <w:t>&lt;/xsd:annotation&gt;</w:t>
        </w:r>
        <w:r w:rsidRPr="009A50FB">
          <w:rPr>
            <w:color w:val="000000"/>
          </w:rPr>
          <w:br/>
          <w:t xml:space="preserve"> </w:t>
        </w:r>
      </w:ins>
      <w:ins w:id="1734" w:author="Ph W" w:date="2010-08-05T15:52:00Z">
        <w:r w:rsidR="00DC6263">
          <w:rPr>
            <w:color w:val="000000"/>
          </w:rPr>
          <w:tab/>
        </w:r>
        <w:r w:rsidR="00DC6263">
          <w:rPr>
            <w:color w:val="000000"/>
          </w:rPr>
          <w:tab/>
        </w:r>
      </w:ins>
      <w:ins w:id="1735" w:author="Ph W" w:date="2010-08-05T15:19:00Z">
        <w:r w:rsidRPr="009A50FB">
          <w:rPr>
            <w:color w:val="000096"/>
          </w:rPr>
          <w:t>&lt;/xsd:element&gt;</w:t>
        </w:r>
        <w:r w:rsidR="005B7807">
          <w:rPr>
            <w:color w:val="000000"/>
          </w:rPr>
          <w:br/>
          <w:t xml:space="preserve"> </w:t>
        </w:r>
        <w:r w:rsidR="005B7807">
          <w:rPr>
            <w:color w:val="000000"/>
          </w:rPr>
          <w:tab/>
        </w:r>
        <w:r w:rsidR="005B7807">
          <w:rPr>
            <w:color w:val="000000"/>
          </w:rPr>
          <w:tab/>
        </w:r>
        <w:r w:rsidRPr="009A50FB">
          <w:rPr>
            <w:color w:val="000096"/>
          </w:rPr>
          <w:t>&lt;xsd:element</w:t>
        </w:r>
        <w:r w:rsidRPr="009A50FB">
          <w:rPr>
            <w:color w:val="F5844C"/>
          </w:rPr>
          <w:t xml:space="preserve"> ref</w:t>
        </w:r>
        <w:r w:rsidRPr="009A50FB">
          <w:rPr>
            <w:color w:val="FF8040"/>
          </w:rPr>
          <w:t>=</w:t>
        </w:r>
        <w:r w:rsidRPr="009A50FB">
          <w:t>"aid:Exception"</w:t>
        </w:r>
        <w:r w:rsidRPr="009A50FB">
          <w:rPr>
            <w:color w:val="F5844C"/>
          </w:rPr>
          <w:t xml:space="preserve"> minOccurs</w:t>
        </w:r>
        <w:r w:rsidRPr="009A50FB">
          <w:rPr>
            <w:color w:val="FF8040"/>
          </w:rPr>
          <w:t>=</w:t>
        </w:r>
        <w:r w:rsidRPr="009A50FB">
          <w:t>"0"</w:t>
        </w:r>
        <w:r w:rsidRPr="009A50FB">
          <w:rPr>
            <w:color w:val="000096"/>
          </w:rPr>
          <w:t>&gt;</w:t>
        </w:r>
        <w:r w:rsidRPr="009A50FB">
          <w:rPr>
            <w:color w:val="000000"/>
          </w:rPr>
          <w:br/>
          <w:t xml:space="preserve"> </w:t>
        </w:r>
      </w:ins>
      <w:ins w:id="1736" w:author="Ph W" w:date="2010-08-05T15:52:00Z">
        <w:r w:rsidR="005B7807">
          <w:rPr>
            <w:color w:val="000000"/>
          </w:rPr>
          <w:tab/>
        </w:r>
        <w:r w:rsidR="005B7807">
          <w:rPr>
            <w:color w:val="000000"/>
          </w:rPr>
          <w:tab/>
        </w:r>
        <w:r w:rsidR="005B7807">
          <w:rPr>
            <w:color w:val="000000"/>
          </w:rPr>
          <w:tab/>
        </w:r>
      </w:ins>
      <w:ins w:id="1737" w:author="Ph W" w:date="2010-08-05T15:19:00Z">
        <w:r w:rsidRPr="009A50FB">
          <w:rPr>
            <w:color w:val="000096"/>
          </w:rPr>
          <w:t>&lt;xsd:annotation&gt;</w:t>
        </w:r>
        <w:r w:rsidRPr="009A50FB">
          <w:rPr>
            <w:color w:val="000000"/>
          </w:rPr>
          <w:br/>
          <w:t xml:space="preserve"> </w:t>
        </w:r>
      </w:ins>
      <w:ins w:id="1738" w:author="Ph W" w:date="2010-08-05T15:53:00Z">
        <w:r w:rsidR="005B7807">
          <w:rPr>
            <w:color w:val="000000"/>
          </w:rPr>
          <w:tab/>
        </w:r>
        <w:r w:rsidR="005B7807">
          <w:rPr>
            <w:color w:val="000000"/>
          </w:rPr>
          <w:tab/>
        </w:r>
        <w:r w:rsidR="005B7807">
          <w:rPr>
            <w:color w:val="000000"/>
          </w:rPr>
          <w:tab/>
        </w:r>
        <w:r w:rsidR="005B7807">
          <w:rPr>
            <w:color w:val="000000"/>
          </w:rPr>
          <w:tab/>
        </w:r>
      </w:ins>
      <w:ins w:id="1739" w:author="Ph W" w:date="2010-08-05T15:19:00Z">
        <w:r w:rsidRPr="009A50FB">
          <w:rPr>
            <w:color w:val="000096"/>
          </w:rPr>
          <w:t>&lt;xsd:documentation</w:t>
        </w:r>
        <w:r w:rsidRPr="009A50FB">
          <w:rPr>
            <w:color w:val="F5844C"/>
          </w:rPr>
          <w:t xml:space="preserve"> xml:lang</w:t>
        </w:r>
        <w:r w:rsidRPr="009A50FB">
          <w:rPr>
            <w:color w:val="FF8040"/>
          </w:rPr>
          <w:t>=</w:t>
        </w:r>
        <w:r w:rsidRPr="009A50FB">
          <w:t>"en"</w:t>
        </w:r>
        <w:r w:rsidRPr="009A50FB">
          <w:rPr>
            <w:color w:val="000096"/>
          </w:rPr>
          <w:t>&gt;</w:t>
        </w:r>
        <w:r w:rsidRPr="009A50FB">
          <w:rPr>
            <w:color w:val="000000"/>
          </w:rPr>
          <w:br/>
          <w:t xml:space="preserve"> </w:t>
        </w:r>
      </w:ins>
      <w:ins w:id="1740" w:author="Ph W" w:date="2010-08-05T15:53:00Z">
        <w:r w:rsidR="005B7807">
          <w:rPr>
            <w:color w:val="000000"/>
          </w:rPr>
          <w:tab/>
        </w:r>
        <w:r w:rsidR="005B7807">
          <w:rPr>
            <w:color w:val="000000"/>
          </w:rPr>
          <w:tab/>
        </w:r>
        <w:r w:rsidR="005B7807">
          <w:rPr>
            <w:color w:val="000000"/>
          </w:rPr>
          <w:tab/>
        </w:r>
        <w:r w:rsidR="005B7807">
          <w:rPr>
            <w:color w:val="000000"/>
          </w:rPr>
          <w:tab/>
        </w:r>
        <w:r w:rsidR="005B7807">
          <w:rPr>
            <w:color w:val="000000"/>
          </w:rPr>
          <w:tab/>
        </w:r>
      </w:ins>
      <w:ins w:id="1741" w:author="Ph W" w:date="2010-08-05T15:19:00Z">
        <w:r w:rsidRPr="009A50FB">
          <w:rPr>
            <w:color w:val="000000"/>
          </w:rPr>
          <w:t>Denotes the exception raised for the activity instance</w:t>
        </w:r>
        <w:r w:rsidRPr="009A50FB">
          <w:rPr>
            <w:color w:val="000000"/>
          </w:rPr>
          <w:br/>
          <w:t xml:space="preserve"> </w:t>
        </w:r>
      </w:ins>
      <w:ins w:id="1742" w:author="Ph W" w:date="2010-08-05T15:53:00Z">
        <w:r w:rsidR="005B7807">
          <w:rPr>
            <w:color w:val="000000"/>
          </w:rPr>
          <w:tab/>
        </w:r>
        <w:r w:rsidR="005B7807">
          <w:rPr>
            <w:color w:val="000000"/>
          </w:rPr>
          <w:tab/>
        </w:r>
        <w:r w:rsidR="005B7807">
          <w:rPr>
            <w:color w:val="000000"/>
          </w:rPr>
          <w:tab/>
        </w:r>
        <w:r w:rsidR="005B7807">
          <w:rPr>
            <w:color w:val="000000"/>
          </w:rPr>
          <w:tab/>
        </w:r>
        <w:r w:rsidR="005B7807">
          <w:rPr>
            <w:color w:val="000000"/>
          </w:rPr>
          <w:tab/>
        </w:r>
      </w:ins>
      <w:ins w:id="1743" w:author="Ph W" w:date="2010-08-05T15:19:00Z">
        <w:r w:rsidRPr="009A50FB">
          <w:rPr>
            <w:color w:val="000000"/>
          </w:rPr>
          <w:t>with respect to the enclosing record. See also</w:t>
        </w:r>
      </w:ins>
      <w:ins w:id="1744" w:author="Ph W" w:date="2010-08-05T15:53:00Z">
        <w:r w:rsidR="005B7807">
          <w:rPr>
            <w:color w:val="000000"/>
          </w:rPr>
          <w:t xml:space="preserve"> </w:t>
        </w:r>
      </w:ins>
      <w:ins w:id="1745" w:author="Ph W" w:date="2010-08-05T15:19:00Z">
        <w:r w:rsidRPr="009A50FB">
          <w:rPr>
            <w:color w:val="000000"/>
          </w:rPr>
          <w:t>abstract</w:t>
        </w:r>
      </w:ins>
    </w:p>
    <w:p w:rsidR="005B7807" w:rsidRDefault="009A50FB" w:rsidP="00ED748E">
      <w:pPr>
        <w:pStyle w:val="XMLSnippet"/>
        <w:numPr>
          <w:ins w:id="1746" w:author="Ph W" w:date="2010-08-05T15:39:00Z"/>
        </w:numPr>
        <w:rPr>
          <w:ins w:id="1747" w:author="Ph W" w:date="2010-08-05T15:54:00Z"/>
          <w:color w:val="000096"/>
        </w:rPr>
      </w:pPr>
      <w:ins w:id="1748" w:author="Ph W" w:date="2010-08-05T15:19:00Z">
        <w:r w:rsidRPr="009A50FB">
          <w:rPr>
            <w:color w:val="000000"/>
          </w:rPr>
          <w:t xml:space="preserve"> </w:t>
        </w:r>
      </w:ins>
      <w:ins w:id="1749" w:author="Ph W" w:date="2010-08-05T15:53:00Z">
        <w:r w:rsidR="005B7807">
          <w:rPr>
            <w:color w:val="000000"/>
          </w:rPr>
          <w:tab/>
        </w:r>
        <w:r w:rsidR="005B7807">
          <w:rPr>
            <w:color w:val="000000"/>
          </w:rPr>
          <w:tab/>
        </w:r>
        <w:r w:rsidR="005B7807">
          <w:rPr>
            <w:color w:val="000000"/>
          </w:rPr>
          <w:tab/>
        </w:r>
        <w:r w:rsidR="005B7807">
          <w:rPr>
            <w:color w:val="000000"/>
          </w:rPr>
          <w:tab/>
        </w:r>
        <w:r w:rsidR="005B7807">
          <w:rPr>
            <w:color w:val="000000"/>
          </w:rPr>
          <w:tab/>
        </w:r>
      </w:ins>
      <w:ins w:id="1750" w:author="Ph W" w:date="2010-08-05T15:19:00Z">
        <w:r w:rsidRPr="009A50FB">
          <w:rPr>
            <w:color w:val="000000"/>
          </w:rPr>
          <w:t>element Exception.</w:t>
        </w:r>
      </w:ins>
      <w:ins w:id="1751" w:author="Ph W" w:date="2010-08-05T15:53:00Z">
        <w:r w:rsidR="005B7807">
          <w:rPr>
            <w:color w:val="000000"/>
          </w:rPr>
          <w:br/>
          <w:t xml:space="preserve"> </w:t>
        </w:r>
        <w:r w:rsidR="005B7807">
          <w:rPr>
            <w:color w:val="000000"/>
          </w:rPr>
          <w:tab/>
        </w:r>
        <w:r w:rsidR="005B7807">
          <w:rPr>
            <w:color w:val="000000"/>
          </w:rPr>
          <w:tab/>
        </w:r>
        <w:r w:rsidR="005B7807">
          <w:rPr>
            <w:color w:val="000000"/>
          </w:rPr>
          <w:tab/>
        </w:r>
        <w:r w:rsidR="005B7807">
          <w:rPr>
            <w:color w:val="000000"/>
          </w:rPr>
          <w:tab/>
        </w:r>
      </w:ins>
      <w:ins w:id="1752" w:author="Ph W" w:date="2010-08-05T15:19:00Z">
        <w:r w:rsidRPr="009A50FB">
          <w:rPr>
            <w:color w:val="000096"/>
          </w:rPr>
          <w:t>&lt;/xsd:documentation&gt;</w:t>
        </w:r>
        <w:r w:rsidR="005B7807">
          <w:rPr>
            <w:color w:val="000000"/>
          </w:rPr>
          <w:br/>
          <w:t xml:space="preserve"> </w:t>
        </w:r>
        <w:r w:rsidR="005B7807">
          <w:rPr>
            <w:color w:val="000000"/>
          </w:rPr>
          <w:tab/>
        </w:r>
        <w:r w:rsidR="005B7807">
          <w:rPr>
            <w:color w:val="000000"/>
          </w:rPr>
          <w:tab/>
        </w:r>
        <w:r w:rsidR="005B7807">
          <w:rPr>
            <w:color w:val="000000"/>
          </w:rPr>
          <w:tab/>
        </w:r>
        <w:r w:rsidRPr="009A50FB">
          <w:rPr>
            <w:color w:val="000096"/>
          </w:rPr>
          <w:t>&lt;/xsd:annotation&gt;</w:t>
        </w:r>
        <w:r w:rsidR="005B7807">
          <w:rPr>
            <w:color w:val="000000"/>
          </w:rPr>
          <w:br/>
          <w:t xml:space="preserve"> </w:t>
        </w:r>
        <w:r w:rsidR="005B7807">
          <w:rPr>
            <w:color w:val="000000"/>
          </w:rPr>
          <w:tab/>
        </w:r>
        <w:r w:rsidR="005B7807">
          <w:rPr>
            <w:color w:val="000000"/>
          </w:rPr>
          <w:tab/>
        </w:r>
        <w:r w:rsidRPr="009A50FB">
          <w:rPr>
            <w:color w:val="000096"/>
          </w:rPr>
          <w:t>&lt;/xsd:element&gt;</w:t>
        </w:r>
        <w:r w:rsidR="005B7807">
          <w:rPr>
            <w:color w:val="000000"/>
          </w:rPr>
          <w:br/>
          <w:t xml:space="preserve"> </w:t>
        </w:r>
        <w:r w:rsidR="005B7807">
          <w:rPr>
            <w:color w:val="000000"/>
          </w:rPr>
          <w:tab/>
        </w:r>
        <w:r w:rsidRPr="009A50FB">
          <w:rPr>
            <w:color w:val="000096"/>
          </w:rPr>
          <w:t>&lt;/xsd:sequence&gt;</w:t>
        </w:r>
        <w:r w:rsidR="005B7807">
          <w:rPr>
            <w:color w:val="000000"/>
          </w:rPr>
          <w:br/>
        </w:r>
        <w:r w:rsidRPr="009A50FB">
          <w:rPr>
            <w:color w:val="000096"/>
          </w:rPr>
          <w:t>&lt;/xsd:complexType&gt;</w:t>
        </w:r>
      </w:ins>
    </w:p>
    <w:p w:rsidR="005B7807" w:rsidRDefault="009A50FB" w:rsidP="00ED748E">
      <w:pPr>
        <w:pStyle w:val="XMLSnippet"/>
        <w:numPr>
          <w:ins w:id="1753" w:author="Ph W" w:date="2010-08-05T15:39:00Z"/>
        </w:numPr>
        <w:rPr>
          <w:ins w:id="1754" w:author="Ph W" w:date="2010-08-05T15:55:00Z"/>
          <w:color w:val="000096"/>
        </w:rPr>
      </w:pPr>
      <w:ins w:id="1755" w:author="Ph W" w:date="2010-08-05T15:19:00Z">
        <w:r w:rsidRPr="009A50FB">
          <w:rPr>
            <w:color w:val="000000"/>
          </w:rPr>
          <w:br/>
        </w:r>
        <w:r w:rsidRPr="009A50FB">
          <w:rPr>
            <w:color w:val="000096"/>
          </w:rPr>
          <w:t>&lt;xsd:element</w:t>
        </w:r>
        <w:r w:rsidRPr="009A50FB">
          <w:rPr>
            <w:color w:val="F5844C"/>
          </w:rPr>
          <w:t xml:space="preserve"> abstract</w:t>
        </w:r>
        <w:r w:rsidRPr="009A50FB">
          <w:rPr>
            <w:color w:val="FF8040"/>
          </w:rPr>
          <w:t>=</w:t>
        </w:r>
        <w:r w:rsidRPr="009A50FB">
          <w:t>"true"</w:t>
        </w:r>
        <w:r w:rsidRPr="009A50FB">
          <w:rPr>
            <w:color w:val="F5844C"/>
          </w:rPr>
          <w:t xml:space="preserve"> name</w:t>
        </w:r>
        <w:r w:rsidRPr="009A50FB">
          <w:rPr>
            <w:color w:val="FF8040"/>
          </w:rPr>
          <w:t>=</w:t>
        </w:r>
        <w:r w:rsidRPr="009A50FB">
          <w:t>"ActivityDefinition"</w:t>
        </w:r>
        <w:r w:rsidRPr="009A50FB">
          <w:rPr>
            <w:color w:val="000096"/>
          </w:rPr>
          <w:t>&gt;</w:t>
        </w:r>
        <w:r w:rsidRPr="009A50FB">
          <w:rPr>
            <w:color w:val="000000"/>
          </w:rPr>
          <w:br/>
        </w:r>
      </w:ins>
      <w:ins w:id="1756" w:author="Ph W" w:date="2010-08-05T15:54:00Z">
        <w:r w:rsidR="005B7807">
          <w:rPr>
            <w:color w:val="000000"/>
          </w:rPr>
          <w:tab/>
        </w:r>
        <w:r w:rsidR="005B7807" w:rsidRPr="009A50FB">
          <w:rPr>
            <w:color w:val="000096"/>
          </w:rPr>
          <w:t>&lt;xsd:annotation&gt;</w:t>
        </w:r>
        <w:r w:rsidR="005B7807" w:rsidRPr="009A50FB">
          <w:rPr>
            <w:color w:val="000000"/>
          </w:rPr>
          <w:br/>
          <w:t xml:space="preserve"> </w:t>
        </w:r>
        <w:r w:rsidR="005B7807">
          <w:rPr>
            <w:color w:val="000000"/>
          </w:rPr>
          <w:tab/>
        </w:r>
        <w:r w:rsidR="005B7807">
          <w:rPr>
            <w:color w:val="000000"/>
          </w:rPr>
          <w:tab/>
        </w:r>
        <w:r w:rsidR="005B7807" w:rsidRPr="009A50FB">
          <w:rPr>
            <w:color w:val="000096"/>
          </w:rPr>
          <w:t>&lt;xsd:documentation</w:t>
        </w:r>
        <w:r w:rsidR="005B7807" w:rsidRPr="009A50FB">
          <w:rPr>
            <w:color w:val="F5844C"/>
          </w:rPr>
          <w:t xml:space="preserve"> xml:lang</w:t>
        </w:r>
        <w:r w:rsidR="005B7807" w:rsidRPr="009A50FB">
          <w:rPr>
            <w:color w:val="FF8040"/>
          </w:rPr>
          <w:t>=</w:t>
        </w:r>
        <w:r w:rsidR="005B7807" w:rsidRPr="009A50FB">
          <w:t>"en"</w:t>
        </w:r>
        <w:r w:rsidR="005B7807" w:rsidRPr="009A50FB">
          <w:rPr>
            <w:color w:val="000096"/>
          </w:rPr>
          <w:t>&gt;</w:t>
        </w:r>
        <w:r w:rsidR="005B7807">
          <w:rPr>
            <w:color w:val="000096"/>
          </w:rPr>
          <w:br/>
        </w:r>
      </w:ins>
      <w:ins w:id="1757" w:author="Ph W" w:date="2010-08-05T15:19:00Z">
        <w:r w:rsidRPr="009A50FB">
          <w:rPr>
            <w:color w:val="000000"/>
          </w:rPr>
          <w:t xml:space="preserve"> </w:t>
        </w:r>
      </w:ins>
      <w:ins w:id="1758" w:author="Ph W" w:date="2010-08-05T15:54:00Z">
        <w:r w:rsidR="005B7807">
          <w:rPr>
            <w:color w:val="000000"/>
          </w:rPr>
          <w:tab/>
        </w:r>
        <w:r w:rsidR="005B7807">
          <w:rPr>
            <w:color w:val="000000"/>
          </w:rPr>
          <w:tab/>
        </w:r>
        <w:r w:rsidR="005B7807">
          <w:rPr>
            <w:color w:val="000000"/>
          </w:rPr>
          <w:tab/>
        </w:r>
      </w:ins>
      <w:ins w:id="1759" w:author="Ph W" w:date="2010-08-05T15:19:00Z">
        <w:r w:rsidRPr="009A50FB">
          <w:rPr>
            <w:color w:val="000000"/>
          </w:rPr>
          <w:t>Defines the requirements of an activity, for example the</w:t>
        </w:r>
        <w:r w:rsidRPr="009A50FB">
          <w:rPr>
            <w:color w:val="000000"/>
          </w:rPr>
          <w:br/>
          <w:t xml:space="preserve"> </w:t>
        </w:r>
      </w:ins>
      <w:ins w:id="1760" w:author="Ph W" w:date="2010-08-05T15:54:00Z">
        <w:r w:rsidR="005B7807">
          <w:rPr>
            <w:color w:val="000000"/>
          </w:rPr>
          <w:tab/>
        </w:r>
        <w:r w:rsidR="005B7807">
          <w:rPr>
            <w:color w:val="000000"/>
          </w:rPr>
          <w:tab/>
        </w:r>
        <w:r w:rsidR="005B7807">
          <w:rPr>
            <w:color w:val="000000"/>
          </w:rPr>
          <w:tab/>
        </w:r>
      </w:ins>
      <w:ins w:id="1761" w:author="Ph W" w:date="2010-08-05T15:19:00Z">
        <w:r w:rsidRPr="009A50FB">
          <w:rPr>
            <w:color w:val="000000"/>
          </w:rPr>
          <w:t>description template used to create the activity. The initial</w:t>
        </w:r>
        <w:r w:rsidRPr="009A50FB">
          <w:rPr>
            <w:color w:val="000000"/>
          </w:rPr>
          <w:br/>
          <w:t xml:space="preserve"> </w:t>
        </w:r>
      </w:ins>
      <w:ins w:id="1762" w:author="Ph W" w:date="2010-08-05T15:54:00Z">
        <w:r w:rsidR="005B7807">
          <w:rPr>
            <w:color w:val="000000"/>
          </w:rPr>
          <w:tab/>
        </w:r>
        <w:r w:rsidR="005B7807">
          <w:rPr>
            <w:color w:val="000000"/>
          </w:rPr>
          <w:tab/>
        </w:r>
        <w:r w:rsidR="005B7807">
          <w:rPr>
            <w:color w:val="000000"/>
          </w:rPr>
          <w:tab/>
        </w:r>
      </w:ins>
      <w:ins w:id="1763" w:author="Ph W" w:date="2010-08-05T15:19:00Z">
        <w:r w:rsidRPr="009A50FB">
          <w:rPr>
            <w:color w:val="000000"/>
          </w:rPr>
          <w:t>definition (template) MAY change over time due to refinement of</w:t>
        </w:r>
      </w:ins>
      <w:ins w:id="1764" w:author="Ph W" w:date="2010-08-05T15:54:00Z">
        <w:r w:rsidR="005B7807">
          <w:rPr>
            <w:color w:val="000000"/>
          </w:rPr>
          <w:br/>
        </w:r>
      </w:ins>
      <w:ins w:id="1765" w:author="Ph W" w:date="2010-08-05T15:19:00Z">
        <w:r w:rsidRPr="009A50FB">
          <w:rPr>
            <w:color w:val="000000"/>
          </w:rPr>
          <w:t xml:space="preserve"> </w:t>
        </w:r>
      </w:ins>
      <w:ins w:id="1766" w:author="Ph W" w:date="2010-08-05T15:54:00Z">
        <w:r w:rsidR="005B7807">
          <w:rPr>
            <w:color w:val="000000"/>
          </w:rPr>
          <w:tab/>
        </w:r>
        <w:r w:rsidR="005B7807">
          <w:rPr>
            <w:color w:val="000000"/>
          </w:rPr>
          <w:tab/>
        </w:r>
        <w:r w:rsidR="005B7807">
          <w:rPr>
            <w:color w:val="000000"/>
          </w:rPr>
          <w:tab/>
        </w:r>
      </w:ins>
      <w:ins w:id="1767" w:author="Ph W" w:date="2010-08-05T15:19:00Z">
        <w:r w:rsidRPr="009A50FB">
          <w:rPr>
            <w:color w:val="000000"/>
          </w:rPr>
          <w:t>the</w:t>
        </w:r>
      </w:ins>
      <w:ins w:id="1768" w:author="Ph W" w:date="2010-08-05T15:55:00Z">
        <w:r w:rsidR="005B7807">
          <w:rPr>
            <w:color w:val="000000"/>
          </w:rPr>
          <w:t xml:space="preserve"> </w:t>
        </w:r>
      </w:ins>
      <w:ins w:id="1769" w:author="Ph W" w:date="2010-08-05T15:19:00Z">
        <w:r w:rsidRPr="009A50FB">
          <w:rPr>
            <w:color w:val="000000"/>
          </w:rPr>
          <w:t>requirements as a result of scheduling,</w:t>
        </w:r>
        <w:r w:rsidR="005B7807">
          <w:rPr>
            <w:color w:val="000000"/>
          </w:rPr>
          <w:t xml:space="preserve"> delegation, or</w:t>
        </w:r>
        <w:r w:rsidR="005B7807">
          <w:rPr>
            <w:color w:val="000000"/>
          </w:rPr>
          <w:br/>
          <w:t xml:space="preserve"> </w:t>
        </w:r>
        <w:r w:rsidR="005B7807">
          <w:rPr>
            <w:color w:val="000000"/>
          </w:rPr>
          <w:tab/>
        </w:r>
        <w:r w:rsidR="005B7807">
          <w:rPr>
            <w:color w:val="000000"/>
          </w:rPr>
          <w:tab/>
        </w:r>
        <w:r w:rsidR="005B7807">
          <w:rPr>
            <w:color w:val="000000"/>
          </w:rPr>
          <w:tab/>
        </w:r>
        <w:r w:rsidRPr="009A50FB">
          <w:rPr>
            <w:color w:val="000000"/>
          </w:rPr>
          <w:t>negotiation processes, etc. Therefore, this element MAY appear</w:t>
        </w:r>
        <w:r w:rsidRPr="009A50FB">
          <w:rPr>
            <w:color w:val="000000"/>
          </w:rPr>
          <w:br/>
          <w:t xml:space="preserve"> </w:t>
        </w:r>
      </w:ins>
      <w:ins w:id="1770" w:author="Ph W" w:date="2010-08-05T15:55:00Z">
        <w:r w:rsidR="005B7807">
          <w:rPr>
            <w:color w:val="000000"/>
          </w:rPr>
          <w:tab/>
        </w:r>
        <w:r w:rsidR="005B7807">
          <w:rPr>
            <w:color w:val="000000"/>
          </w:rPr>
          <w:tab/>
        </w:r>
        <w:r w:rsidR="005B7807">
          <w:rPr>
            <w:color w:val="000000"/>
          </w:rPr>
          <w:tab/>
        </w:r>
      </w:ins>
      <w:ins w:id="1771" w:author="Ph W" w:date="2010-08-05T15:19:00Z">
        <w:r w:rsidRPr="009A50FB">
          <w:rPr>
            <w:color w:val="000000"/>
          </w:rPr>
          <w:t>in more than one ActivityHistoryEntry. This is an abstract type</w:t>
        </w:r>
        <w:r w:rsidRPr="009A50FB">
          <w:rPr>
            <w:color w:val="000000"/>
          </w:rPr>
          <w:br/>
          <w:t xml:space="preserve"> </w:t>
        </w:r>
      </w:ins>
      <w:ins w:id="1772" w:author="Ph W" w:date="2010-08-05T15:55:00Z">
        <w:r w:rsidR="005B7807">
          <w:rPr>
            <w:color w:val="000000"/>
          </w:rPr>
          <w:tab/>
        </w:r>
        <w:r w:rsidR="005B7807">
          <w:rPr>
            <w:color w:val="000000"/>
          </w:rPr>
          <w:tab/>
        </w:r>
        <w:r w:rsidR="005B7807">
          <w:rPr>
            <w:color w:val="000000"/>
          </w:rPr>
          <w:tab/>
        </w:r>
      </w:ins>
      <w:ins w:id="1773" w:author="Ph W" w:date="2010-08-05T15:19:00Z">
        <w:r w:rsidRPr="009A50FB">
          <w:rPr>
            <w:color w:val="000000"/>
          </w:rPr>
          <w:t>and has to be substituted by an appropriate definition (see</w:t>
        </w:r>
        <w:r w:rsidRPr="009A50FB">
          <w:rPr>
            <w:color w:val="000000"/>
          </w:rPr>
          <w:br/>
          <w:t xml:space="preserve"> </w:t>
        </w:r>
      </w:ins>
      <w:ins w:id="1774" w:author="Ph W" w:date="2010-08-05T15:55:00Z">
        <w:r w:rsidR="005B7807">
          <w:rPr>
            <w:color w:val="000000"/>
          </w:rPr>
          <w:tab/>
        </w:r>
        <w:r w:rsidR="005B7807">
          <w:rPr>
            <w:color w:val="000000"/>
          </w:rPr>
          <w:tab/>
        </w:r>
        <w:r w:rsidR="005B7807">
          <w:rPr>
            <w:color w:val="000000"/>
          </w:rPr>
          <w:tab/>
        </w:r>
      </w:ins>
      <w:ins w:id="1775" w:author="Ph W" w:date="2010-08-05T15:19:00Z">
        <w:r w:rsidRPr="009A50FB">
          <w:rPr>
            <w:color w:val="000000"/>
          </w:rPr>
          <w:t>GFD.X, Sections 4.8 and</w:t>
        </w:r>
        <w:r w:rsidR="005B7807">
          <w:rPr>
            <w:color w:val="000000"/>
          </w:rPr>
          <w:t xml:space="preserve"> 5.1).</w:t>
        </w:r>
        <w:r w:rsidR="005B7807">
          <w:rPr>
            <w:color w:val="000000"/>
          </w:rPr>
          <w:br/>
          <w:t xml:space="preserve"> </w:t>
        </w:r>
        <w:r w:rsidR="005B7807">
          <w:rPr>
            <w:color w:val="000000"/>
          </w:rPr>
          <w:tab/>
        </w:r>
        <w:r w:rsidR="005B7807">
          <w:rPr>
            <w:color w:val="000000"/>
          </w:rPr>
          <w:tab/>
        </w:r>
        <w:r w:rsidRPr="009A50FB">
          <w:rPr>
            <w:color w:val="000096"/>
          </w:rPr>
          <w:t>&lt;/xsd:documentation&gt;</w:t>
        </w:r>
        <w:r w:rsidR="005B7807">
          <w:rPr>
            <w:color w:val="000000"/>
          </w:rPr>
          <w:br/>
          <w:t xml:space="preserve"> </w:t>
        </w:r>
        <w:r w:rsidR="005B7807">
          <w:rPr>
            <w:color w:val="000000"/>
          </w:rPr>
          <w:tab/>
        </w:r>
        <w:r w:rsidRPr="009A50FB">
          <w:rPr>
            <w:color w:val="000096"/>
          </w:rPr>
          <w:t>&lt;/xsd:annotation&gt;</w:t>
        </w:r>
        <w:r w:rsidRPr="009A50FB">
          <w:rPr>
            <w:color w:val="000000"/>
          </w:rPr>
          <w:br/>
        </w:r>
        <w:r w:rsidRPr="009A50FB">
          <w:rPr>
            <w:color w:val="000096"/>
          </w:rPr>
          <w:t>&lt;/xsd:element&gt;</w:t>
        </w:r>
      </w:ins>
    </w:p>
    <w:p w:rsidR="005B7807" w:rsidRDefault="009A50FB" w:rsidP="00ED748E">
      <w:pPr>
        <w:pStyle w:val="XMLSnippet"/>
        <w:numPr>
          <w:ins w:id="1776" w:author="Ph W" w:date="2010-08-05T15:39:00Z"/>
        </w:numPr>
        <w:rPr>
          <w:ins w:id="1777" w:author="Ph W" w:date="2010-08-05T15:19:00Z"/>
          <w:color w:val="000000"/>
        </w:rPr>
      </w:pPr>
      <w:ins w:id="1778" w:author="Ph W" w:date="2010-08-05T15:19:00Z">
        <w:r w:rsidRPr="009A50FB">
          <w:rPr>
            <w:color w:val="000000"/>
          </w:rPr>
          <w:br/>
        </w:r>
        <w:r w:rsidRPr="009A50FB">
          <w:rPr>
            <w:color w:val="000096"/>
          </w:rPr>
          <w:t>&lt;xsd:element</w:t>
        </w:r>
        <w:r w:rsidRPr="009A50FB">
          <w:rPr>
            <w:color w:val="F5844C"/>
          </w:rPr>
          <w:t xml:space="preserve"> abstract</w:t>
        </w:r>
        <w:r w:rsidRPr="009A50FB">
          <w:rPr>
            <w:color w:val="FF8040"/>
          </w:rPr>
          <w:t>=</w:t>
        </w:r>
        <w:r w:rsidRPr="009A50FB">
          <w:t>"true"</w:t>
        </w:r>
        <w:r w:rsidRPr="009A50FB">
          <w:rPr>
            <w:color w:val="F5844C"/>
          </w:rPr>
          <w:t xml:space="preserve"> name</w:t>
        </w:r>
        <w:r w:rsidRPr="009A50FB">
          <w:rPr>
            <w:color w:val="FF8040"/>
          </w:rPr>
          <w:t>=</w:t>
        </w:r>
        <w:r w:rsidRPr="009A50FB">
          <w:t>"ActivityDependency"</w:t>
        </w:r>
        <w:r w:rsidRPr="009A50FB">
          <w:rPr>
            <w:color w:val="000096"/>
          </w:rPr>
          <w:t>&gt;</w:t>
        </w:r>
        <w:r w:rsidRPr="009A50FB">
          <w:rPr>
            <w:color w:val="000000"/>
          </w:rPr>
          <w:br/>
        </w:r>
      </w:ins>
      <w:ins w:id="1779" w:author="Ph W" w:date="2010-08-05T15:56:00Z">
        <w:r w:rsidR="005B7807">
          <w:rPr>
            <w:color w:val="000000"/>
          </w:rPr>
          <w:tab/>
        </w:r>
        <w:r w:rsidR="005B7807" w:rsidRPr="009A50FB">
          <w:rPr>
            <w:color w:val="000096"/>
          </w:rPr>
          <w:t>&lt;xsd:annotation&gt;</w:t>
        </w:r>
        <w:r w:rsidR="005B7807" w:rsidRPr="009A50FB">
          <w:rPr>
            <w:color w:val="000000"/>
          </w:rPr>
          <w:br/>
          <w:t xml:space="preserve"> </w:t>
        </w:r>
        <w:r w:rsidR="005B7807">
          <w:rPr>
            <w:color w:val="000000"/>
          </w:rPr>
          <w:tab/>
        </w:r>
        <w:r w:rsidR="005B7807">
          <w:rPr>
            <w:color w:val="000000"/>
          </w:rPr>
          <w:tab/>
        </w:r>
        <w:r w:rsidR="005B7807" w:rsidRPr="009A50FB">
          <w:rPr>
            <w:color w:val="000096"/>
          </w:rPr>
          <w:t>&lt;xsd:documentation</w:t>
        </w:r>
        <w:r w:rsidR="005B7807" w:rsidRPr="009A50FB">
          <w:rPr>
            <w:color w:val="F5844C"/>
          </w:rPr>
          <w:t xml:space="preserve"> xml:lang</w:t>
        </w:r>
        <w:r w:rsidR="005B7807" w:rsidRPr="009A50FB">
          <w:rPr>
            <w:color w:val="FF8040"/>
          </w:rPr>
          <w:t>=</w:t>
        </w:r>
        <w:r w:rsidR="005B7807" w:rsidRPr="009A50FB">
          <w:t>"en"</w:t>
        </w:r>
        <w:r w:rsidR="005B7807" w:rsidRPr="009A50FB">
          <w:rPr>
            <w:color w:val="000096"/>
          </w:rPr>
          <w:t>&gt;</w:t>
        </w:r>
      </w:ins>
      <w:ins w:id="1780" w:author="Ph W" w:date="2010-08-05T15:19:00Z">
        <w:r w:rsidR="005B7807">
          <w:rPr>
            <w:color w:val="000000"/>
          </w:rPr>
          <w:br/>
          <w:t xml:space="preserve"> </w:t>
        </w:r>
        <w:r w:rsidR="005B7807">
          <w:rPr>
            <w:color w:val="000000"/>
          </w:rPr>
          <w:tab/>
        </w:r>
        <w:r w:rsidR="005B7807">
          <w:rPr>
            <w:color w:val="000000"/>
          </w:rPr>
          <w:tab/>
        </w:r>
        <w:r w:rsidR="005B7807">
          <w:rPr>
            <w:color w:val="000000"/>
          </w:rPr>
          <w:tab/>
        </w:r>
        <w:r w:rsidRPr="009A50FB">
          <w:rPr>
            <w:color w:val="000000"/>
          </w:rPr>
          <w:t>Describes links to associated activities within a dependency</w:t>
        </w:r>
        <w:r w:rsidRPr="009A50FB">
          <w:rPr>
            <w:color w:val="000000"/>
          </w:rPr>
          <w:br/>
          <w:t xml:space="preserve"> </w:t>
        </w:r>
      </w:ins>
      <w:ins w:id="1781" w:author="Ph W" w:date="2010-08-05T15:56:00Z">
        <w:r w:rsidR="005B7807">
          <w:rPr>
            <w:color w:val="000000"/>
          </w:rPr>
          <w:tab/>
        </w:r>
        <w:r w:rsidR="005B7807">
          <w:rPr>
            <w:color w:val="000000"/>
          </w:rPr>
          <w:tab/>
        </w:r>
        <w:r w:rsidR="005B7807">
          <w:rPr>
            <w:color w:val="000000"/>
          </w:rPr>
          <w:tab/>
        </w:r>
      </w:ins>
      <w:ins w:id="1782" w:author="Ph W" w:date="2010-08-05T15:19:00Z">
        <w:r w:rsidRPr="009A50FB">
          <w:rPr>
            <w:color w:val="000000"/>
          </w:rPr>
          <w:t>structure (such as a workflow). This is an abstract type and</w:t>
        </w:r>
      </w:ins>
      <w:ins w:id="1783" w:author="Ph W" w:date="2010-08-05T15:56:00Z">
        <w:r w:rsidR="005B7807">
          <w:rPr>
            <w:color w:val="000000"/>
          </w:rPr>
          <w:br/>
          <w:t xml:space="preserve"> </w:t>
        </w:r>
        <w:r w:rsidR="005B7807">
          <w:rPr>
            <w:color w:val="000000"/>
          </w:rPr>
          <w:tab/>
        </w:r>
        <w:r w:rsidR="005B7807">
          <w:rPr>
            <w:color w:val="000000"/>
          </w:rPr>
          <w:tab/>
        </w:r>
        <w:r w:rsidR="005B7807">
          <w:rPr>
            <w:color w:val="000000"/>
          </w:rPr>
          <w:tab/>
        </w:r>
      </w:ins>
      <w:ins w:id="1784" w:author="Ph W" w:date="2010-08-05T15:19:00Z">
        <w:r w:rsidRPr="009A50FB">
          <w:rPr>
            <w:color w:val="000000"/>
          </w:rPr>
          <w:t>has</w:t>
        </w:r>
      </w:ins>
      <w:ins w:id="1785" w:author="Ph W" w:date="2010-08-05T15:56:00Z">
        <w:r w:rsidR="005B7807">
          <w:rPr>
            <w:color w:val="000000"/>
          </w:rPr>
          <w:t xml:space="preserve"> </w:t>
        </w:r>
      </w:ins>
      <w:ins w:id="1786" w:author="Ph W" w:date="2010-08-05T15:19:00Z">
        <w:r w:rsidRPr="009A50FB">
          <w:rPr>
            <w:color w:val="000000"/>
          </w:rPr>
          <w:t>to be substituted by an appropriate definition (see GFD.X,</w:t>
        </w:r>
        <w:r w:rsidRPr="009A50FB">
          <w:rPr>
            <w:color w:val="000000"/>
          </w:rPr>
          <w:br/>
          <w:t xml:space="preserve"> </w:t>
        </w:r>
      </w:ins>
      <w:ins w:id="1787" w:author="Ph W" w:date="2010-08-05T15:56:00Z">
        <w:r w:rsidR="005B7807">
          <w:rPr>
            <w:color w:val="000000"/>
          </w:rPr>
          <w:tab/>
        </w:r>
        <w:r w:rsidR="005B7807">
          <w:rPr>
            <w:color w:val="000000"/>
          </w:rPr>
          <w:tab/>
        </w:r>
        <w:r w:rsidR="005B7807">
          <w:rPr>
            <w:color w:val="000000"/>
          </w:rPr>
          <w:tab/>
        </w:r>
      </w:ins>
      <w:ins w:id="1788" w:author="Ph W" w:date="2010-08-05T15:19:00Z">
        <w:r w:rsidRPr="009A50FB">
          <w:rPr>
            <w:color w:val="000000"/>
          </w:rPr>
          <w:t>Section 4.9).</w:t>
        </w:r>
        <w:r w:rsidRPr="009A50FB">
          <w:rPr>
            <w:color w:val="000000"/>
          </w:rPr>
          <w:br/>
        </w:r>
      </w:ins>
      <w:ins w:id="1789" w:author="Ph W" w:date="2010-08-05T15:56:00Z">
        <w:r w:rsidR="005B7807">
          <w:rPr>
            <w:color w:val="000000"/>
          </w:rPr>
          <w:tab/>
        </w:r>
        <w:r w:rsidR="005B7807">
          <w:rPr>
            <w:color w:val="000000"/>
          </w:rPr>
          <w:tab/>
        </w:r>
        <w:r w:rsidR="005B7807" w:rsidRPr="009A50FB">
          <w:rPr>
            <w:color w:val="000096"/>
          </w:rPr>
          <w:t>&lt;/xsd:documentation&gt;</w:t>
        </w:r>
        <w:r w:rsidR="005B7807">
          <w:rPr>
            <w:color w:val="000000"/>
          </w:rPr>
          <w:br/>
          <w:t xml:space="preserve"> </w:t>
        </w:r>
        <w:r w:rsidR="005B7807">
          <w:rPr>
            <w:color w:val="000000"/>
          </w:rPr>
          <w:tab/>
        </w:r>
        <w:r w:rsidR="005B7807" w:rsidRPr="009A50FB">
          <w:rPr>
            <w:color w:val="000096"/>
          </w:rPr>
          <w:t>&lt;/xsd:annotation&gt;</w:t>
        </w:r>
        <w:r w:rsidR="005B7807" w:rsidRPr="009A50FB">
          <w:rPr>
            <w:color w:val="000000"/>
          </w:rPr>
          <w:br/>
        </w:r>
        <w:r w:rsidR="005B7807" w:rsidRPr="009A50FB">
          <w:rPr>
            <w:color w:val="000096"/>
          </w:rPr>
          <w:t>&lt;/xsd:element&gt;</w:t>
        </w:r>
      </w:ins>
    </w:p>
    <w:p w:rsidR="005B7807" w:rsidRDefault="009A50FB" w:rsidP="00ED748E">
      <w:pPr>
        <w:pStyle w:val="XMLSnippet"/>
        <w:numPr>
          <w:ins w:id="1790" w:author="Ph W" w:date="2010-08-05T15:39:00Z"/>
        </w:numPr>
        <w:rPr>
          <w:ins w:id="1791" w:author="Ph W" w:date="2010-08-05T15:58:00Z"/>
          <w:color w:val="000000"/>
        </w:rPr>
      </w:pPr>
      <w:ins w:id="1792" w:author="Ph W" w:date="2010-08-05T15:19:00Z">
        <w:r w:rsidRPr="009A50FB">
          <w:rPr>
            <w:color w:val="000000"/>
          </w:rPr>
          <w:br/>
        </w:r>
        <w:r w:rsidRPr="009A50FB">
          <w:rPr>
            <w:color w:val="000096"/>
          </w:rPr>
          <w:t>&lt;xsd:element</w:t>
        </w:r>
        <w:r w:rsidRPr="009A50FB">
          <w:rPr>
            <w:color w:val="F5844C"/>
          </w:rPr>
          <w:t xml:space="preserve"> abstract</w:t>
        </w:r>
        <w:r w:rsidRPr="009A50FB">
          <w:rPr>
            <w:color w:val="FF8040"/>
          </w:rPr>
          <w:t>=</w:t>
        </w:r>
        <w:r w:rsidRPr="009A50FB">
          <w:t>"true"</w:t>
        </w:r>
        <w:r w:rsidRPr="009A50FB">
          <w:rPr>
            <w:color w:val="F5844C"/>
          </w:rPr>
          <w:t xml:space="preserve"> name</w:t>
        </w:r>
        <w:r w:rsidRPr="009A50FB">
          <w:rPr>
            <w:color w:val="FF8040"/>
          </w:rPr>
          <w:t>=</w:t>
        </w:r>
        <w:r w:rsidRPr="009A50FB">
          <w:t>"ResourceUsage"</w:t>
        </w:r>
        <w:r w:rsidRPr="009A50FB">
          <w:rPr>
            <w:color w:val="000096"/>
          </w:rPr>
          <w:t>&gt;</w:t>
        </w:r>
        <w:r w:rsidRPr="009A50FB">
          <w:rPr>
            <w:color w:val="000000"/>
          </w:rPr>
          <w:br/>
        </w:r>
      </w:ins>
      <w:ins w:id="1793" w:author="Ph W" w:date="2010-08-05T15:57:00Z">
        <w:r w:rsidR="005B7807">
          <w:rPr>
            <w:color w:val="000000"/>
          </w:rPr>
          <w:tab/>
        </w:r>
        <w:r w:rsidR="005B7807" w:rsidRPr="009A50FB">
          <w:rPr>
            <w:color w:val="000096"/>
          </w:rPr>
          <w:t>&lt;xsd:annotation&gt;</w:t>
        </w:r>
        <w:r w:rsidR="005B7807" w:rsidRPr="009A50FB">
          <w:rPr>
            <w:color w:val="000000"/>
          </w:rPr>
          <w:br/>
          <w:t xml:space="preserve"> </w:t>
        </w:r>
        <w:r w:rsidR="005B7807">
          <w:rPr>
            <w:color w:val="000000"/>
          </w:rPr>
          <w:tab/>
        </w:r>
        <w:r w:rsidR="005B7807">
          <w:rPr>
            <w:color w:val="000000"/>
          </w:rPr>
          <w:tab/>
        </w:r>
        <w:r w:rsidR="005B7807" w:rsidRPr="009A50FB">
          <w:rPr>
            <w:color w:val="000096"/>
          </w:rPr>
          <w:t>&lt;xsd:documentation</w:t>
        </w:r>
        <w:r w:rsidR="005B7807" w:rsidRPr="009A50FB">
          <w:rPr>
            <w:color w:val="F5844C"/>
          </w:rPr>
          <w:t xml:space="preserve"> xml:lang</w:t>
        </w:r>
        <w:r w:rsidR="005B7807" w:rsidRPr="009A50FB">
          <w:rPr>
            <w:color w:val="FF8040"/>
          </w:rPr>
          <w:t>=</w:t>
        </w:r>
        <w:r w:rsidR="005B7807" w:rsidRPr="009A50FB">
          <w:t>"en"</w:t>
        </w:r>
        <w:r w:rsidR="005B7807" w:rsidRPr="009A50FB">
          <w:rPr>
            <w:color w:val="000096"/>
          </w:rPr>
          <w:t>&gt;</w:t>
        </w:r>
      </w:ins>
      <w:ins w:id="1794" w:author="Ph W" w:date="2010-08-05T15:19:00Z">
        <w:r w:rsidR="005B7807">
          <w:rPr>
            <w:color w:val="000000"/>
          </w:rPr>
          <w:br/>
          <w:t xml:space="preserve"> </w:t>
        </w:r>
        <w:r w:rsidR="005B7807">
          <w:rPr>
            <w:color w:val="000000"/>
          </w:rPr>
          <w:tab/>
        </w:r>
        <w:r w:rsidR="005B7807">
          <w:rPr>
            <w:color w:val="000000"/>
          </w:rPr>
          <w:tab/>
        </w:r>
        <w:r w:rsidR="005B7807">
          <w:rPr>
            <w:color w:val="000000"/>
          </w:rPr>
          <w:tab/>
        </w:r>
        <w:r w:rsidRPr="009A50FB">
          <w:rPr>
            <w:color w:val="000000"/>
          </w:rPr>
          <w:t>Describes the resource consumption/usage of an activity, e.</w:t>
        </w:r>
        <w:r w:rsidR="005B7807">
          <w:rPr>
            <w:color w:val="000000"/>
          </w:rPr>
          <w:t>g.,</w:t>
        </w:r>
        <w:r w:rsidR="005B7807">
          <w:rPr>
            <w:color w:val="000000"/>
          </w:rPr>
          <w:br/>
          <w:t xml:space="preserve"> </w:t>
        </w:r>
        <w:r w:rsidR="005B7807">
          <w:rPr>
            <w:color w:val="000000"/>
          </w:rPr>
          <w:tab/>
        </w:r>
        <w:r w:rsidR="005B7807">
          <w:rPr>
            <w:color w:val="000000"/>
          </w:rPr>
          <w:tab/>
        </w:r>
        <w:r w:rsidR="005B7807">
          <w:rPr>
            <w:color w:val="000000"/>
          </w:rPr>
          <w:tab/>
        </w:r>
        <w:r w:rsidRPr="009A50FB">
          <w:rPr>
            <w:color w:val="000000"/>
          </w:rPr>
          <w:t>the number of CPUs used or maximum memory neede</w:t>
        </w:r>
        <w:r w:rsidR="005B7807">
          <w:rPr>
            <w:color w:val="000000"/>
          </w:rPr>
          <w:t>d for some part</w:t>
        </w:r>
        <w:r w:rsidR="005B7807">
          <w:rPr>
            <w:color w:val="000000"/>
          </w:rPr>
          <w:br/>
          <w:t xml:space="preserve"> </w:t>
        </w:r>
        <w:r w:rsidR="005B7807">
          <w:rPr>
            <w:color w:val="000000"/>
          </w:rPr>
          <w:tab/>
        </w:r>
        <w:r w:rsidR="005B7807">
          <w:rPr>
            <w:color w:val="000000"/>
          </w:rPr>
          <w:tab/>
        </w:r>
        <w:r w:rsidR="005B7807">
          <w:rPr>
            <w:color w:val="000000"/>
          </w:rPr>
          <w:tab/>
        </w:r>
        <w:r w:rsidRPr="009A50FB">
          <w:rPr>
            <w:color w:val="000000"/>
          </w:rPr>
          <w:t>of the activity. This element may appear multip</w:t>
        </w:r>
        <w:r w:rsidR="005B7807">
          <w:rPr>
            <w:color w:val="000000"/>
          </w:rPr>
          <w:t>le times for an</w:t>
        </w:r>
        <w:r w:rsidR="005B7807">
          <w:rPr>
            <w:color w:val="000000"/>
          </w:rPr>
          <w:br/>
          <w:t xml:space="preserve"> </w:t>
        </w:r>
        <w:r w:rsidR="005B7807">
          <w:rPr>
            <w:color w:val="000000"/>
          </w:rPr>
          <w:tab/>
        </w:r>
        <w:r w:rsidR="005B7807">
          <w:rPr>
            <w:color w:val="000000"/>
          </w:rPr>
          <w:tab/>
        </w:r>
        <w:r w:rsidR="005B7807">
          <w:rPr>
            <w:color w:val="000000"/>
          </w:rPr>
          <w:tab/>
        </w:r>
        <w:r w:rsidRPr="009A50FB">
          <w:rPr>
            <w:color w:val="000000"/>
          </w:rPr>
          <w:t>activity, depending on the monitoring policie</w:t>
        </w:r>
        <w:r w:rsidR="005B7807">
          <w:rPr>
            <w:color w:val="000000"/>
          </w:rPr>
          <w:t>s of the system</w:t>
        </w:r>
        <w:r w:rsidR="005B7807">
          <w:rPr>
            <w:color w:val="000000"/>
          </w:rPr>
          <w:br/>
          <w:t xml:space="preserve"> </w:t>
        </w:r>
        <w:r w:rsidR="005B7807">
          <w:rPr>
            <w:color w:val="000000"/>
          </w:rPr>
          <w:tab/>
        </w:r>
        <w:r w:rsidR="005B7807">
          <w:rPr>
            <w:color w:val="000000"/>
          </w:rPr>
          <w:tab/>
        </w:r>
        <w:r w:rsidR="005B7807">
          <w:rPr>
            <w:color w:val="000000"/>
          </w:rPr>
          <w:tab/>
        </w:r>
        <w:r w:rsidRPr="009A50FB">
          <w:rPr>
            <w:color w:val="000000"/>
          </w:rPr>
          <w:t>generating them; the system may choose to perform averaging</w:t>
        </w:r>
      </w:ins>
      <w:ins w:id="1795" w:author="Ph W" w:date="2010-08-05T15:57:00Z">
        <w:r w:rsidR="005B7807">
          <w:rPr>
            <w:color w:val="000000"/>
          </w:rPr>
          <w:br/>
        </w:r>
      </w:ins>
      <w:ins w:id="1796" w:author="Ph W" w:date="2010-08-05T15:19:00Z">
        <w:r w:rsidRPr="009A50FB">
          <w:rPr>
            <w:color w:val="000000"/>
          </w:rPr>
          <w:t xml:space="preserve"> </w:t>
        </w:r>
      </w:ins>
      <w:ins w:id="1797" w:author="Ph W" w:date="2010-08-05T15:57:00Z">
        <w:r w:rsidR="005B7807">
          <w:rPr>
            <w:color w:val="000000"/>
          </w:rPr>
          <w:tab/>
        </w:r>
        <w:r w:rsidR="005B7807">
          <w:rPr>
            <w:color w:val="000000"/>
          </w:rPr>
          <w:tab/>
        </w:r>
        <w:r w:rsidR="005B7807">
          <w:rPr>
            <w:color w:val="000000"/>
          </w:rPr>
          <w:tab/>
        </w:r>
      </w:ins>
      <w:ins w:id="1798" w:author="Ph W" w:date="2010-08-05T15:19:00Z">
        <w:r w:rsidRPr="009A50FB">
          <w:rPr>
            <w:color w:val="000000"/>
          </w:rPr>
          <w:t>over</w:t>
        </w:r>
      </w:ins>
      <w:ins w:id="1799" w:author="Ph W" w:date="2010-08-05T15:57:00Z">
        <w:r w:rsidR="005B7807">
          <w:rPr>
            <w:color w:val="000000"/>
          </w:rPr>
          <w:t xml:space="preserve"> </w:t>
        </w:r>
      </w:ins>
      <w:ins w:id="1800" w:author="Ph W" w:date="2010-08-05T15:19:00Z">
        <w:r w:rsidRPr="009A50FB">
          <w:rPr>
            <w:color w:val="000000"/>
          </w:rPr>
          <w:t>the execution time, averaging over several periods that</w:t>
        </w:r>
      </w:ins>
      <w:ins w:id="1801" w:author="Ph W" w:date="2010-08-05T15:57:00Z">
        <w:r w:rsidR="005B7807">
          <w:rPr>
            <w:color w:val="000000"/>
          </w:rPr>
          <w:br/>
        </w:r>
      </w:ins>
      <w:ins w:id="1802" w:author="Ph W" w:date="2010-08-05T15:19:00Z">
        <w:r w:rsidRPr="009A50FB">
          <w:rPr>
            <w:color w:val="000000"/>
          </w:rPr>
          <w:t xml:space="preserve"> </w:t>
        </w:r>
      </w:ins>
      <w:ins w:id="1803" w:author="Ph W" w:date="2010-08-05T15:57:00Z">
        <w:r w:rsidR="005B7807">
          <w:rPr>
            <w:color w:val="000000"/>
          </w:rPr>
          <w:tab/>
        </w:r>
        <w:r w:rsidR="005B7807">
          <w:rPr>
            <w:color w:val="000000"/>
          </w:rPr>
          <w:tab/>
        </w:r>
        <w:r w:rsidR="005B7807">
          <w:rPr>
            <w:color w:val="000000"/>
          </w:rPr>
          <w:tab/>
        </w:r>
      </w:ins>
      <w:ins w:id="1804" w:author="Ph W" w:date="2010-08-05T15:19:00Z">
        <w:r w:rsidRPr="009A50FB">
          <w:rPr>
            <w:color w:val="000000"/>
          </w:rPr>
          <w:t>cover</w:t>
        </w:r>
      </w:ins>
      <w:ins w:id="1805" w:author="Ph W" w:date="2010-08-05T15:57:00Z">
        <w:r w:rsidR="005B7807">
          <w:rPr>
            <w:color w:val="000000"/>
          </w:rPr>
          <w:t xml:space="preserve"> </w:t>
        </w:r>
      </w:ins>
      <w:ins w:id="1806" w:author="Ph W" w:date="2010-08-05T15:19:00Z">
        <w:r w:rsidRPr="009A50FB">
          <w:rPr>
            <w:color w:val="000000"/>
          </w:rPr>
          <w:t>the execution time, sampling of the system, etc.</w:t>
        </w:r>
      </w:ins>
      <w:ins w:id="1807" w:author="Ph W" w:date="2010-08-05T15:57:00Z">
        <w:r w:rsidR="005B7807">
          <w:rPr>
            <w:color w:val="000000"/>
          </w:rPr>
          <w:br/>
        </w:r>
      </w:ins>
      <w:ins w:id="1808" w:author="Ph W" w:date="2010-08-05T15:19:00Z">
        <w:r w:rsidRPr="009A50FB">
          <w:rPr>
            <w:color w:val="000000"/>
          </w:rPr>
          <w:t xml:space="preserve"> </w:t>
        </w:r>
      </w:ins>
      <w:ins w:id="1809" w:author="Ph W" w:date="2010-08-05T15:58:00Z">
        <w:r w:rsidR="005B7807">
          <w:rPr>
            <w:color w:val="000000"/>
          </w:rPr>
          <w:tab/>
        </w:r>
        <w:r w:rsidR="005B7807">
          <w:rPr>
            <w:color w:val="000000"/>
          </w:rPr>
          <w:tab/>
        </w:r>
        <w:r w:rsidR="005B7807">
          <w:rPr>
            <w:color w:val="000000"/>
          </w:rPr>
          <w:tab/>
        </w:r>
      </w:ins>
      <w:ins w:id="1810" w:author="Ph W" w:date="2010-08-05T15:19:00Z">
        <w:r w:rsidRPr="009A50FB">
          <w:rPr>
            <w:color w:val="000000"/>
          </w:rPr>
          <w:t>Concretizations</w:t>
        </w:r>
      </w:ins>
      <w:ins w:id="1811" w:author="Ph W" w:date="2010-08-05T15:58:00Z">
        <w:r w:rsidR="005B7807">
          <w:rPr>
            <w:color w:val="000000"/>
          </w:rPr>
          <w:t xml:space="preserve"> </w:t>
        </w:r>
      </w:ins>
      <w:ins w:id="1812" w:author="Ph W" w:date="2010-08-05T15:19:00Z">
        <w:r w:rsidRPr="009A50FB">
          <w:rPr>
            <w:color w:val="000000"/>
          </w:rPr>
          <w:t>of this element SHOULD describe what time</w:t>
        </w:r>
      </w:ins>
    </w:p>
    <w:p w:rsidR="005B7807" w:rsidRDefault="009A50FB" w:rsidP="00ED748E">
      <w:pPr>
        <w:pStyle w:val="XMLSnippet"/>
        <w:numPr>
          <w:ins w:id="1813" w:author="Ph W" w:date="2010-08-05T15:39:00Z"/>
        </w:numPr>
        <w:rPr>
          <w:ins w:id="1814" w:author="Ph W" w:date="2010-08-05T15:58:00Z"/>
          <w:color w:val="000000"/>
        </w:rPr>
      </w:pPr>
      <w:ins w:id="1815" w:author="Ph W" w:date="2010-08-05T15:19:00Z">
        <w:r w:rsidRPr="009A50FB">
          <w:rPr>
            <w:color w:val="000000"/>
          </w:rPr>
          <w:t xml:space="preserve"> </w:t>
        </w:r>
      </w:ins>
      <w:ins w:id="1816" w:author="Ph W" w:date="2010-08-05T15:58:00Z">
        <w:r w:rsidR="005B7807">
          <w:rPr>
            <w:color w:val="000000"/>
          </w:rPr>
          <w:tab/>
        </w:r>
        <w:r w:rsidR="005B7807">
          <w:rPr>
            <w:color w:val="000000"/>
          </w:rPr>
          <w:tab/>
        </w:r>
        <w:r w:rsidR="005B7807">
          <w:rPr>
            <w:color w:val="000000"/>
          </w:rPr>
          <w:tab/>
        </w:r>
      </w:ins>
      <w:ins w:id="1817" w:author="Ph W" w:date="2010-08-05T15:19:00Z">
        <w:r w:rsidRPr="009A50FB">
          <w:rPr>
            <w:color w:val="000000"/>
          </w:rPr>
          <w:t>instant or time period</w:t>
        </w:r>
      </w:ins>
      <w:ins w:id="1818" w:author="Ph W" w:date="2010-08-05T15:58:00Z">
        <w:r w:rsidR="005B7807">
          <w:rPr>
            <w:color w:val="000000"/>
          </w:rPr>
          <w:t xml:space="preserve"> </w:t>
        </w:r>
      </w:ins>
      <w:ins w:id="1819" w:author="Ph W" w:date="2010-08-05T15:19:00Z">
        <w:r w:rsidRPr="009A50FB">
          <w:rPr>
            <w:color w:val="000000"/>
          </w:rPr>
          <w:t>they apply to. Because several</w:t>
        </w:r>
      </w:ins>
      <w:ins w:id="1820" w:author="Ph W" w:date="2010-08-05T15:58:00Z">
        <w:r w:rsidR="005B7807">
          <w:rPr>
            <w:color w:val="000000"/>
          </w:rPr>
          <w:br/>
        </w:r>
      </w:ins>
      <w:ins w:id="1821" w:author="Ph W" w:date="2010-08-05T15:19:00Z">
        <w:r w:rsidRPr="009A50FB">
          <w:rPr>
            <w:color w:val="000000"/>
          </w:rPr>
          <w:t xml:space="preserve"> </w:t>
        </w:r>
      </w:ins>
      <w:ins w:id="1822" w:author="Ph W" w:date="2010-08-05T15:58:00Z">
        <w:r w:rsidR="005B7807">
          <w:rPr>
            <w:color w:val="000000"/>
          </w:rPr>
          <w:tab/>
        </w:r>
        <w:r w:rsidR="005B7807">
          <w:rPr>
            <w:color w:val="000000"/>
          </w:rPr>
          <w:tab/>
        </w:r>
        <w:r w:rsidR="005B7807">
          <w:rPr>
            <w:color w:val="000000"/>
          </w:rPr>
          <w:tab/>
        </w:r>
      </w:ins>
      <w:ins w:id="1823" w:author="Ph W" w:date="2010-08-05T15:19:00Z">
        <w:r w:rsidRPr="009A50FB">
          <w:rPr>
            <w:color w:val="000000"/>
          </w:rPr>
          <w:t>monitoring systems may be feeding</w:t>
        </w:r>
      </w:ins>
      <w:ins w:id="1824" w:author="Ph W" w:date="2010-08-05T15:58:00Z">
        <w:r w:rsidR="005B7807">
          <w:rPr>
            <w:color w:val="000000"/>
          </w:rPr>
          <w:t xml:space="preserve"> </w:t>
        </w:r>
      </w:ins>
      <w:ins w:id="1825" w:author="Ph W" w:date="2010-08-05T15:19:00Z">
        <w:r w:rsidRPr="009A50FB">
          <w:rPr>
            <w:color w:val="000000"/>
          </w:rPr>
          <w:t>usage information into the</w:t>
        </w:r>
      </w:ins>
    </w:p>
    <w:p w:rsidR="005B7807" w:rsidRDefault="009A50FB" w:rsidP="00ED748E">
      <w:pPr>
        <w:pStyle w:val="XMLSnippet"/>
        <w:numPr>
          <w:ins w:id="1826" w:author="Ph W" w:date="2010-08-05T15:39:00Z"/>
        </w:numPr>
        <w:rPr>
          <w:ins w:id="1827" w:author="Ph W" w:date="2010-08-05T15:58:00Z"/>
          <w:color w:val="000000"/>
        </w:rPr>
      </w:pPr>
      <w:ins w:id="1828" w:author="Ph W" w:date="2010-08-05T15:19:00Z">
        <w:r w:rsidRPr="009A50FB">
          <w:rPr>
            <w:color w:val="000000"/>
          </w:rPr>
          <w:t xml:space="preserve"> </w:t>
        </w:r>
      </w:ins>
      <w:ins w:id="1829" w:author="Ph W" w:date="2010-08-05T15:58:00Z">
        <w:r w:rsidR="005B7807">
          <w:rPr>
            <w:color w:val="000000"/>
          </w:rPr>
          <w:tab/>
        </w:r>
        <w:r w:rsidR="005B7807">
          <w:rPr>
            <w:color w:val="000000"/>
          </w:rPr>
          <w:tab/>
        </w:r>
        <w:r w:rsidR="005B7807">
          <w:rPr>
            <w:color w:val="000000"/>
          </w:rPr>
          <w:tab/>
        </w:r>
      </w:ins>
      <w:ins w:id="1830" w:author="Ph W" w:date="2010-08-05T15:19:00Z">
        <w:r w:rsidRPr="009A50FB">
          <w:rPr>
            <w:color w:val="000000"/>
          </w:rPr>
          <w:t>activity instance document, the time</w:t>
        </w:r>
      </w:ins>
      <w:ins w:id="1831" w:author="Ph W" w:date="2010-08-05T15:58:00Z">
        <w:r w:rsidR="005B7807">
          <w:rPr>
            <w:color w:val="000000"/>
          </w:rPr>
          <w:t xml:space="preserve"> </w:t>
        </w:r>
      </w:ins>
      <w:ins w:id="1832" w:author="Ph W" w:date="2010-08-05T15:19:00Z">
        <w:r w:rsidRPr="009A50FB">
          <w:rPr>
            <w:color w:val="000000"/>
          </w:rPr>
          <w:t>points/periods MAY be</w:t>
        </w:r>
      </w:ins>
    </w:p>
    <w:p w:rsidR="002D5F62" w:rsidRDefault="009A50FB" w:rsidP="00ED748E">
      <w:pPr>
        <w:pStyle w:val="XMLSnippet"/>
        <w:numPr>
          <w:ins w:id="1833" w:author="Ph W" w:date="2010-08-05T15:39:00Z"/>
        </w:numPr>
        <w:rPr>
          <w:ins w:id="1834" w:author="Ph W" w:date="2010-08-05T15:19:00Z"/>
          <w:color w:val="000000"/>
        </w:rPr>
      </w:pPr>
      <w:ins w:id="1835" w:author="Ph W" w:date="2010-08-05T15:19:00Z">
        <w:r w:rsidRPr="009A50FB">
          <w:rPr>
            <w:color w:val="000000"/>
          </w:rPr>
          <w:t xml:space="preserve"> </w:t>
        </w:r>
      </w:ins>
      <w:ins w:id="1836" w:author="Ph W" w:date="2010-08-05T15:58:00Z">
        <w:r w:rsidR="005B7807">
          <w:rPr>
            <w:color w:val="000000"/>
          </w:rPr>
          <w:tab/>
        </w:r>
        <w:r w:rsidR="005B7807">
          <w:rPr>
            <w:color w:val="000000"/>
          </w:rPr>
          <w:tab/>
        </w:r>
        <w:r w:rsidR="005B7807">
          <w:rPr>
            <w:color w:val="000000"/>
          </w:rPr>
          <w:tab/>
        </w:r>
      </w:ins>
      <w:ins w:id="1837" w:author="Ph W" w:date="2010-08-05T15:19:00Z">
        <w:r w:rsidRPr="009A50FB">
          <w:rPr>
            <w:color w:val="000000"/>
          </w:rPr>
          <w:t>overlapping and MAY be non-contiguous.</w:t>
        </w:r>
      </w:ins>
      <w:ins w:id="1838" w:author="Ph W" w:date="2010-08-05T15:58:00Z">
        <w:r w:rsidR="005B7807">
          <w:rPr>
            <w:color w:val="000000"/>
          </w:rPr>
          <w:t xml:space="preserve"> </w:t>
        </w:r>
      </w:ins>
      <w:ins w:id="1839" w:author="Ph W" w:date="2010-08-05T15:19:00Z">
        <w:r w:rsidRPr="009A50FB">
          <w:rPr>
            <w:color w:val="000000"/>
          </w:rPr>
          <w:t>Note that there is no</w:t>
        </w:r>
      </w:ins>
      <w:ins w:id="1840" w:author="Ph W" w:date="2010-08-05T15:58:00Z">
        <w:r w:rsidR="005B7807">
          <w:rPr>
            <w:color w:val="000000"/>
          </w:rPr>
          <w:tab/>
        </w:r>
        <w:r w:rsidR="005B7807">
          <w:rPr>
            <w:color w:val="000000"/>
          </w:rPr>
          <w:br/>
        </w:r>
      </w:ins>
      <w:ins w:id="1841" w:author="Ph W" w:date="2010-08-05T15:19:00Z">
        <w:r w:rsidRPr="009A50FB">
          <w:rPr>
            <w:color w:val="000000"/>
          </w:rPr>
          <w:t xml:space="preserve"> </w:t>
        </w:r>
      </w:ins>
      <w:ins w:id="1842" w:author="Ph W" w:date="2010-08-05T15:58:00Z">
        <w:r w:rsidR="005B7807">
          <w:rPr>
            <w:color w:val="000000"/>
          </w:rPr>
          <w:tab/>
        </w:r>
        <w:r w:rsidR="005B7807">
          <w:rPr>
            <w:color w:val="000000"/>
          </w:rPr>
          <w:tab/>
        </w:r>
        <w:r w:rsidR="005B7807">
          <w:rPr>
            <w:color w:val="000000"/>
          </w:rPr>
          <w:tab/>
        </w:r>
      </w:ins>
      <w:ins w:id="1843" w:author="Ph W" w:date="2010-08-05T15:19:00Z">
        <w:r w:rsidRPr="009A50FB">
          <w:rPr>
            <w:color w:val="000000"/>
          </w:rPr>
          <w:t>requirement for the information in the</w:t>
        </w:r>
      </w:ins>
      <w:ins w:id="1844" w:author="Ph W" w:date="2010-08-05T15:58:00Z">
        <w:r w:rsidR="005B7807">
          <w:rPr>
            <w:color w:val="000000"/>
          </w:rPr>
          <w:t xml:space="preserve"> a</w:t>
        </w:r>
      </w:ins>
      <w:ins w:id="1845" w:author="Ph W" w:date="2010-08-05T15:19:00Z">
        <w:r w:rsidRPr="009A50FB">
          <w:rPr>
            <w:color w:val="000000"/>
          </w:rPr>
          <w:t>ctivity instance</w:t>
        </w:r>
      </w:ins>
      <w:ins w:id="1846" w:author="Ph W" w:date="2010-08-05T15:58:00Z">
        <w:r w:rsidR="005B7807">
          <w:rPr>
            <w:color w:val="000000"/>
          </w:rPr>
          <w:br/>
        </w:r>
      </w:ins>
      <w:ins w:id="1847" w:author="Ph W" w:date="2010-08-05T15:19:00Z">
        <w:r w:rsidRPr="009A50FB">
          <w:rPr>
            <w:color w:val="000000"/>
          </w:rPr>
          <w:t xml:space="preserve"> </w:t>
        </w:r>
      </w:ins>
      <w:ins w:id="1848" w:author="Ph W" w:date="2010-08-05T15:58:00Z">
        <w:r w:rsidR="005B7807">
          <w:rPr>
            <w:color w:val="000000"/>
          </w:rPr>
          <w:tab/>
        </w:r>
        <w:r w:rsidR="005B7807">
          <w:rPr>
            <w:color w:val="000000"/>
          </w:rPr>
          <w:tab/>
        </w:r>
        <w:r w:rsidR="005B7807">
          <w:rPr>
            <w:color w:val="000000"/>
          </w:rPr>
          <w:tab/>
        </w:r>
      </w:ins>
      <w:ins w:id="1849" w:author="Ph W" w:date="2010-08-05T15:19:00Z">
        <w:r w:rsidRPr="009A50FB">
          <w:rPr>
            <w:color w:val="000000"/>
          </w:rPr>
          <w:t>document to be either accurate or timely. This</w:t>
        </w:r>
      </w:ins>
      <w:ins w:id="1850" w:author="Ph W" w:date="2010-08-05T15:58:00Z">
        <w:r w:rsidR="005B7807">
          <w:rPr>
            <w:color w:val="000000"/>
          </w:rPr>
          <w:t xml:space="preserve"> </w:t>
        </w:r>
      </w:ins>
      <w:ins w:id="1851" w:author="Ph W" w:date="2010-08-05T15:19:00Z">
        <w:r w:rsidRPr="009A50FB">
          <w:rPr>
            <w:color w:val="000000"/>
          </w:rPr>
          <w:t>is an abstract</w:t>
        </w:r>
      </w:ins>
      <w:ins w:id="1852" w:author="Ph W" w:date="2010-08-05T15:59:00Z">
        <w:r w:rsidR="005B7807">
          <w:rPr>
            <w:color w:val="000000"/>
          </w:rPr>
          <w:br/>
        </w:r>
      </w:ins>
      <w:ins w:id="1853" w:author="Ph W" w:date="2010-08-05T15:19:00Z">
        <w:r w:rsidRPr="009A50FB">
          <w:rPr>
            <w:color w:val="000000"/>
          </w:rPr>
          <w:t xml:space="preserve"> </w:t>
        </w:r>
      </w:ins>
      <w:ins w:id="1854" w:author="Ph W" w:date="2010-08-05T15:59:00Z">
        <w:r w:rsidR="005B7807">
          <w:rPr>
            <w:color w:val="000000"/>
          </w:rPr>
          <w:tab/>
        </w:r>
        <w:r w:rsidR="005B7807">
          <w:rPr>
            <w:color w:val="000000"/>
          </w:rPr>
          <w:tab/>
        </w:r>
        <w:r w:rsidR="005B7807">
          <w:rPr>
            <w:color w:val="000000"/>
          </w:rPr>
          <w:tab/>
        </w:r>
      </w:ins>
      <w:ins w:id="1855" w:author="Ph W" w:date="2010-08-05T15:19:00Z">
        <w:r w:rsidRPr="009A50FB">
          <w:rPr>
            <w:color w:val="000000"/>
          </w:rPr>
          <w:t>type and has to be substituted by an appropriate</w:t>
        </w:r>
      </w:ins>
      <w:ins w:id="1856" w:author="Ph W" w:date="2010-08-05T15:59:00Z">
        <w:r w:rsidR="005B7807">
          <w:rPr>
            <w:color w:val="000000"/>
          </w:rPr>
          <w:t xml:space="preserve"> </w:t>
        </w:r>
      </w:ins>
      <w:ins w:id="1857" w:author="Ph W" w:date="2010-08-05T15:19:00Z">
        <w:r w:rsidRPr="009A50FB">
          <w:rPr>
            <w:color w:val="000000"/>
          </w:rPr>
          <w:t>definition</w:t>
        </w:r>
      </w:ins>
      <w:ins w:id="1858" w:author="Ph W" w:date="2010-08-05T15:59:00Z">
        <w:r w:rsidR="005B7807">
          <w:rPr>
            <w:color w:val="000000"/>
          </w:rPr>
          <w:br/>
        </w:r>
      </w:ins>
      <w:ins w:id="1859" w:author="Ph W" w:date="2010-08-05T15:19:00Z">
        <w:r w:rsidRPr="009A50FB">
          <w:rPr>
            <w:color w:val="000000"/>
          </w:rPr>
          <w:t xml:space="preserve"> </w:t>
        </w:r>
      </w:ins>
      <w:ins w:id="1860" w:author="Ph W" w:date="2010-08-05T15:59:00Z">
        <w:r w:rsidR="005B7807">
          <w:rPr>
            <w:color w:val="000000"/>
          </w:rPr>
          <w:tab/>
        </w:r>
        <w:r w:rsidR="005B7807">
          <w:rPr>
            <w:color w:val="000000"/>
          </w:rPr>
          <w:tab/>
        </w:r>
        <w:r w:rsidR="005B7807">
          <w:rPr>
            <w:color w:val="000000"/>
          </w:rPr>
          <w:tab/>
        </w:r>
      </w:ins>
      <w:ins w:id="1861" w:author="Ph W" w:date="2010-08-05T15:19:00Z">
        <w:r w:rsidRPr="009A50FB">
          <w:rPr>
            <w:color w:val="000000"/>
          </w:rPr>
          <w:t>(see GFD.X, sections 4.11 and 5.2).</w:t>
        </w:r>
        <w:r w:rsidRPr="009A50FB">
          <w:rPr>
            <w:color w:val="000000"/>
          </w:rPr>
          <w:br/>
        </w:r>
      </w:ins>
      <w:ins w:id="1862" w:author="Ph W" w:date="2010-08-05T15:59:00Z">
        <w:r w:rsidR="005B7807">
          <w:rPr>
            <w:color w:val="000000"/>
          </w:rPr>
          <w:tab/>
        </w:r>
        <w:r w:rsidR="005B7807">
          <w:rPr>
            <w:color w:val="000000"/>
          </w:rPr>
          <w:tab/>
        </w:r>
        <w:r w:rsidR="005B7807" w:rsidRPr="009A50FB">
          <w:rPr>
            <w:color w:val="000096"/>
          </w:rPr>
          <w:t>&lt;/xsd:documentation&gt;</w:t>
        </w:r>
        <w:r w:rsidR="005B7807">
          <w:rPr>
            <w:color w:val="000000"/>
          </w:rPr>
          <w:br/>
          <w:t xml:space="preserve"> </w:t>
        </w:r>
        <w:r w:rsidR="005B7807">
          <w:rPr>
            <w:color w:val="000000"/>
          </w:rPr>
          <w:tab/>
        </w:r>
        <w:r w:rsidR="005B7807" w:rsidRPr="009A50FB">
          <w:rPr>
            <w:color w:val="000096"/>
          </w:rPr>
          <w:t>&lt;/xsd:annotation&gt;</w:t>
        </w:r>
        <w:r w:rsidR="005B7807" w:rsidRPr="009A50FB">
          <w:rPr>
            <w:color w:val="000000"/>
          </w:rPr>
          <w:br/>
        </w:r>
        <w:r w:rsidR="005B7807" w:rsidRPr="009A50FB">
          <w:rPr>
            <w:color w:val="000096"/>
          </w:rPr>
          <w:t>&lt;/xsd:element&gt;</w:t>
        </w:r>
      </w:ins>
      <w:ins w:id="1863" w:author="Ph W" w:date="2010-08-05T15:19:00Z">
        <w:r w:rsidR="002D5F62">
          <w:rPr>
            <w:color w:val="000000"/>
          </w:rPr>
          <w:br/>
        </w:r>
      </w:ins>
    </w:p>
    <w:p w:rsidR="002F70D9" w:rsidRDefault="009A50FB" w:rsidP="00ED748E">
      <w:pPr>
        <w:pStyle w:val="XMLSnippet"/>
        <w:numPr>
          <w:ins w:id="1864" w:author="Ph W" w:date="2010-08-05T15:39:00Z"/>
        </w:numPr>
        <w:rPr>
          <w:ins w:id="1865" w:author="Ph W" w:date="2010-08-05T15:19:00Z"/>
          <w:color w:val="000000"/>
        </w:rPr>
      </w:pPr>
      <w:ins w:id="1866" w:author="Ph W" w:date="2010-08-05T15:19:00Z">
        <w:r w:rsidRPr="009A50FB">
          <w:rPr>
            <w:color w:val="000096"/>
          </w:rPr>
          <w:t>&lt;xsd:simpleType</w:t>
        </w:r>
        <w:r w:rsidRPr="009A50FB">
          <w:rPr>
            <w:color w:val="F5844C"/>
          </w:rPr>
          <w:t xml:space="preserve"> name</w:t>
        </w:r>
        <w:r w:rsidRPr="009A50FB">
          <w:rPr>
            <w:color w:val="FF8040"/>
          </w:rPr>
          <w:t>=</w:t>
        </w:r>
        <w:r w:rsidRPr="009A50FB">
          <w:t>"ActivityHistoryEntryCategoryType"</w:t>
        </w:r>
        <w:r w:rsidRPr="009A50FB">
          <w:rPr>
            <w:color w:val="000096"/>
          </w:rPr>
          <w:t>&gt;</w:t>
        </w:r>
        <w:r w:rsidRPr="009A50FB">
          <w:rPr>
            <w:color w:val="000000"/>
          </w:rPr>
          <w:br/>
          <w:t xml:space="preserve"> </w:t>
        </w:r>
      </w:ins>
      <w:ins w:id="1867" w:author="Ph W" w:date="2010-08-05T16:00:00Z">
        <w:r w:rsidR="002D5F62">
          <w:rPr>
            <w:color w:val="000000"/>
          </w:rPr>
          <w:tab/>
        </w:r>
      </w:ins>
      <w:ins w:id="1868" w:author="Ph W" w:date="2010-08-05T15:19:00Z">
        <w:r w:rsidRPr="009A50FB">
          <w:rPr>
            <w:color w:val="000096"/>
          </w:rPr>
          <w:t>&lt;xsd:annotation&gt;</w:t>
        </w:r>
        <w:r w:rsidRPr="009A50FB">
          <w:rPr>
            <w:color w:val="000000"/>
          </w:rPr>
          <w:br/>
          <w:t xml:space="preserve"> </w:t>
        </w:r>
      </w:ins>
      <w:ins w:id="1869" w:author="Ph W" w:date="2010-08-05T16:00:00Z">
        <w:r w:rsidR="002D5F62">
          <w:rPr>
            <w:color w:val="000000"/>
          </w:rPr>
          <w:tab/>
        </w:r>
        <w:r w:rsidR="002D5F62">
          <w:rPr>
            <w:color w:val="000000"/>
          </w:rPr>
          <w:tab/>
        </w:r>
      </w:ins>
      <w:ins w:id="1870" w:author="Ph W" w:date="2010-08-05T15:19:00Z">
        <w:r w:rsidRPr="009A50FB">
          <w:rPr>
            <w:color w:val="000096"/>
          </w:rPr>
          <w:t>&lt;xsd:documentation</w:t>
        </w:r>
        <w:r w:rsidRPr="009A50FB">
          <w:rPr>
            <w:color w:val="F5844C"/>
          </w:rPr>
          <w:t xml:space="preserve"> xml:lang</w:t>
        </w:r>
        <w:r w:rsidRPr="009A50FB">
          <w:rPr>
            <w:color w:val="FF8040"/>
          </w:rPr>
          <w:t>=</w:t>
        </w:r>
        <w:r w:rsidRPr="009A50FB">
          <w:t>"en"</w:t>
        </w:r>
        <w:r w:rsidRPr="009A50FB">
          <w:rPr>
            <w:color w:val="000096"/>
          </w:rPr>
          <w:t>&gt;</w:t>
        </w:r>
        <w:r w:rsidRPr="009A50FB">
          <w:rPr>
            <w:color w:val="000000"/>
          </w:rPr>
          <w:br/>
          <w:t xml:space="preserve">  </w:t>
        </w:r>
      </w:ins>
      <w:ins w:id="1871" w:author="Ph W" w:date="2010-08-05T16:00:00Z">
        <w:r w:rsidR="002D5F62">
          <w:rPr>
            <w:color w:val="000000"/>
          </w:rPr>
          <w:tab/>
        </w:r>
        <w:r w:rsidR="002D5F62">
          <w:rPr>
            <w:color w:val="000000"/>
          </w:rPr>
          <w:tab/>
        </w:r>
        <w:r w:rsidR="002D5F62">
          <w:rPr>
            <w:color w:val="000000"/>
          </w:rPr>
          <w:tab/>
        </w:r>
      </w:ins>
      <w:ins w:id="1872" w:author="Ph W" w:date="2010-08-05T15:19:00Z">
        <w:r w:rsidRPr="009A50FB">
          <w:rPr>
            <w:color w:val="000000"/>
          </w:rPr>
          <w:t>Describes the category of a historic entry for an activity. The</w:t>
        </w:r>
        <w:r w:rsidRPr="009A50FB">
          <w:rPr>
            <w:color w:val="000000"/>
          </w:rPr>
          <w:br/>
          <w:t xml:space="preserve"> </w:t>
        </w:r>
      </w:ins>
      <w:ins w:id="1873" w:author="Ph W" w:date="2010-08-05T16:01:00Z">
        <w:r w:rsidR="002D5F62">
          <w:rPr>
            <w:color w:val="000000"/>
          </w:rPr>
          <w:tab/>
        </w:r>
        <w:r w:rsidR="002D5F62">
          <w:rPr>
            <w:color w:val="000000"/>
          </w:rPr>
          <w:tab/>
        </w:r>
        <w:r w:rsidR="002D5F62">
          <w:rPr>
            <w:color w:val="000000"/>
          </w:rPr>
          <w:tab/>
        </w:r>
      </w:ins>
      <w:ins w:id="1874" w:author="Ph W" w:date="2010-08-05T15:19:00Z">
        <w:r w:rsidRPr="009A50FB">
          <w:rPr>
            <w:color w:val="000000"/>
          </w:rPr>
          <w:t xml:space="preserve">possible options are "initial", "intermediate", and "final". </w:t>
        </w:r>
        <w:r w:rsidRPr="009A50FB">
          <w:rPr>
            <w:color w:val="000000"/>
          </w:rPr>
          <w:br/>
        </w:r>
      </w:ins>
      <w:ins w:id="1875" w:author="Ph W" w:date="2010-08-05T16:01:00Z">
        <w:r w:rsidR="002D5F62">
          <w:rPr>
            <w:color w:val="000000"/>
          </w:rPr>
          <w:tab/>
        </w:r>
        <w:r w:rsidR="002D5F62">
          <w:rPr>
            <w:color w:val="000000"/>
          </w:rPr>
          <w:tab/>
        </w:r>
        <w:r w:rsidR="002D5F62" w:rsidRPr="009A50FB">
          <w:rPr>
            <w:color w:val="000096"/>
          </w:rPr>
          <w:t>&lt;/xsd:documentation&gt;</w:t>
        </w:r>
        <w:r w:rsidR="002D5F62">
          <w:rPr>
            <w:color w:val="000000"/>
          </w:rPr>
          <w:br/>
        </w:r>
        <w:r w:rsidR="002D5F62">
          <w:rPr>
            <w:color w:val="000000"/>
          </w:rPr>
          <w:tab/>
        </w:r>
        <w:r w:rsidR="002D5F62" w:rsidRPr="009A50FB">
          <w:rPr>
            <w:color w:val="000096"/>
          </w:rPr>
          <w:t>&lt;/xsd:annotation&gt;</w:t>
        </w:r>
      </w:ins>
      <w:ins w:id="1876" w:author="Ph W" w:date="2010-08-05T15:19:00Z">
        <w:r w:rsidR="002D5F62">
          <w:rPr>
            <w:color w:val="000000"/>
          </w:rPr>
          <w:br/>
        </w:r>
        <w:r w:rsidR="002D5F62">
          <w:rPr>
            <w:color w:val="000000"/>
          </w:rPr>
          <w:tab/>
        </w:r>
        <w:r w:rsidRPr="009A50FB">
          <w:rPr>
            <w:color w:val="000096"/>
          </w:rPr>
          <w:t>&lt;xsd:restriction</w:t>
        </w:r>
        <w:r w:rsidRPr="009A50FB">
          <w:rPr>
            <w:color w:val="F5844C"/>
          </w:rPr>
          <w:t xml:space="preserve"> base</w:t>
        </w:r>
        <w:r w:rsidRPr="009A50FB">
          <w:rPr>
            <w:color w:val="FF8040"/>
          </w:rPr>
          <w:t>=</w:t>
        </w:r>
        <w:r w:rsidRPr="009A50FB">
          <w:t>"xsd:string"</w:t>
        </w:r>
        <w:r w:rsidRPr="009A50FB">
          <w:rPr>
            <w:color w:val="000096"/>
          </w:rPr>
          <w:t>&gt;</w:t>
        </w:r>
        <w:r w:rsidR="002D5F62">
          <w:rPr>
            <w:color w:val="000000"/>
          </w:rPr>
          <w:br/>
          <w:t xml:space="preserve"> </w:t>
        </w:r>
        <w:r w:rsidR="002D5F62">
          <w:rPr>
            <w:color w:val="000000"/>
          </w:rPr>
          <w:tab/>
        </w:r>
        <w:r w:rsidR="002D5F62">
          <w:rPr>
            <w:color w:val="000000"/>
          </w:rPr>
          <w:tab/>
        </w:r>
        <w:r w:rsidRPr="009A50FB">
          <w:rPr>
            <w:color w:val="000096"/>
          </w:rPr>
          <w:t>&lt;xsd:enumeration</w:t>
        </w:r>
        <w:r w:rsidRPr="009A50FB">
          <w:rPr>
            <w:color w:val="F5844C"/>
          </w:rPr>
          <w:t xml:space="preserve"> value</w:t>
        </w:r>
        <w:r w:rsidRPr="009A50FB">
          <w:rPr>
            <w:color w:val="FF8040"/>
          </w:rPr>
          <w:t>=</w:t>
        </w:r>
        <w:r w:rsidRPr="009A50FB">
          <w:t>"initial"</w:t>
        </w:r>
        <w:r w:rsidRPr="009A50FB">
          <w:rPr>
            <w:color w:val="000096"/>
          </w:rPr>
          <w:t>&gt;</w:t>
        </w:r>
        <w:r w:rsidR="002D5F62">
          <w:rPr>
            <w:color w:val="000000"/>
          </w:rPr>
          <w:br/>
          <w:t xml:space="preserve"> </w:t>
        </w:r>
        <w:r w:rsidR="002D5F62">
          <w:rPr>
            <w:color w:val="000000"/>
          </w:rPr>
          <w:tab/>
        </w:r>
        <w:r w:rsidR="002D5F62">
          <w:rPr>
            <w:color w:val="000000"/>
          </w:rPr>
          <w:tab/>
        </w:r>
        <w:r w:rsidR="002D5F62">
          <w:rPr>
            <w:color w:val="000000"/>
          </w:rPr>
          <w:tab/>
        </w:r>
        <w:r w:rsidRPr="009A50FB">
          <w:rPr>
            <w:color w:val="000096"/>
          </w:rPr>
          <w:t>&lt;xsd:annotation&gt;</w:t>
        </w:r>
        <w:r w:rsidR="002D5F62">
          <w:rPr>
            <w:color w:val="000000"/>
          </w:rPr>
          <w:br/>
          <w:t xml:space="preserve"> </w:t>
        </w:r>
        <w:r w:rsidR="002D5F62">
          <w:rPr>
            <w:color w:val="000000"/>
          </w:rPr>
          <w:tab/>
        </w:r>
        <w:r w:rsidR="002D5F62">
          <w:rPr>
            <w:color w:val="000000"/>
          </w:rPr>
          <w:tab/>
        </w:r>
        <w:r w:rsidR="002D5F62">
          <w:rPr>
            <w:color w:val="000000"/>
          </w:rPr>
          <w:tab/>
        </w:r>
        <w:r w:rsidR="002D5F62">
          <w:rPr>
            <w:color w:val="000000"/>
          </w:rPr>
          <w:tab/>
        </w:r>
        <w:r w:rsidRPr="009A50FB">
          <w:rPr>
            <w:color w:val="000096"/>
          </w:rPr>
          <w:t>&lt;xsd:documentation</w:t>
        </w:r>
        <w:r w:rsidRPr="009A50FB">
          <w:rPr>
            <w:color w:val="F5844C"/>
          </w:rPr>
          <w:t xml:space="preserve"> xml:lang</w:t>
        </w:r>
        <w:r w:rsidRPr="009A50FB">
          <w:rPr>
            <w:color w:val="FF8040"/>
          </w:rPr>
          <w:t>=</w:t>
        </w:r>
        <w:r w:rsidRPr="009A50FB">
          <w:t>"en"</w:t>
        </w:r>
        <w:r w:rsidRPr="009A50FB">
          <w:rPr>
            <w:color w:val="000096"/>
          </w:rPr>
          <w:t>&gt;</w:t>
        </w:r>
        <w:r w:rsidR="002D5F62">
          <w:rPr>
            <w:color w:val="000000"/>
          </w:rPr>
          <w:br/>
          <w:t xml:space="preserve"> </w:t>
        </w:r>
        <w:r w:rsidR="002D5F62">
          <w:rPr>
            <w:color w:val="000000"/>
          </w:rPr>
          <w:tab/>
        </w:r>
        <w:r w:rsidR="002D5F62">
          <w:rPr>
            <w:color w:val="000000"/>
          </w:rPr>
          <w:tab/>
        </w:r>
        <w:r w:rsidR="002D5F62">
          <w:rPr>
            <w:color w:val="000000"/>
          </w:rPr>
          <w:tab/>
        </w:r>
        <w:r w:rsidR="002D5F62">
          <w:rPr>
            <w:color w:val="000000"/>
          </w:rPr>
          <w:tab/>
        </w:r>
        <w:r w:rsidR="002D5F62">
          <w:rPr>
            <w:color w:val="000000"/>
          </w:rPr>
          <w:tab/>
        </w:r>
        <w:r w:rsidRPr="009A50FB">
          <w:rPr>
            <w:color w:val="000000"/>
          </w:rPr>
          <w:t>Denotes the initial history record for a given activity,</w:t>
        </w:r>
        <w:r w:rsidRPr="009A50FB">
          <w:rPr>
            <w:color w:val="000000"/>
          </w:rPr>
          <w:br/>
          <w:t xml:space="preserve"> </w:t>
        </w:r>
      </w:ins>
      <w:ins w:id="1877" w:author="Ph W" w:date="2010-08-05T16:02:00Z">
        <w:r w:rsidR="002D5F62">
          <w:rPr>
            <w:color w:val="000000"/>
          </w:rPr>
          <w:tab/>
        </w:r>
        <w:r w:rsidR="002D5F62">
          <w:rPr>
            <w:color w:val="000000"/>
          </w:rPr>
          <w:tab/>
        </w:r>
        <w:r w:rsidR="002D5F62">
          <w:rPr>
            <w:color w:val="000000"/>
          </w:rPr>
          <w:tab/>
        </w:r>
        <w:r w:rsidR="002D5F62">
          <w:rPr>
            <w:color w:val="000000"/>
          </w:rPr>
          <w:tab/>
        </w:r>
        <w:r w:rsidR="002D5F62">
          <w:rPr>
            <w:color w:val="000000"/>
          </w:rPr>
          <w:tab/>
        </w:r>
      </w:ins>
      <w:ins w:id="1878" w:author="Ph W" w:date="2010-08-05T15:19:00Z">
        <w:r w:rsidRPr="009A50FB">
          <w:rPr>
            <w:color w:val="000000"/>
          </w:rPr>
          <w:t>which MUST be the first one created in the whole record.</w:t>
        </w:r>
        <w:r w:rsidRPr="009A50FB">
          <w:rPr>
            <w:color w:val="000000"/>
          </w:rPr>
          <w:br/>
        </w:r>
      </w:ins>
      <w:ins w:id="1879" w:author="Ph W" w:date="2010-08-05T16:01:00Z">
        <w:r w:rsidR="002D5F62">
          <w:rPr>
            <w:color w:val="000000"/>
          </w:rPr>
          <w:tab/>
        </w:r>
        <w:r w:rsidR="002D5F62">
          <w:rPr>
            <w:color w:val="000000"/>
          </w:rPr>
          <w:tab/>
        </w:r>
      </w:ins>
      <w:ins w:id="1880" w:author="Ph W" w:date="2010-08-05T16:02:00Z">
        <w:r w:rsidR="002D5F62">
          <w:rPr>
            <w:color w:val="000000"/>
          </w:rPr>
          <w:tab/>
        </w:r>
        <w:r w:rsidR="002D5F62">
          <w:rPr>
            <w:color w:val="000000"/>
          </w:rPr>
          <w:tab/>
        </w:r>
      </w:ins>
      <w:ins w:id="1881" w:author="Ph W" w:date="2010-08-05T16:01:00Z">
        <w:r w:rsidR="002D5F62" w:rsidRPr="009A50FB">
          <w:rPr>
            <w:color w:val="000096"/>
          </w:rPr>
          <w:t>&lt;/xsd:documentation&gt;</w:t>
        </w:r>
        <w:r w:rsidR="002D5F62">
          <w:rPr>
            <w:color w:val="000000"/>
          </w:rPr>
          <w:br/>
          <w:t xml:space="preserve"> </w:t>
        </w:r>
        <w:r w:rsidR="002D5F62">
          <w:rPr>
            <w:color w:val="000000"/>
          </w:rPr>
          <w:tab/>
        </w:r>
      </w:ins>
      <w:ins w:id="1882" w:author="Ph W" w:date="2010-08-05T16:02:00Z">
        <w:r w:rsidR="002D5F62">
          <w:rPr>
            <w:color w:val="000000"/>
          </w:rPr>
          <w:tab/>
        </w:r>
        <w:r w:rsidR="002D5F62">
          <w:rPr>
            <w:color w:val="000000"/>
          </w:rPr>
          <w:tab/>
        </w:r>
      </w:ins>
      <w:ins w:id="1883" w:author="Ph W" w:date="2010-08-05T16:01:00Z">
        <w:r w:rsidR="002D5F62" w:rsidRPr="009A50FB">
          <w:rPr>
            <w:color w:val="000096"/>
          </w:rPr>
          <w:t>&lt;/xsd:annotation&gt;</w:t>
        </w:r>
      </w:ins>
      <w:ins w:id="1884" w:author="Ph W" w:date="2010-08-05T15:19:00Z">
        <w:r w:rsidR="002D5F62">
          <w:rPr>
            <w:color w:val="000000"/>
          </w:rPr>
          <w:br/>
          <w:t xml:space="preserve"> </w:t>
        </w:r>
        <w:r w:rsidR="002D5F62">
          <w:rPr>
            <w:color w:val="000000"/>
          </w:rPr>
          <w:tab/>
        </w:r>
        <w:r w:rsidR="002D5F62">
          <w:rPr>
            <w:color w:val="000000"/>
          </w:rPr>
          <w:tab/>
        </w:r>
        <w:r w:rsidRPr="009A50FB">
          <w:rPr>
            <w:color w:val="000096"/>
          </w:rPr>
          <w:t>&lt;/xsd:enumeration&gt;</w:t>
        </w:r>
        <w:r w:rsidR="002D5F62">
          <w:rPr>
            <w:color w:val="000000"/>
          </w:rPr>
          <w:br/>
        </w:r>
      </w:ins>
      <w:ins w:id="1885" w:author="Ph W" w:date="2010-08-05T16:03:00Z">
        <w:r w:rsidR="002F70D9">
          <w:rPr>
            <w:color w:val="000096"/>
          </w:rPr>
          <w:t xml:space="preserve"> </w:t>
        </w:r>
        <w:r w:rsidR="002F70D9">
          <w:rPr>
            <w:color w:val="000096"/>
          </w:rPr>
          <w:tab/>
        </w:r>
        <w:r w:rsidR="002F70D9">
          <w:rPr>
            <w:color w:val="000096"/>
          </w:rPr>
          <w:tab/>
        </w:r>
      </w:ins>
      <w:ins w:id="1886" w:author="Ph W" w:date="2010-08-05T15:19:00Z">
        <w:r w:rsidRPr="009A50FB">
          <w:rPr>
            <w:color w:val="000096"/>
          </w:rPr>
          <w:t>&lt;xsd:enumeration</w:t>
        </w:r>
        <w:r w:rsidRPr="009A50FB">
          <w:rPr>
            <w:color w:val="F5844C"/>
          </w:rPr>
          <w:t xml:space="preserve"> value</w:t>
        </w:r>
        <w:r w:rsidRPr="009A50FB">
          <w:rPr>
            <w:color w:val="FF8040"/>
          </w:rPr>
          <w:t>=</w:t>
        </w:r>
        <w:r w:rsidRPr="009A50FB">
          <w:t>"intermediate"</w:t>
        </w:r>
        <w:r w:rsidRPr="009A50FB">
          <w:rPr>
            <w:color w:val="000096"/>
          </w:rPr>
          <w:t>&gt;</w:t>
        </w:r>
        <w:r w:rsidRPr="009A50FB">
          <w:rPr>
            <w:color w:val="000000"/>
          </w:rPr>
          <w:br/>
        </w:r>
      </w:ins>
      <w:ins w:id="1887" w:author="Ph W" w:date="2010-08-05T16:03:00Z">
        <w:r w:rsidR="002F70D9">
          <w:rPr>
            <w:color w:val="000000"/>
          </w:rPr>
          <w:tab/>
        </w:r>
        <w:r w:rsidR="002F70D9">
          <w:rPr>
            <w:color w:val="000000"/>
          </w:rPr>
          <w:tab/>
        </w:r>
        <w:r w:rsidR="002F70D9">
          <w:rPr>
            <w:color w:val="000000"/>
          </w:rPr>
          <w:tab/>
        </w:r>
        <w:r w:rsidR="002F70D9" w:rsidRPr="009A50FB">
          <w:rPr>
            <w:color w:val="000096"/>
          </w:rPr>
          <w:t>&lt;xsd:annotation&gt;</w:t>
        </w:r>
        <w:r w:rsidR="002F70D9">
          <w:rPr>
            <w:color w:val="000000"/>
          </w:rPr>
          <w:br/>
          <w:t xml:space="preserve"> </w:t>
        </w:r>
        <w:r w:rsidR="002F70D9">
          <w:rPr>
            <w:color w:val="000000"/>
          </w:rPr>
          <w:tab/>
        </w:r>
        <w:r w:rsidR="002F70D9">
          <w:rPr>
            <w:color w:val="000000"/>
          </w:rPr>
          <w:tab/>
        </w:r>
        <w:r w:rsidR="002F70D9">
          <w:rPr>
            <w:color w:val="000000"/>
          </w:rPr>
          <w:tab/>
        </w:r>
        <w:r w:rsidR="002F70D9">
          <w:rPr>
            <w:color w:val="000000"/>
          </w:rPr>
          <w:tab/>
        </w:r>
        <w:r w:rsidR="002F70D9" w:rsidRPr="009A50FB">
          <w:rPr>
            <w:color w:val="000096"/>
          </w:rPr>
          <w:t>&lt;xsd:documentation</w:t>
        </w:r>
        <w:r w:rsidR="002F70D9" w:rsidRPr="009A50FB">
          <w:rPr>
            <w:color w:val="F5844C"/>
          </w:rPr>
          <w:t xml:space="preserve"> xml:lang</w:t>
        </w:r>
        <w:r w:rsidR="002F70D9" w:rsidRPr="009A50FB">
          <w:rPr>
            <w:color w:val="FF8040"/>
          </w:rPr>
          <w:t>=</w:t>
        </w:r>
        <w:r w:rsidR="002F70D9" w:rsidRPr="009A50FB">
          <w:t>"en"</w:t>
        </w:r>
        <w:r w:rsidR="002F70D9" w:rsidRPr="009A50FB">
          <w:rPr>
            <w:color w:val="000096"/>
          </w:rPr>
          <w:t>&gt;</w:t>
        </w:r>
      </w:ins>
      <w:ins w:id="1888" w:author="Ph W" w:date="2010-08-05T15:19:00Z">
        <w:r w:rsidRPr="009A50FB">
          <w:rPr>
            <w:color w:val="000000"/>
          </w:rPr>
          <w:br/>
          <w:t xml:space="preserve"> </w:t>
        </w:r>
      </w:ins>
      <w:ins w:id="1889" w:author="Ph W" w:date="2010-08-05T16:04:00Z">
        <w:r w:rsidR="002F70D9">
          <w:rPr>
            <w:color w:val="000000"/>
          </w:rPr>
          <w:tab/>
        </w:r>
        <w:r w:rsidR="002F70D9">
          <w:rPr>
            <w:color w:val="000000"/>
          </w:rPr>
          <w:tab/>
        </w:r>
        <w:r w:rsidR="002F70D9">
          <w:rPr>
            <w:color w:val="000000"/>
          </w:rPr>
          <w:tab/>
        </w:r>
        <w:r w:rsidR="002F70D9">
          <w:rPr>
            <w:color w:val="000000"/>
          </w:rPr>
          <w:tab/>
        </w:r>
        <w:r w:rsidR="002F70D9">
          <w:rPr>
            <w:color w:val="000000"/>
          </w:rPr>
          <w:tab/>
        </w:r>
      </w:ins>
      <w:ins w:id="1890" w:author="Ph W" w:date="2010-08-05T15:19:00Z">
        <w:r w:rsidRPr="009A50FB">
          <w:rPr>
            <w:color w:val="000000"/>
          </w:rPr>
          <w:t>Denotes an intermediate history record for a given</w:t>
        </w:r>
        <w:r w:rsidRPr="009A50FB">
          <w:rPr>
            <w:color w:val="000000"/>
          </w:rPr>
          <w:br/>
          <w:t xml:space="preserve"> </w:t>
        </w:r>
      </w:ins>
      <w:ins w:id="1891" w:author="Ph W" w:date="2010-08-05T16:04:00Z">
        <w:r w:rsidR="002F70D9">
          <w:rPr>
            <w:color w:val="000000"/>
          </w:rPr>
          <w:tab/>
        </w:r>
        <w:r w:rsidR="002F70D9">
          <w:rPr>
            <w:color w:val="000000"/>
          </w:rPr>
          <w:tab/>
        </w:r>
        <w:r w:rsidR="002F70D9">
          <w:rPr>
            <w:color w:val="000000"/>
          </w:rPr>
          <w:tab/>
        </w:r>
        <w:r w:rsidR="002F70D9">
          <w:rPr>
            <w:color w:val="000000"/>
          </w:rPr>
          <w:tab/>
        </w:r>
        <w:r w:rsidR="002F70D9">
          <w:rPr>
            <w:color w:val="000000"/>
          </w:rPr>
          <w:tab/>
        </w:r>
      </w:ins>
      <w:ins w:id="1892" w:author="Ph W" w:date="2010-08-05T15:19:00Z">
        <w:r w:rsidRPr="009A50FB">
          <w:rPr>
            <w:color w:val="000000"/>
          </w:rPr>
          <w:t>activity. Such entry MUST NOT be the first one</w:t>
        </w:r>
        <w:r w:rsidRPr="009A50FB">
          <w:rPr>
            <w:color w:val="000000"/>
          </w:rPr>
          <w:br/>
          <w:t xml:space="preserve"> </w:t>
        </w:r>
      </w:ins>
      <w:ins w:id="1893" w:author="Ph W" w:date="2010-08-05T16:05:00Z">
        <w:r w:rsidR="002F70D9">
          <w:rPr>
            <w:color w:val="000000"/>
          </w:rPr>
          <w:tab/>
        </w:r>
        <w:r w:rsidR="002F70D9">
          <w:rPr>
            <w:color w:val="000000"/>
          </w:rPr>
          <w:tab/>
        </w:r>
        <w:r w:rsidR="002F70D9">
          <w:rPr>
            <w:color w:val="000000"/>
          </w:rPr>
          <w:tab/>
        </w:r>
        <w:r w:rsidR="002F70D9">
          <w:rPr>
            <w:color w:val="000000"/>
          </w:rPr>
          <w:tab/>
        </w:r>
        <w:r w:rsidR="002F70D9">
          <w:rPr>
            <w:color w:val="000000"/>
          </w:rPr>
          <w:tab/>
        </w:r>
      </w:ins>
      <w:ins w:id="1894" w:author="Ph W" w:date="2010-08-05T15:19:00Z">
        <w:r w:rsidRPr="009A50FB">
          <w:rPr>
            <w:color w:val="000000"/>
          </w:rPr>
          <w:t>created in the whole record.</w:t>
        </w:r>
        <w:r w:rsidRPr="009A50FB">
          <w:rPr>
            <w:color w:val="000000"/>
          </w:rPr>
          <w:br/>
        </w:r>
      </w:ins>
      <w:ins w:id="1895" w:author="Ph W" w:date="2010-08-05T16:04:00Z">
        <w:r w:rsidR="002F70D9">
          <w:rPr>
            <w:color w:val="000000"/>
          </w:rPr>
          <w:tab/>
        </w:r>
        <w:r w:rsidR="002F70D9">
          <w:rPr>
            <w:color w:val="000000"/>
          </w:rPr>
          <w:tab/>
        </w:r>
        <w:r w:rsidR="002F70D9">
          <w:rPr>
            <w:color w:val="000000"/>
          </w:rPr>
          <w:tab/>
        </w:r>
        <w:r w:rsidR="002F70D9">
          <w:rPr>
            <w:color w:val="000000"/>
          </w:rPr>
          <w:tab/>
        </w:r>
        <w:r w:rsidR="002F70D9" w:rsidRPr="009A50FB">
          <w:rPr>
            <w:color w:val="000096"/>
          </w:rPr>
          <w:t>&lt;/xsd:documentation&gt;</w:t>
        </w:r>
        <w:r w:rsidR="002F70D9">
          <w:rPr>
            <w:color w:val="000000"/>
          </w:rPr>
          <w:br/>
          <w:t xml:space="preserve"> </w:t>
        </w:r>
        <w:r w:rsidR="002F70D9">
          <w:rPr>
            <w:color w:val="000000"/>
          </w:rPr>
          <w:tab/>
        </w:r>
        <w:r w:rsidR="002F70D9">
          <w:rPr>
            <w:color w:val="000000"/>
          </w:rPr>
          <w:tab/>
        </w:r>
        <w:r w:rsidR="002F70D9">
          <w:rPr>
            <w:color w:val="000000"/>
          </w:rPr>
          <w:tab/>
        </w:r>
        <w:r w:rsidR="002F70D9" w:rsidRPr="009A50FB">
          <w:rPr>
            <w:color w:val="000096"/>
          </w:rPr>
          <w:t>&lt;/xsd:annotation&gt;</w:t>
        </w:r>
        <w:r w:rsidR="002F70D9">
          <w:rPr>
            <w:color w:val="000000"/>
          </w:rPr>
          <w:br/>
          <w:t xml:space="preserve"> </w:t>
        </w:r>
        <w:r w:rsidR="002F70D9">
          <w:rPr>
            <w:color w:val="000000"/>
          </w:rPr>
          <w:tab/>
        </w:r>
        <w:r w:rsidR="002F70D9">
          <w:rPr>
            <w:color w:val="000000"/>
          </w:rPr>
          <w:tab/>
        </w:r>
        <w:r w:rsidR="002F70D9" w:rsidRPr="009A50FB">
          <w:rPr>
            <w:color w:val="000096"/>
          </w:rPr>
          <w:t>&lt;/xsd:enumeration&gt;</w:t>
        </w:r>
      </w:ins>
      <w:ins w:id="1896" w:author="Ph W" w:date="2010-08-05T15:19:00Z">
        <w:r w:rsidR="002F70D9">
          <w:rPr>
            <w:color w:val="000000"/>
          </w:rPr>
          <w:br/>
          <w:t xml:space="preserve"> </w:t>
        </w:r>
        <w:r w:rsidR="002F70D9">
          <w:rPr>
            <w:color w:val="000000"/>
          </w:rPr>
          <w:tab/>
        </w:r>
        <w:r w:rsidR="002F70D9">
          <w:rPr>
            <w:color w:val="000000"/>
          </w:rPr>
          <w:tab/>
        </w:r>
        <w:r w:rsidRPr="009A50FB">
          <w:rPr>
            <w:color w:val="000096"/>
          </w:rPr>
          <w:t>&lt;xsd:enumeration</w:t>
        </w:r>
        <w:r w:rsidRPr="009A50FB">
          <w:rPr>
            <w:color w:val="F5844C"/>
          </w:rPr>
          <w:t xml:space="preserve"> value</w:t>
        </w:r>
        <w:r w:rsidRPr="009A50FB">
          <w:rPr>
            <w:color w:val="FF8040"/>
          </w:rPr>
          <w:t>=</w:t>
        </w:r>
        <w:r w:rsidRPr="009A50FB">
          <w:t>"final"</w:t>
        </w:r>
        <w:r w:rsidRPr="009A50FB">
          <w:rPr>
            <w:color w:val="000096"/>
          </w:rPr>
          <w:t>&gt;</w:t>
        </w:r>
        <w:r w:rsidRPr="009A50FB">
          <w:rPr>
            <w:color w:val="000000"/>
          </w:rPr>
          <w:br/>
        </w:r>
      </w:ins>
      <w:ins w:id="1897" w:author="Ph W" w:date="2010-08-05T16:05:00Z">
        <w:r w:rsidR="002F70D9">
          <w:rPr>
            <w:color w:val="000000"/>
          </w:rPr>
          <w:tab/>
        </w:r>
        <w:r w:rsidR="002F70D9">
          <w:rPr>
            <w:color w:val="000000"/>
          </w:rPr>
          <w:tab/>
        </w:r>
        <w:r w:rsidR="002F70D9">
          <w:rPr>
            <w:color w:val="000000"/>
          </w:rPr>
          <w:tab/>
        </w:r>
        <w:r w:rsidR="002F70D9" w:rsidRPr="009A50FB">
          <w:rPr>
            <w:color w:val="000096"/>
          </w:rPr>
          <w:t>&lt;xsd:annotation&gt;</w:t>
        </w:r>
        <w:r w:rsidR="002F70D9">
          <w:rPr>
            <w:color w:val="000000"/>
          </w:rPr>
          <w:br/>
          <w:t xml:space="preserve"> </w:t>
        </w:r>
        <w:r w:rsidR="002F70D9">
          <w:rPr>
            <w:color w:val="000000"/>
          </w:rPr>
          <w:tab/>
        </w:r>
        <w:r w:rsidR="002F70D9">
          <w:rPr>
            <w:color w:val="000000"/>
          </w:rPr>
          <w:tab/>
        </w:r>
        <w:r w:rsidR="002F70D9">
          <w:rPr>
            <w:color w:val="000000"/>
          </w:rPr>
          <w:tab/>
        </w:r>
        <w:r w:rsidR="002F70D9">
          <w:rPr>
            <w:color w:val="000000"/>
          </w:rPr>
          <w:tab/>
        </w:r>
        <w:r w:rsidR="002F70D9" w:rsidRPr="009A50FB">
          <w:rPr>
            <w:color w:val="000096"/>
          </w:rPr>
          <w:t>&lt;xsd:documentation</w:t>
        </w:r>
        <w:r w:rsidR="002F70D9" w:rsidRPr="009A50FB">
          <w:rPr>
            <w:color w:val="F5844C"/>
          </w:rPr>
          <w:t xml:space="preserve"> xml:lang</w:t>
        </w:r>
        <w:r w:rsidR="002F70D9" w:rsidRPr="009A50FB">
          <w:rPr>
            <w:color w:val="FF8040"/>
          </w:rPr>
          <w:t>=</w:t>
        </w:r>
        <w:r w:rsidR="002F70D9" w:rsidRPr="009A50FB">
          <w:t>"en"</w:t>
        </w:r>
        <w:r w:rsidR="002F70D9" w:rsidRPr="009A50FB">
          <w:rPr>
            <w:color w:val="000096"/>
          </w:rPr>
          <w:t>&gt;</w:t>
        </w:r>
      </w:ins>
      <w:ins w:id="1898" w:author="Ph W" w:date="2010-08-05T15:19:00Z">
        <w:r w:rsidR="002F70D9">
          <w:rPr>
            <w:color w:val="000000"/>
          </w:rPr>
          <w:br/>
          <w:t xml:space="preserve"> </w:t>
        </w:r>
        <w:r w:rsidR="002F70D9">
          <w:rPr>
            <w:color w:val="000000"/>
          </w:rPr>
          <w:tab/>
        </w:r>
        <w:r w:rsidR="002F70D9">
          <w:rPr>
            <w:color w:val="000000"/>
          </w:rPr>
          <w:tab/>
        </w:r>
        <w:r w:rsidR="002F70D9">
          <w:rPr>
            <w:color w:val="000000"/>
          </w:rPr>
          <w:tab/>
        </w:r>
        <w:r w:rsidR="002F70D9">
          <w:rPr>
            <w:color w:val="000000"/>
          </w:rPr>
          <w:tab/>
        </w:r>
        <w:r w:rsidR="002F70D9">
          <w:rPr>
            <w:color w:val="000000"/>
          </w:rPr>
          <w:tab/>
        </w:r>
        <w:r w:rsidRPr="009A50FB">
          <w:rPr>
            <w:color w:val="000000"/>
          </w:rPr>
          <w:t>Denotes the final history record for a given ac</w:t>
        </w:r>
        <w:r w:rsidR="002F70D9">
          <w:rPr>
            <w:color w:val="000000"/>
          </w:rPr>
          <w:t>tivity.</w:t>
        </w:r>
        <w:r w:rsidR="002F70D9">
          <w:rPr>
            <w:color w:val="000000"/>
          </w:rPr>
          <w:br/>
          <w:t xml:space="preserve"> </w:t>
        </w:r>
        <w:r w:rsidR="002F70D9">
          <w:rPr>
            <w:color w:val="000000"/>
          </w:rPr>
          <w:tab/>
        </w:r>
        <w:r w:rsidR="002F70D9">
          <w:rPr>
            <w:color w:val="000000"/>
          </w:rPr>
          <w:tab/>
        </w:r>
        <w:r w:rsidR="002F70D9">
          <w:rPr>
            <w:color w:val="000000"/>
          </w:rPr>
          <w:tab/>
        </w:r>
        <w:r w:rsidR="002F70D9">
          <w:rPr>
            <w:color w:val="000000"/>
          </w:rPr>
          <w:tab/>
        </w:r>
        <w:r w:rsidR="002F70D9">
          <w:rPr>
            <w:color w:val="000000"/>
          </w:rPr>
          <w:tab/>
        </w:r>
        <w:r w:rsidRPr="009A50FB">
          <w:rPr>
            <w:color w:val="000000"/>
          </w:rPr>
          <w:t>Note that this does not imply that the activity on its</w:t>
        </w:r>
        <w:r w:rsidRPr="009A50FB">
          <w:rPr>
            <w:color w:val="000000"/>
          </w:rPr>
          <w:br/>
        </w:r>
      </w:ins>
      <w:ins w:id="1899" w:author="Ph W" w:date="2010-08-05T16:04:00Z">
        <w:r w:rsidR="002F70D9">
          <w:rPr>
            <w:color w:val="000000"/>
          </w:rPr>
          <w:tab/>
        </w:r>
        <w:r w:rsidR="002F70D9">
          <w:rPr>
            <w:color w:val="000000"/>
          </w:rPr>
          <w:tab/>
        </w:r>
        <w:r w:rsidR="002F70D9">
          <w:rPr>
            <w:color w:val="000000"/>
          </w:rPr>
          <w:tab/>
        </w:r>
        <w:r w:rsidR="002F70D9">
          <w:rPr>
            <w:color w:val="000000"/>
          </w:rPr>
          <w:tab/>
        </w:r>
        <w:r w:rsidR="002F70D9" w:rsidRPr="009A50FB">
          <w:rPr>
            <w:color w:val="000096"/>
          </w:rPr>
          <w:t>&lt;/xsd:documentation&gt;</w:t>
        </w:r>
        <w:r w:rsidR="002F70D9">
          <w:rPr>
            <w:color w:val="000000"/>
          </w:rPr>
          <w:br/>
          <w:t xml:space="preserve"> </w:t>
        </w:r>
        <w:r w:rsidR="002F70D9">
          <w:rPr>
            <w:color w:val="000000"/>
          </w:rPr>
          <w:tab/>
        </w:r>
        <w:r w:rsidR="002F70D9">
          <w:rPr>
            <w:color w:val="000000"/>
          </w:rPr>
          <w:tab/>
        </w:r>
        <w:r w:rsidR="002F70D9">
          <w:rPr>
            <w:color w:val="000000"/>
          </w:rPr>
          <w:tab/>
        </w:r>
        <w:r w:rsidR="002F70D9" w:rsidRPr="009A50FB">
          <w:rPr>
            <w:color w:val="000096"/>
          </w:rPr>
          <w:t>&lt;/xsd:annotation&gt;</w:t>
        </w:r>
        <w:r w:rsidR="002F70D9">
          <w:rPr>
            <w:color w:val="000000"/>
          </w:rPr>
          <w:br/>
          <w:t xml:space="preserve"> </w:t>
        </w:r>
        <w:r w:rsidR="002F70D9">
          <w:rPr>
            <w:color w:val="000000"/>
          </w:rPr>
          <w:tab/>
        </w:r>
        <w:r w:rsidR="002F70D9">
          <w:rPr>
            <w:color w:val="000000"/>
          </w:rPr>
          <w:tab/>
        </w:r>
        <w:r w:rsidR="002F70D9" w:rsidRPr="009A50FB">
          <w:rPr>
            <w:color w:val="000096"/>
          </w:rPr>
          <w:t>&lt;/xsd:enumeration&gt;</w:t>
        </w:r>
      </w:ins>
      <w:ins w:id="1900" w:author="Ph W" w:date="2010-08-05T15:19:00Z">
        <w:r w:rsidR="002F70D9">
          <w:rPr>
            <w:color w:val="000000"/>
          </w:rPr>
          <w:br/>
          <w:t xml:space="preserve"> </w:t>
        </w:r>
        <w:r w:rsidR="002F70D9">
          <w:rPr>
            <w:color w:val="000000"/>
          </w:rPr>
          <w:tab/>
        </w:r>
        <w:r w:rsidRPr="009A50FB">
          <w:rPr>
            <w:color w:val="000096"/>
          </w:rPr>
          <w:t>&lt;/xsd:restriction&gt;</w:t>
        </w:r>
        <w:r w:rsidRPr="009A50FB">
          <w:rPr>
            <w:color w:val="000000"/>
          </w:rPr>
          <w:br/>
        </w:r>
        <w:r w:rsidRPr="009A50FB">
          <w:rPr>
            <w:color w:val="000096"/>
          </w:rPr>
          <w:t>&lt;/xsd:simpleType&gt;</w:t>
        </w:r>
        <w:r w:rsidR="002F70D9">
          <w:rPr>
            <w:color w:val="000000"/>
          </w:rPr>
          <w:br/>
        </w:r>
      </w:ins>
    </w:p>
    <w:p w:rsidR="002F70D9" w:rsidRDefault="009A50FB" w:rsidP="00ED748E">
      <w:pPr>
        <w:pStyle w:val="XMLSnippet"/>
        <w:numPr>
          <w:ins w:id="1901" w:author="Ph W" w:date="2010-08-05T15:39:00Z"/>
        </w:numPr>
        <w:rPr>
          <w:ins w:id="1902" w:author="Ph W" w:date="2010-08-05T15:19:00Z"/>
          <w:color w:val="000000"/>
        </w:rPr>
      </w:pPr>
      <w:ins w:id="1903" w:author="Ph W" w:date="2010-08-05T15:19:00Z">
        <w:r w:rsidRPr="009A50FB">
          <w:rPr>
            <w:color w:val="000096"/>
          </w:rPr>
          <w:t>&lt;xsd:complexType</w:t>
        </w:r>
        <w:r w:rsidRPr="009A50FB">
          <w:rPr>
            <w:color w:val="F5844C"/>
          </w:rPr>
          <w:t xml:space="preserve"> name</w:t>
        </w:r>
        <w:r w:rsidRPr="009A50FB">
          <w:rPr>
            <w:color w:val="FF8040"/>
          </w:rPr>
          <w:t>=</w:t>
        </w:r>
        <w:r w:rsidRPr="009A50FB">
          <w:t>"ActivityHistoryEntryType"</w:t>
        </w:r>
        <w:r w:rsidRPr="009A50FB">
          <w:rPr>
            <w:color w:val="000096"/>
          </w:rPr>
          <w:t>&gt;</w:t>
        </w:r>
        <w:r w:rsidRPr="009A50FB">
          <w:rPr>
            <w:color w:val="000000"/>
          </w:rPr>
          <w:br/>
        </w:r>
      </w:ins>
      <w:ins w:id="1904" w:author="Ph W" w:date="2010-08-05T16:06:00Z">
        <w:r w:rsidR="002F70D9">
          <w:rPr>
            <w:color w:val="000000"/>
          </w:rPr>
          <w:tab/>
        </w:r>
        <w:r w:rsidR="002F70D9" w:rsidRPr="009A50FB">
          <w:rPr>
            <w:color w:val="000096"/>
          </w:rPr>
          <w:t>&lt;xsd:annotation&gt;</w:t>
        </w:r>
        <w:r w:rsidR="002F70D9" w:rsidRPr="009A50FB">
          <w:rPr>
            <w:color w:val="000000"/>
          </w:rPr>
          <w:br/>
          <w:t xml:space="preserve"> </w:t>
        </w:r>
        <w:r w:rsidR="002F70D9">
          <w:rPr>
            <w:color w:val="000000"/>
          </w:rPr>
          <w:tab/>
        </w:r>
        <w:r w:rsidR="002F70D9">
          <w:rPr>
            <w:color w:val="000000"/>
          </w:rPr>
          <w:tab/>
        </w:r>
        <w:r w:rsidR="002F70D9" w:rsidRPr="009A50FB">
          <w:rPr>
            <w:color w:val="000096"/>
          </w:rPr>
          <w:t>&lt;xsd:documentation</w:t>
        </w:r>
        <w:r w:rsidR="002F70D9" w:rsidRPr="009A50FB">
          <w:rPr>
            <w:color w:val="F5844C"/>
          </w:rPr>
          <w:t xml:space="preserve"> xml:lang</w:t>
        </w:r>
        <w:r w:rsidR="002F70D9" w:rsidRPr="009A50FB">
          <w:rPr>
            <w:color w:val="FF8040"/>
          </w:rPr>
          <w:t>=</w:t>
        </w:r>
        <w:r w:rsidR="002F70D9" w:rsidRPr="009A50FB">
          <w:t>"en"</w:t>
        </w:r>
        <w:r w:rsidR="002F70D9" w:rsidRPr="009A50FB">
          <w:rPr>
            <w:color w:val="000096"/>
          </w:rPr>
          <w:t>&gt;</w:t>
        </w:r>
      </w:ins>
    </w:p>
    <w:p w:rsidR="006F00C8" w:rsidRDefault="002F70D9" w:rsidP="00ED748E">
      <w:pPr>
        <w:pStyle w:val="XMLSnippet"/>
        <w:numPr>
          <w:ins w:id="1905" w:author="Ph W" w:date="2010-08-05T15:39:00Z"/>
        </w:numPr>
        <w:rPr>
          <w:ins w:id="1906" w:author="Ph W" w:date="2010-08-05T16:10:00Z"/>
          <w:color w:val="000000"/>
        </w:rPr>
      </w:pPr>
      <w:ins w:id="1907" w:author="Ph W" w:date="2010-08-05T16:06:00Z">
        <w:r>
          <w:rPr>
            <w:color w:val="000000"/>
          </w:rPr>
          <w:t xml:space="preserve"> </w:t>
        </w:r>
        <w:r>
          <w:rPr>
            <w:color w:val="000000"/>
          </w:rPr>
          <w:tab/>
        </w:r>
        <w:r>
          <w:rPr>
            <w:color w:val="000000"/>
          </w:rPr>
          <w:tab/>
        </w:r>
        <w:r>
          <w:rPr>
            <w:color w:val="000000"/>
          </w:rPr>
          <w:tab/>
        </w:r>
      </w:ins>
      <w:ins w:id="1908" w:author="Ph W" w:date="2010-08-05T15:19:00Z">
        <w:r w:rsidR="009A50FB" w:rsidRPr="009A50FB">
          <w:rPr>
            <w:color w:val="000000"/>
          </w:rPr>
          <w:t>Denotes an event in the history of an activity, containing its</w:t>
        </w:r>
        <w:r w:rsidR="009A50FB" w:rsidRPr="009A50FB">
          <w:rPr>
            <w:color w:val="000000"/>
          </w:rPr>
          <w:br/>
          <w:t xml:space="preserve"> </w:t>
        </w:r>
      </w:ins>
      <w:ins w:id="1909" w:author="Ph W" w:date="2010-08-05T16:06:00Z">
        <w:r>
          <w:rPr>
            <w:color w:val="000000"/>
          </w:rPr>
          <w:tab/>
        </w:r>
        <w:r>
          <w:rPr>
            <w:color w:val="000000"/>
          </w:rPr>
          <w:tab/>
        </w:r>
        <w:r>
          <w:rPr>
            <w:color w:val="000000"/>
          </w:rPr>
          <w:tab/>
        </w:r>
      </w:ins>
      <w:ins w:id="1910" w:author="Ph W" w:date="2010-08-05T15:19:00Z">
        <w:r w:rsidR="009A50FB" w:rsidRPr="009A50FB">
          <w:rPr>
            <w:color w:val="000000"/>
          </w:rPr>
          <w:t>properties at the time the event occurred. Every entry MUST</w:t>
        </w:r>
        <w:r w:rsidR="009A50FB" w:rsidRPr="009A50FB">
          <w:rPr>
            <w:color w:val="000000"/>
          </w:rPr>
          <w:br/>
          <w:t xml:space="preserve"> </w:t>
        </w:r>
      </w:ins>
      <w:ins w:id="1911" w:author="Ph W" w:date="2010-08-05T16:06:00Z">
        <w:r>
          <w:rPr>
            <w:color w:val="000000"/>
          </w:rPr>
          <w:tab/>
        </w:r>
        <w:r>
          <w:rPr>
            <w:color w:val="000000"/>
          </w:rPr>
          <w:tab/>
        </w:r>
        <w:r>
          <w:rPr>
            <w:color w:val="000000"/>
          </w:rPr>
          <w:tab/>
        </w:r>
      </w:ins>
      <w:ins w:id="1912" w:author="Ph W" w:date="2010-08-05T15:19:00Z">
        <w:r w:rsidR="009A50FB" w:rsidRPr="009A50FB">
          <w:rPr>
            <w:color w:val="000000"/>
          </w:rPr>
          <w:t>contain at least a timestamp (as attribute), the status of the</w:t>
        </w:r>
        <w:r w:rsidR="009A50FB" w:rsidRPr="009A50FB">
          <w:rPr>
            <w:color w:val="000000"/>
          </w:rPr>
          <w:br/>
          <w:t xml:space="preserve"> </w:t>
        </w:r>
      </w:ins>
      <w:ins w:id="1913" w:author="Ph W" w:date="2010-08-05T16:06:00Z">
        <w:r>
          <w:rPr>
            <w:color w:val="000000"/>
          </w:rPr>
          <w:tab/>
        </w:r>
        <w:r>
          <w:rPr>
            <w:color w:val="000000"/>
          </w:rPr>
          <w:tab/>
        </w:r>
        <w:r>
          <w:rPr>
            <w:color w:val="000000"/>
          </w:rPr>
          <w:tab/>
        </w:r>
      </w:ins>
      <w:ins w:id="1914" w:author="Ph W" w:date="2010-08-05T15:19:00Z">
        <w:r w:rsidR="009A50FB" w:rsidRPr="009A50FB">
          <w:rPr>
            <w:color w:val="000000"/>
          </w:rPr>
          <w:t>activity at this timestamp, and a WS-Adressing endpoint</w:t>
        </w:r>
        <w:r w:rsidR="009A50FB" w:rsidRPr="009A50FB">
          <w:rPr>
            <w:color w:val="000000"/>
          </w:rPr>
          <w:br/>
          <w:t xml:space="preserve"> </w:t>
        </w:r>
      </w:ins>
      <w:ins w:id="1915" w:author="Ph W" w:date="2010-08-05T16:06:00Z">
        <w:r>
          <w:rPr>
            <w:color w:val="000000"/>
          </w:rPr>
          <w:tab/>
        </w:r>
        <w:r>
          <w:rPr>
            <w:color w:val="000000"/>
          </w:rPr>
          <w:tab/>
        </w:r>
        <w:r>
          <w:rPr>
            <w:color w:val="000000"/>
          </w:rPr>
          <w:tab/>
        </w:r>
      </w:ins>
      <w:ins w:id="1916" w:author="Ph W" w:date="2010-08-05T15:19:00Z">
        <w:r w:rsidR="009A50FB" w:rsidRPr="009A50FB">
          <w:rPr>
            <w:color w:val="000000"/>
          </w:rPr>
          <w:t>reference to the managing service.</w:t>
        </w:r>
        <w:r w:rsidR="009A50FB" w:rsidRPr="009A50FB">
          <w:rPr>
            <w:color w:val="000000"/>
          </w:rPr>
          <w:br/>
        </w:r>
        <w:r>
          <w:rPr>
            <w:color w:val="000000"/>
          </w:rPr>
          <w:t xml:space="preserve"> </w:t>
        </w:r>
        <w:r>
          <w:rPr>
            <w:color w:val="000000"/>
          </w:rPr>
          <w:tab/>
        </w:r>
        <w:r>
          <w:rPr>
            <w:color w:val="000000"/>
          </w:rPr>
          <w:tab/>
        </w:r>
        <w:r w:rsidR="009A50FB" w:rsidRPr="009A50FB">
          <w:rPr>
            <w:color w:val="000096"/>
          </w:rPr>
          <w:t>&lt;/xsd:documentation&gt;</w:t>
        </w:r>
        <w:r>
          <w:rPr>
            <w:color w:val="000000"/>
          </w:rPr>
          <w:br/>
          <w:t xml:space="preserve"> </w:t>
        </w:r>
        <w:r>
          <w:rPr>
            <w:color w:val="000000"/>
          </w:rPr>
          <w:tab/>
        </w:r>
        <w:r w:rsidR="009A50FB" w:rsidRPr="009A50FB">
          <w:rPr>
            <w:color w:val="000096"/>
          </w:rPr>
          <w:t>&lt;/xsd:annotation&gt;</w:t>
        </w:r>
        <w:r>
          <w:rPr>
            <w:color w:val="000000"/>
          </w:rPr>
          <w:br/>
          <w:t xml:space="preserve"> </w:t>
        </w:r>
        <w:r>
          <w:rPr>
            <w:color w:val="000000"/>
          </w:rPr>
          <w:tab/>
        </w:r>
        <w:r w:rsidR="009A50FB" w:rsidRPr="009A50FB">
          <w:rPr>
            <w:color w:val="000096"/>
          </w:rPr>
          <w:t>&lt;xsd:sequence&gt;</w:t>
        </w:r>
        <w:r>
          <w:rPr>
            <w:color w:val="000000"/>
          </w:rPr>
          <w:br/>
          <w:t xml:space="preserve"> </w:t>
        </w:r>
        <w:r>
          <w:rPr>
            <w:color w:val="000000"/>
          </w:rPr>
          <w:tab/>
        </w:r>
        <w:r>
          <w:rPr>
            <w:color w:val="000000"/>
          </w:rPr>
          <w:tab/>
        </w:r>
        <w:r w:rsidR="009A50FB" w:rsidRPr="009A50FB">
          <w:rPr>
            <w:color w:val="000096"/>
          </w:rPr>
          <w:t>&lt;xsd:any</w:t>
        </w:r>
        <w:r w:rsidR="009A50FB" w:rsidRPr="009A50FB">
          <w:rPr>
            <w:color w:val="F5844C"/>
          </w:rPr>
          <w:t xml:space="preserve"> namespace</w:t>
        </w:r>
        <w:r w:rsidR="009A50FB" w:rsidRPr="009A50FB">
          <w:rPr>
            <w:color w:val="FF8040"/>
          </w:rPr>
          <w:t>=</w:t>
        </w:r>
        <w:r w:rsidR="009A50FB" w:rsidRPr="009A50FB">
          <w:t>"##other"</w:t>
        </w:r>
        <w:r w:rsidR="009A50FB" w:rsidRPr="009A50FB">
          <w:rPr>
            <w:color w:val="F5844C"/>
          </w:rPr>
          <w:t xml:space="preserve"> processContents</w:t>
        </w:r>
        <w:r w:rsidR="009A50FB" w:rsidRPr="009A50FB">
          <w:rPr>
            <w:color w:val="FF8040"/>
          </w:rPr>
          <w:t>=</w:t>
        </w:r>
        <w:r w:rsidR="009A50FB" w:rsidRPr="009A50FB">
          <w:t>"lax"</w:t>
        </w:r>
        <w:r w:rsidR="009A50FB" w:rsidRPr="009A50FB">
          <w:rPr>
            <w:color w:val="F5844C"/>
          </w:rPr>
          <w:t xml:space="preserve"> minOccurs</w:t>
        </w:r>
        <w:r w:rsidR="009A50FB" w:rsidRPr="009A50FB">
          <w:rPr>
            <w:color w:val="FF8040"/>
          </w:rPr>
          <w:t>=</w:t>
        </w:r>
        <w:r w:rsidR="009A50FB" w:rsidRPr="009A50FB">
          <w:t>"0"</w:t>
        </w:r>
      </w:ins>
      <w:ins w:id="1917" w:author="Ph W" w:date="2010-08-05T16:07:00Z">
        <w:r>
          <w:br/>
        </w:r>
      </w:ins>
      <w:ins w:id="1918" w:author="Ph W" w:date="2010-08-05T15:19:00Z">
        <w:r w:rsidR="009A50FB" w:rsidRPr="009A50FB">
          <w:rPr>
            <w:color w:val="F5844C"/>
          </w:rPr>
          <w:t xml:space="preserve"> </w:t>
        </w:r>
      </w:ins>
      <w:ins w:id="1919" w:author="Ph W" w:date="2010-08-05T16:07:00Z">
        <w:r>
          <w:rPr>
            <w:color w:val="F5844C"/>
          </w:rPr>
          <w:tab/>
        </w:r>
        <w:r>
          <w:rPr>
            <w:color w:val="F5844C"/>
          </w:rPr>
          <w:tab/>
        </w:r>
      </w:ins>
      <w:ins w:id="1920" w:author="Ph W" w:date="2010-08-05T15:19:00Z">
        <w:r w:rsidR="009A50FB" w:rsidRPr="009A50FB">
          <w:rPr>
            <w:color w:val="F5844C"/>
          </w:rPr>
          <w:t>maxOccurs</w:t>
        </w:r>
        <w:r w:rsidR="009A50FB" w:rsidRPr="009A50FB">
          <w:rPr>
            <w:color w:val="FF8040"/>
          </w:rPr>
          <w:t>=</w:t>
        </w:r>
        <w:r w:rsidR="009A50FB" w:rsidRPr="009A50FB">
          <w:t>"unbounded"</w:t>
        </w:r>
        <w:r w:rsidR="009A50FB" w:rsidRPr="009A50FB">
          <w:rPr>
            <w:color w:val="000096"/>
          </w:rPr>
          <w:t>&gt;</w:t>
        </w:r>
        <w:r>
          <w:rPr>
            <w:color w:val="000000"/>
          </w:rPr>
          <w:br/>
          <w:t xml:space="preserve"> </w:t>
        </w:r>
        <w:r>
          <w:rPr>
            <w:color w:val="000000"/>
          </w:rPr>
          <w:tab/>
        </w:r>
        <w:r>
          <w:rPr>
            <w:color w:val="000000"/>
          </w:rPr>
          <w:tab/>
        </w:r>
      </w:ins>
      <w:ins w:id="1921" w:author="Ph W" w:date="2010-08-05T16:09:00Z">
        <w:r w:rsidR="006F00C8">
          <w:rPr>
            <w:color w:val="000000"/>
          </w:rPr>
          <w:tab/>
        </w:r>
      </w:ins>
      <w:ins w:id="1922" w:author="Ph W" w:date="2010-08-05T15:19:00Z">
        <w:r w:rsidR="009A50FB" w:rsidRPr="009A50FB">
          <w:rPr>
            <w:color w:val="000096"/>
          </w:rPr>
          <w:t>&lt;xsd:annotation&gt;</w:t>
        </w:r>
        <w:r w:rsidR="006F00C8">
          <w:rPr>
            <w:color w:val="000000"/>
          </w:rPr>
          <w:br/>
          <w:t xml:space="preserve"> </w:t>
        </w:r>
        <w:r w:rsidR="006F00C8">
          <w:rPr>
            <w:color w:val="000000"/>
          </w:rPr>
          <w:tab/>
        </w:r>
        <w:r w:rsidR="006F00C8">
          <w:rPr>
            <w:color w:val="000000"/>
          </w:rPr>
          <w:tab/>
        </w:r>
        <w:r w:rsidR="006F00C8">
          <w:rPr>
            <w:color w:val="000000"/>
          </w:rPr>
          <w:tab/>
        </w:r>
      </w:ins>
      <w:ins w:id="1923" w:author="Ph W" w:date="2010-08-05T16:09:00Z">
        <w:r w:rsidR="006F00C8">
          <w:rPr>
            <w:color w:val="000000"/>
          </w:rPr>
          <w:tab/>
        </w:r>
      </w:ins>
      <w:ins w:id="1924" w:author="Ph W" w:date="2010-08-05T15:19:00Z">
        <w:r w:rsidR="009A50FB" w:rsidRPr="009A50FB">
          <w:rPr>
            <w:color w:val="000096"/>
          </w:rPr>
          <w:t>&lt;xsd:documentation</w:t>
        </w:r>
        <w:r w:rsidR="009A50FB" w:rsidRPr="009A50FB">
          <w:rPr>
            <w:color w:val="F5844C"/>
          </w:rPr>
          <w:t xml:space="preserve"> xml:lang</w:t>
        </w:r>
        <w:r w:rsidR="009A50FB" w:rsidRPr="009A50FB">
          <w:rPr>
            <w:color w:val="FF8040"/>
          </w:rPr>
          <w:t>=</w:t>
        </w:r>
        <w:r w:rsidR="009A50FB" w:rsidRPr="009A50FB">
          <w:t>"en"</w:t>
        </w:r>
        <w:r w:rsidR="009A50FB" w:rsidRPr="009A50FB">
          <w:rPr>
            <w:color w:val="000096"/>
          </w:rPr>
          <w:t>&gt;</w:t>
        </w:r>
        <w:r w:rsidR="006F00C8">
          <w:rPr>
            <w:color w:val="000000"/>
          </w:rPr>
          <w:br/>
          <w:t xml:space="preserve"> </w:t>
        </w:r>
        <w:r w:rsidR="006F00C8">
          <w:rPr>
            <w:color w:val="000000"/>
          </w:rPr>
          <w:tab/>
        </w:r>
        <w:r w:rsidR="006F00C8">
          <w:rPr>
            <w:color w:val="000000"/>
          </w:rPr>
          <w:tab/>
        </w:r>
        <w:r w:rsidR="006F00C8">
          <w:rPr>
            <w:color w:val="000000"/>
          </w:rPr>
          <w:tab/>
        </w:r>
        <w:r w:rsidR="006F00C8">
          <w:rPr>
            <w:color w:val="000000"/>
          </w:rPr>
          <w:tab/>
        </w:r>
      </w:ins>
      <w:ins w:id="1925" w:author="Ph W" w:date="2010-08-05T16:09:00Z">
        <w:r w:rsidR="006F00C8">
          <w:rPr>
            <w:color w:val="000000"/>
          </w:rPr>
          <w:tab/>
        </w:r>
      </w:ins>
      <w:ins w:id="1926" w:author="Ph W" w:date="2010-08-05T15:19:00Z">
        <w:r w:rsidR="009A50FB" w:rsidRPr="009A50FB">
          <w:rPr>
            <w:color w:val="000000"/>
          </w:rPr>
          <w:t>Provides an extension point for additional elements in</w:t>
        </w:r>
        <w:r w:rsidR="009A50FB" w:rsidRPr="009A50FB">
          <w:rPr>
            <w:color w:val="000000"/>
          </w:rPr>
          <w:br/>
          <w:t xml:space="preserve"> </w:t>
        </w:r>
      </w:ins>
      <w:ins w:id="1927" w:author="Ph W" w:date="2010-08-05T16:08:00Z">
        <w:r w:rsidR="006F00C8">
          <w:rPr>
            <w:color w:val="000000"/>
          </w:rPr>
          <w:tab/>
        </w:r>
        <w:r w:rsidR="006F00C8">
          <w:rPr>
            <w:color w:val="000000"/>
          </w:rPr>
          <w:tab/>
        </w:r>
        <w:r w:rsidR="006F00C8">
          <w:rPr>
            <w:color w:val="000000"/>
          </w:rPr>
          <w:tab/>
        </w:r>
        <w:r w:rsidR="006F00C8">
          <w:rPr>
            <w:color w:val="000000"/>
          </w:rPr>
          <w:tab/>
        </w:r>
      </w:ins>
      <w:ins w:id="1928" w:author="Ph W" w:date="2010-08-05T16:09:00Z">
        <w:r w:rsidR="006F00C8">
          <w:rPr>
            <w:color w:val="000000"/>
          </w:rPr>
          <w:tab/>
        </w:r>
      </w:ins>
      <w:ins w:id="1929" w:author="Ph W" w:date="2010-08-05T15:19:00Z">
        <w:r w:rsidR="009A50FB" w:rsidRPr="009A50FB">
          <w:rPr>
            <w:color w:val="000000"/>
          </w:rPr>
          <w:t>the ActivityDocumentType. Implementations SHOULD ignore</w:t>
        </w:r>
        <w:r w:rsidR="009A50FB" w:rsidRPr="009A50FB">
          <w:rPr>
            <w:color w:val="000000"/>
          </w:rPr>
          <w:br/>
          <w:t xml:space="preserve"> </w:t>
        </w:r>
      </w:ins>
      <w:ins w:id="1930" w:author="Ph W" w:date="2010-08-05T16:08:00Z">
        <w:r w:rsidR="006F00C8">
          <w:rPr>
            <w:color w:val="000000"/>
          </w:rPr>
          <w:tab/>
        </w:r>
        <w:r w:rsidR="006F00C8">
          <w:rPr>
            <w:color w:val="000000"/>
          </w:rPr>
          <w:tab/>
        </w:r>
        <w:r w:rsidR="006F00C8">
          <w:rPr>
            <w:color w:val="000000"/>
          </w:rPr>
          <w:tab/>
        </w:r>
        <w:r w:rsidR="006F00C8">
          <w:rPr>
            <w:color w:val="000000"/>
          </w:rPr>
          <w:tab/>
        </w:r>
      </w:ins>
      <w:ins w:id="1931" w:author="Ph W" w:date="2010-08-05T16:09:00Z">
        <w:r w:rsidR="006F00C8">
          <w:rPr>
            <w:color w:val="000000"/>
          </w:rPr>
          <w:tab/>
        </w:r>
      </w:ins>
      <w:ins w:id="1932" w:author="Ph W" w:date="2010-08-05T15:19:00Z">
        <w:r w:rsidR="009A50FB" w:rsidRPr="009A50FB">
          <w:rPr>
            <w:color w:val="000000"/>
          </w:rPr>
          <w:t>unsupported extensions.</w:t>
        </w:r>
        <w:r w:rsidR="009A50FB" w:rsidRPr="009A50FB">
          <w:rPr>
            <w:color w:val="000000"/>
          </w:rPr>
          <w:br/>
          <w:t xml:space="preserve"> </w:t>
        </w:r>
        <w:r w:rsidR="006F00C8">
          <w:rPr>
            <w:color w:val="000000"/>
          </w:rPr>
          <w:tab/>
        </w:r>
        <w:r w:rsidR="006F00C8">
          <w:rPr>
            <w:color w:val="000000"/>
          </w:rPr>
          <w:tab/>
        </w:r>
        <w:r w:rsidR="006F00C8">
          <w:rPr>
            <w:color w:val="000000"/>
          </w:rPr>
          <w:tab/>
        </w:r>
      </w:ins>
      <w:ins w:id="1933" w:author="Ph W" w:date="2010-08-05T16:09:00Z">
        <w:r w:rsidR="006F00C8">
          <w:rPr>
            <w:color w:val="000000"/>
          </w:rPr>
          <w:tab/>
        </w:r>
      </w:ins>
      <w:ins w:id="1934" w:author="Ph W" w:date="2010-08-05T15:19:00Z">
        <w:r w:rsidR="009A50FB" w:rsidRPr="009A50FB">
          <w:rPr>
            <w:color w:val="000096"/>
          </w:rPr>
          <w:t>&lt;/xsd:documentation&gt;</w:t>
        </w:r>
        <w:r w:rsidR="009A50FB" w:rsidRPr="009A50FB">
          <w:rPr>
            <w:color w:val="000000"/>
          </w:rPr>
          <w:br/>
          <w:t xml:space="preserve"> </w:t>
        </w:r>
      </w:ins>
      <w:ins w:id="1935" w:author="Ph W" w:date="2010-08-05T16:08:00Z">
        <w:r w:rsidR="006F00C8">
          <w:rPr>
            <w:color w:val="000000"/>
          </w:rPr>
          <w:tab/>
        </w:r>
        <w:r w:rsidR="006F00C8">
          <w:rPr>
            <w:color w:val="000000"/>
          </w:rPr>
          <w:tab/>
        </w:r>
      </w:ins>
      <w:ins w:id="1936" w:author="Ph W" w:date="2010-08-05T16:09:00Z">
        <w:r w:rsidR="006F00C8">
          <w:rPr>
            <w:color w:val="000000"/>
          </w:rPr>
          <w:tab/>
        </w:r>
      </w:ins>
      <w:ins w:id="1937" w:author="Ph W" w:date="2010-08-05T15:19:00Z">
        <w:r w:rsidR="009A50FB" w:rsidRPr="009A50FB">
          <w:rPr>
            <w:color w:val="000096"/>
          </w:rPr>
          <w:t>&lt;/xsd:annotation&gt;</w:t>
        </w:r>
        <w:r w:rsidR="009A50FB" w:rsidRPr="009A50FB">
          <w:rPr>
            <w:color w:val="000000"/>
          </w:rPr>
          <w:br/>
          <w:t xml:space="preserve"> </w:t>
        </w:r>
      </w:ins>
      <w:ins w:id="1938" w:author="Ph W" w:date="2010-08-05T16:08:00Z">
        <w:r w:rsidR="006F00C8">
          <w:rPr>
            <w:color w:val="000000"/>
          </w:rPr>
          <w:tab/>
        </w:r>
      </w:ins>
      <w:ins w:id="1939" w:author="Ph W" w:date="2010-08-05T16:09:00Z">
        <w:r w:rsidR="006F00C8">
          <w:rPr>
            <w:color w:val="000000"/>
          </w:rPr>
          <w:tab/>
        </w:r>
      </w:ins>
      <w:ins w:id="1940" w:author="Ph W" w:date="2010-08-05T15:19:00Z">
        <w:r w:rsidR="009A50FB" w:rsidRPr="009A50FB">
          <w:rPr>
            <w:color w:val="000096"/>
          </w:rPr>
          <w:t>&lt;/xsd:any&gt;</w:t>
        </w:r>
        <w:r w:rsidR="009A50FB" w:rsidRPr="009A50FB">
          <w:rPr>
            <w:color w:val="000000"/>
          </w:rPr>
          <w:br/>
          <w:t xml:space="preserve"> </w:t>
        </w:r>
      </w:ins>
      <w:ins w:id="1941" w:author="Ph W" w:date="2010-08-05T16:09:00Z">
        <w:r w:rsidR="006F00C8">
          <w:rPr>
            <w:color w:val="000000"/>
          </w:rPr>
          <w:tab/>
        </w:r>
        <w:r w:rsidR="006F00C8">
          <w:rPr>
            <w:color w:val="000000"/>
          </w:rPr>
          <w:tab/>
        </w:r>
      </w:ins>
      <w:ins w:id="1942" w:author="Ph W" w:date="2010-08-05T15:19:00Z">
        <w:r w:rsidR="009A50FB" w:rsidRPr="009A50FB">
          <w:rPr>
            <w:color w:val="000096"/>
          </w:rPr>
          <w:t>&lt;xsd:element</w:t>
        </w:r>
        <w:r w:rsidR="009A50FB" w:rsidRPr="009A50FB">
          <w:rPr>
            <w:color w:val="F5844C"/>
          </w:rPr>
          <w:t xml:space="preserve"> name</w:t>
        </w:r>
        <w:r w:rsidR="009A50FB" w:rsidRPr="009A50FB">
          <w:rPr>
            <w:color w:val="FF8040"/>
          </w:rPr>
          <w:t>=</w:t>
        </w:r>
        <w:r w:rsidR="009A50FB" w:rsidRPr="009A50FB">
          <w:t>"Status"</w:t>
        </w:r>
        <w:r w:rsidR="009A50FB" w:rsidRPr="009A50FB">
          <w:rPr>
            <w:color w:val="F5844C"/>
          </w:rPr>
          <w:t xml:space="preserve"> type</w:t>
        </w:r>
        <w:r w:rsidR="009A50FB" w:rsidRPr="009A50FB">
          <w:rPr>
            <w:color w:val="FF8040"/>
          </w:rPr>
          <w:t>=</w:t>
        </w:r>
        <w:r w:rsidR="009A50FB" w:rsidRPr="009A50FB">
          <w:t>"aid:ActivityStatusType"</w:t>
        </w:r>
        <w:r w:rsidR="009A50FB" w:rsidRPr="009A50FB">
          <w:rPr>
            <w:color w:val="000096"/>
          </w:rPr>
          <w:t>&gt;</w:t>
        </w:r>
        <w:r w:rsidR="009A50FB" w:rsidRPr="009A50FB">
          <w:rPr>
            <w:color w:val="000000"/>
          </w:rPr>
          <w:br/>
        </w:r>
      </w:ins>
      <w:ins w:id="1943" w:author="Ph W" w:date="2010-08-05T16:09:00Z">
        <w:r w:rsidR="006F00C8">
          <w:rPr>
            <w:color w:val="000096"/>
          </w:rPr>
          <w:t xml:space="preserve"> </w:t>
        </w:r>
        <w:r w:rsidR="006F00C8">
          <w:rPr>
            <w:color w:val="000096"/>
          </w:rPr>
          <w:tab/>
        </w:r>
        <w:r w:rsidR="006F00C8">
          <w:rPr>
            <w:color w:val="000096"/>
          </w:rPr>
          <w:tab/>
        </w:r>
        <w:r w:rsidR="006F00C8">
          <w:rPr>
            <w:color w:val="000096"/>
          </w:rPr>
          <w:tab/>
        </w:r>
      </w:ins>
      <w:ins w:id="1944" w:author="Ph W" w:date="2010-08-05T15:19:00Z">
        <w:r w:rsidR="009A50FB" w:rsidRPr="009A50FB">
          <w:rPr>
            <w:color w:val="000096"/>
          </w:rPr>
          <w:t>&lt;xsd:annotation&gt;</w:t>
        </w:r>
        <w:r w:rsidR="009A50FB" w:rsidRPr="009A50FB">
          <w:rPr>
            <w:color w:val="000000"/>
          </w:rPr>
          <w:br/>
          <w:t xml:space="preserve"> </w:t>
        </w:r>
      </w:ins>
      <w:ins w:id="1945" w:author="Ph W" w:date="2010-08-05T16:10:00Z">
        <w:r w:rsidR="006F00C8">
          <w:rPr>
            <w:color w:val="000000"/>
          </w:rPr>
          <w:tab/>
        </w:r>
        <w:r w:rsidR="006F00C8">
          <w:rPr>
            <w:color w:val="000000"/>
          </w:rPr>
          <w:tab/>
        </w:r>
        <w:r w:rsidR="006F00C8">
          <w:rPr>
            <w:color w:val="000000"/>
          </w:rPr>
          <w:tab/>
        </w:r>
        <w:r w:rsidR="006F00C8">
          <w:rPr>
            <w:color w:val="000000"/>
          </w:rPr>
          <w:tab/>
        </w:r>
      </w:ins>
      <w:ins w:id="1946" w:author="Ph W" w:date="2010-08-05T15:19:00Z">
        <w:r w:rsidR="009A50FB" w:rsidRPr="009A50FB">
          <w:rPr>
            <w:color w:val="000096"/>
          </w:rPr>
          <w:t>&lt;xsd:documentation</w:t>
        </w:r>
        <w:r w:rsidR="009A50FB" w:rsidRPr="009A50FB">
          <w:rPr>
            <w:color w:val="F5844C"/>
          </w:rPr>
          <w:t xml:space="preserve"> xml:lang</w:t>
        </w:r>
        <w:r w:rsidR="009A50FB" w:rsidRPr="009A50FB">
          <w:rPr>
            <w:color w:val="FF8040"/>
          </w:rPr>
          <w:t>=</w:t>
        </w:r>
        <w:r w:rsidR="009A50FB" w:rsidRPr="009A50FB">
          <w:t>"en"</w:t>
        </w:r>
        <w:r w:rsidR="009A50FB" w:rsidRPr="009A50FB">
          <w:rPr>
            <w:color w:val="000096"/>
          </w:rPr>
          <w:t>&gt;</w:t>
        </w:r>
        <w:r w:rsidR="009A50FB" w:rsidRPr="009A50FB">
          <w:rPr>
            <w:color w:val="000000"/>
          </w:rPr>
          <w:br/>
          <w:t xml:space="preserve"> </w:t>
        </w:r>
      </w:ins>
      <w:ins w:id="1947" w:author="Ph W" w:date="2010-08-05T16:10:00Z">
        <w:r w:rsidR="006F00C8">
          <w:rPr>
            <w:color w:val="000000"/>
          </w:rPr>
          <w:tab/>
        </w:r>
        <w:r w:rsidR="006F00C8">
          <w:rPr>
            <w:color w:val="000000"/>
          </w:rPr>
          <w:tab/>
        </w:r>
        <w:r w:rsidR="006F00C8">
          <w:rPr>
            <w:color w:val="000000"/>
          </w:rPr>
          <w:tab/>
        </w:r>
        <w:r w:rsidR="006F00C8">
          <w:rPr>
            <w:color w:val="000000"/>
          </w:rPr>
          <w:tab/>
        </w:r>
        <w:r w:rsidR="006F00C8">
          <w:rPr>
            <w:color w:val="000000"/>
          </w:rPr>
          <w:tab/>
        </w:r>
      </w:ins>
      <w:ins w:id="1948" w:author="Ph W" w:date="2010-08-05T15:19:00Z">
        <w:r w:rsidR="009A50FB" w:rsidRPr="009A50FB">
          <w:rPr>
            <w:color w:val="000000"/>
          </w:rPr>
          <w:t xml:space="preserve"> Stores the status of the activity instance at the time</w:t>
        </w:r>
        <w:r w:rsidR="009A50FB" w:rsidRPr="009A50FB">
          <w:rPr>
            <w:color w:val="000000"/>
          </w:rPr>
          <w:br/>
          <w:t xml:space="preserve"> </w:t>
        </w:r>
      </w:ins>
      <w:ins w:id="1949" w:author="Ph W" w:date="2010-08-05T16:10:00Z">
        <w:r w:rsidR="006F00C8">
          <w:rPr>
            <w:color w:val="000000"/>
          </w:rPr>
          <w:tab/>
        </w:r>
        <w:r w:rsidR="006F00C8">
          <w:rPr>
            <w:color w:val="000000"/>
          </w:rPr>
          <w:tab/>
        </w:r>
        <w:r w:rsidR="006F00C8">
          <w:rPr>
            <w:color w:val="000000"/>
          </w:rPr>
          <w:tab/>
        </w:r>
        <w:r w:rsidR="006F00C8">
          <w:rPr>
            <w:color w:val="000000"/>
          </w:rPr>
          <w:tab/>
        </w:r>
        <w:r w:rsidR="006F00C8">
          <w:rPr>
            <w:color w:val="000000"/>
          </w:rPr>
          <w:tab/>
        </w:r>
      </w:ins>
      <w:ins w:id="1950" w:author="Ph W" w:date="2010-08-05T15:19:00Z">
        <w:r w:rsidR="009A50FB" w:rsidRPr="009A50FB">
          <w:rPr>
            <w:color w:val="000000"/>
          </w:rPr>
          <w:t xml:space="preserve">described by the surrounding history entry. The status </w:t>
        </w:r>
        <w:r w:rsidR="009A50FB" w:rsidRPr="009A50FB">
          <w:rPr>
            <w:color w:val="000000"/>
          </w:rPr>
          <w:br/>
          <w:t xml:space="preserve"> </w:t>
        </w:r>
      </w:ins>
      <w:ins w:id="1951" w:author="Ph W" w:date="2010-08-05T16:10:00Z">
        <w:r w:rsidR="006F00C8">
          <w:rPr>
            <w:color w:val="000000"/>
          </w:rPr>
          <w:tab/>
        </w:r>
        <w:r w:rsidR="006F00C8">
          <w:rPr>
            <w:color w:val="000000"/>
          </w:rPr>
          <w:tab/>
        </w:r>
        <w:r w:rsidR="006F00C8">
          <w:rPr>
            <w:color w:val="000000"/>
          </w:rPr>
          <w:tab/>
        </w:r>
        <w:r w:rsidR="006F00C8">
          <w:rPr>
            <w:color w:val="000000"/>
          </w:rPr>
          <w:tab/>
        </w:r>
        <w:r w:rsidR="006F00C8">
          <w:rPr>
            <w:color w:val="000000"/>
          </w:rPr>
          <w:tab/>
        </w:r>
      </w:ins>
      <w:ins w:id="1952" w:author="Ph W" w:date="2010-08-05T15:19:00Z">
        <w:r w:rsidR="009A50FB" w:rsidRPr="009A50FB">
          <w:rPr>
            <w:color w:val="000000"/>
          </w:rPr>
          <w:t xml:space="preserve">of an activity comprises its current state </w:t>
        </w:r>
        <w:r w:rsidR="009A50FB" w:rsidRPr="009A50FB">
          <w:rPr>
            <w:color w:val="000000"/>
          </w:rPr>
          <w:br/>
          <w:t xml:space="preserve"> </w:t>
        </w:r>
      </w:ins>
      <w:ins w:id="1953" w:author="Ph W" w:date="2010-08-05T16:10:00Z">
        <w:r w:rsidR="006F00C8">
          <w:rPr>
            <w:color w:val="000000"/>
          </w:rPr>
          <w:tab/>
        </w:r>
        <w:r w:rsidR="006F00C8">
          <w:rPr>
            <w:color w:val="000000"/>
          </w:rPr>
          <w:tab/>
        </w:r>
        <w:r w:rsidR="006F00C8">
          <w:rPr>
            <w:color w:val="000000"/>
          </w:rPr>
          <w:tab/>
        </w:r>
        <w:r w:rsidR="006F00C8">
          <w:rPr>
            <w:color w:val="000000"/>
          </w:rPr>
          <w:tab/>
        </w:r>
        <w:r w:rsidR="006F00C8">
          <w:rPr>
            <w:color w:val="000000"/>
          </w:rPr>
          <w:tab/>
        </w:r>
      </w:ins>
      <w:ins w:id="1954" w:author="Ph W" w:date="2010-08-05T15:19:00Z">
        <w:r w:rsidR="009A50FB" w:rsidRPr="009A50FB">
          <w:rPr>
            <w:color w:val="000000"/>
          </w:rPr>
          <w:t>(defined by an appropriate state model) and, if</w:t>
        </w:r>
      </w:ins>
      <w:ins w:id="1955" w:author="Ph W" w:date="2010-08-05T16:10:00Z">
        <w:r w:rsidR="006F00C8">
          <w:rPr>
            <w:color w:val="000000"/>
          </w:rPr>
          <w:br/>
        </w:r>
      </w:ins>
      <w:ins w:id="1956" w:author="Ph W" w:date="2010-08-05T15:19:00Z">
        <w:r w:rsidR="009A50FB" w:rsidRPr="009A50FB">
          <w:rPr>
            <w:color w:val="000000"/>
          </w:rPr>
          <w:t xml:space="preserve"> </w:t>
        </w:r>
      </w:ins>
      <w:ins w:id="1957" w:author="Ph W" w:date="2010-08-05T16:10:00Z">
        <w:r w:rsidR="006F00C8">
          <w:rPr>
            <w:color w:val="000000"/>
          </w:rPr>
          <w:tab/>
        </w:r>
        <w:r w:rsidR="006F00C8">
          <w:rPr>
            <w:color w:val="000000"/>
          </w:rPr>
          <w:tab/>
        </w:r>
        <w:r w:rsidR="006F00C8">
          <w:rPr>
            <w:color w:val="000000"/>
          </w:rPr>
          <w:tab/>
        </w:r>
        <w:r w:rsidR="006F00C8">
          <w:rPr>
            <w:color w:val="000000"/>
          </w:rPr>
          <w:tab/>
        </w:r>
        <w:r w:rsidR="006F00C8">
          <w:rPr>
            <w:color w:val="000000"/>
          </w:rPr>
          <w:tab/>
        </w:r>
      </w:ins>
      <w:ins w:id="1958" w:author="Ph W" w:date="2010-08-05T15:19:00Z">
        <w:r w:rsidR="009A50FB" w:rsidRPr="009A50FB">
          <w:rPr>
            <w:color w:val="000000"/>
          </w:rPr>
          <w:t>necessary, exception information. Every status record for</w:t>
        </w:r>
      </w:ins>
    </w:p>
    <w:p w:rsidR="006F00C8" w:rsidRDefault="009A50FB" w:rsidP="00ED748E">
      <w:pPr>
        <w:pStyle w:val="XMLSnippet"/>
        <w:numPr>
          <w:ins w:id="1959" w:author="Ph W" w:date="2010-08-05T15:39:00Z"/>
        </w:numPr>
        <w:rPr>
          <w:ins w:id="1960" w:author="Ph W" w:date="2010-08-05T16:10:00Z"/>
          <w:color w:val="000000"/>
        </w:rPr>
      </w:pPr>
      <w:ins w:id="1961" w:author="Ph W" w:date="2010-08-05T15:19:00Z">
        <w:r w:rsidRPr="009A50FB">
          <w:rPr>
            <w:color w:val="000000"/>
          </w:rPr>
          <w:t xml:space="preserve"> </w:t>
        </w:r>
      </w:ins>
      <w:ins w:id="1962" w:author="Ph W" w:date="2010-08-05T16:10:00Z">
        <w:r w:rsidR="006F00C8">
          <w:rPr>
            <w:color w:val="000000"/>
          </w:rPr>
          <w:tab/>
        </w:r>
        <w:r w:rsidR="006F00C8">
          <w:rPr>
            <w:color w:val="000000"/>
          </w:rPr>
          <w:tab/>
        </w:r>
        <w:r w:rsidR="006F00C8">
          <w:rPr>
            <w:color w:val="000000"/>
          </w:rPr>
          <w:tab/>
        </w:r>
        <w:r w:rsidR="006F00C8">
          <w:rPr>
            <w:color w:val="000000"/>
          </w:rPr>
          <w:tab/>
        </w:r>
        <w:r w:rsidR="006F00C8">
          <w:rPr>
            <w:color w:val="000000"/>
          </w:rPr>
          <w:tab/>
        </w:r>
      </w:ins>
      <w:ins w:id="1963" w:author="Ph W" w:date="2010-08-05T15:19:00Z">
        <w:r w:rsidRPr="009A50FB">
          <w:rPr>
            <w:color w:val="000000"/>
          </w:rPr>
          <w:t>an activity MUST contain at least the current state; if</w:t>
        </w:r>
      </w:ins>
    </w:p>
    <w:p w:rsidR="006F00C8" w:rsidRDefault="009A50FB" w:rsidP="00ED748E">
      <w:pPr>
        <w:pStyle w:val="XMLSnippet"/>
        <w:numPr>
          <w:ins w:id="1964" w:author="Ph W" w:date="2010-08-05T15:39:00Z"/>
        </w:numPr>
        <w:rPr>
          <w:ins w:id="1965" w:author="Ph W" w:date="2010-08-05T16:10:00Z"/>
          <w:color w:val="000000"/>
        </w:rPr>
      </w:pPr>
      <w:ins w:id="1966" w:author="Ph W" w:date="2010-08-05T15:19:00Z">
        <w:r w:rsidRPr="009A50FB">
          <w:rPr>
            <w:color w:val="000000"/>
          </w:rPr>
          <w:t xml:space="preserve"> </w:t>
        </w:r>
      </w:ins>
      <w:ins w:id="1967" w:author="Ph W" w:date="2010-08-05T16:10:00Z">
        <w:r w:rsidR="006F00C8">
          <w:rPr>
            <w:color w:val="000000"/>
          </w:rPr>
          <w:tab/>
        </w:r>
        <w:r w:rsidR="006F00C8">
          <w:rPr>
            <w:color w:val="000000"/>
          </w:rPr>
          <w:tab/>
        </w:r>
        <w:r w:rsidR="006F00C8">
          <w:rPr>
            <w:color w:val="000000"/>
          </w:rPr>
          <w:tab/>
        </w:r>
        <w:r w:rsidR="006F00C8">
          <w:rPr>
            <w:color w:val="000000"/>
          </w:rPr>
          <w:tab/>
        </w:r>
        <w:r w:rsidR="006F00C8">
          <w:rPr>
            <w:color w:val="000000"/>
          </w:rPr>
          <w:tab/>
        </w:r>
      </w:ins>
      <w:ins w:id="1968" w:author="Ph W" w:date="2010-08-05T15:19:00Z">
        <w:r w:rsidRPr="009A50FB">
          <w:rPr>
            <w:color w:val="000000"/>
          </w:rPr>
          <w:t>an exceptional condition occurs during the activity's</w:t>
        </w:r>
      </w:ins>
    </w:p>
    <w:p w:rsidR="006F00C8" w:rsidRDefault="009A50FB" w:rsidP="00ED748E">
      <w:pPr>
        <w:pStyle w:val="XMLSnippet"/>
        <w:numPr>
          <w:ins w:id="1969" w:author="Ph W" w:date="2010-08-05T15:39:00Z"/>
        </w:numPr>
        <w:rPr>
          <w:ins w:id="1970" w:author="Ph W" w:date="2010-08-05T16:11:00Z"/>
          <w:color w:val="000000"/>
        </w:rPr>
      </w:pPr>
      <w:ins w:id="1971" w:author="Ph W" w:date="2010-08-05T15:19:00Z">
        <w:r w:rsidRPr="009A50FB">
          <w:rPr>
            <w:color w:val="000000"/>
          </w:rPr>
          <w:t xml:space="preserve"> </w:t>
        </w:r>
      </w:ins>
      <w:ins w:id="1972" w:author="Ph W" w:date="2010-08-05T16:10:00Z">
        <w:r w:rsidR="006F00C8">
          <w:rPr>
            <w:color w:val="000000"/>
          </w:rPr>
          <w:tab/>
        </w:r>
        <w:r w:rsidR="006F00C8">
          <w:rPr>
            <w:color w:val="000000"/>
          </w:rPr>
          <w:tab/>
        </w:r>
        <w:r w:rsidR="006F00C8">
          <w:rPr>
            <w:color w:val="000000"/>
          </w:rPr>
          <w:tab/>
        </w:r>
        <w:r w:rsidR="006F00C8">
          <w:rPr>
            <w:color w:val="000000"/>
          </w:rPr>
          <w:tab/>
        </w:r>
        <w:r w:rsidR="006F00C8">
          <w:rPr>
            <w:color w:val="000000"/>
          </w:rPr>
          <w:tab/>
        </w:r>
      </w:ins>
      <w:ins w:id="1973" w:author="Ph W" w:date="2010-08-05T15:19:00Z">
        <w:r w:rsidRPr="009A50FB">
          <w:rPr>
            <w:color w:val="000000"/>
          </w:rPr>
          <w:t>lifetime, it SHOULD be also recorded here. Note that the</w:t>
        </w:r>
      </w:ins>
    </w:p>
    <w:p w:rsidR="006F00C8" w:rsidRDefault="009A50FB" w:rsidP="00ED748E">
      <w:pPr>
        <w:pStyle w:val="XMLSnippet"/>
        <w:numPr>
          <w:ins w:id="1974" w:author="Ph W" w:date="2010-08-05T15:39:00Z"/>
        </w:numPr>
        <w:rPr>
          <w:ins w:id="1975" w:author="Ph W" w:date="2010-08-05T16:11:00Z"/>
          <w:color w:val="000000"/>
        </w:rPr>
      </w:pPr>
      <w:ins w:id="1976" w:author="Ph W" w:date="2010-08-05T15:19:00Z">
        <w:r w:rsidRPr="009A50FB">
          <w:rPr>
            <w:color w:val="000000"/>
          </w:rPr>
          <w:t xml:space="preserve"> </w:t>
        </w:r>
      </w:ins>
      <w:ins w:id="1977" w:author="Ph W" w:date="2010-08-05T16:11:00Z">
        <w:r w:rsidR="006F00C8">
          <w:rPr>
            <w:color w:val="000000"/>
          </w:rPr>
          <w:tab/>
        </w:r>
        <w:r w:rsidR="006F00C8">
          <w:rPr>
            <w:color w:val="000000"/>
          </w:rPr>
          <w:tab/>
        </w:r>
        <w:r w:rsidR="006F00C8">
          <w:rPr>
            <w:color w:val="000000"/>
          </w:rPr>
          <w:tab/>
        </w:r>
        <w:r w:rsidR="006F00C8">
          <w:rPr>
            <w:color w:val="000000"/>
          </w:rPr>
          <w:tab/>
        </w:r>
        <w:r w:rsidR="006F00C8">
          <w:rPr>
            <w:color w:val="000000"/>
          </w:rPr>
          <w:tab/>
        </w:r>
      </w:ins>
      <w:ins w:id="1978" w:author="Ph W" w:date="2010-08-05T15:19:00Z">
        <w:r w:rsidRPr="009A50FB">
          <w:rPr>
            <w:color w:val="000000"/>
          </w:rPr>
          <w:t>existence of an exception entry is not necessarily</w:t>
        </w:r>
      </w:ins>
    </w:p>
    <w:p w:rsidR="006F00C8" w:rsidRDefault="009A50FB" w:rsidP="00ED748E">
      <w:pPr>
        <w:pStyle w:val="XMLSnippet"/>
        <w:numPr>
          <w:ins w:id="1979" w:author="Ph W" w:date="2010-08-05T15:39:00Z"/>
        </w:numPr>
        <w:rPr>
          <w:ins w:id="1980" w:author="Ph W" w:date="2010-08-05T16:12:00Z"/>
          <w:color w:val="000000"/>
        </w:rPr>
      </w:pPr>
      <w:ins w:id="1981" w:author="Ph W" w:date="2010-08-05T15:19:00Z">
        <w:r w:rsidRPr="009A50FB">
          <w:rPr>
            <w:color w:val="000000"/>
          </w:rPr>
          <w:t xml:space="preserve"> </w:t>
        </w:r>
      </w:ins>
      <w:ins w:id="1982" w:author="Ph W" w:date="2010-08-05T16:11:00Z">
        <w:r w:rsidR="006F00C8">
          <w:rPr>
            <w:color w:val="000000"/>
          </w:rPr>
          <w:tab/>
        </w:r>
        <w:r w:rsidR="006F00C8">
          <w:rPr>
            <w:color w:val="000000"/>
          </w:rPr>
          <w:tab/>
        </w:r>
        <w:r w:rsidR="006F00C8">
          <w:rPr>
            <w:color w:val="000000"/>
          </w:rPr>
          <w:tab/>
        </w:r>
        <w:r w:rsidR="006F00C8">
          <w:rPr>
            <w:color w:val="000000"/>
          </w:rPr>
          <w:tab/>
        </w:r>
        <w:r w:rsidR="006F00C8">
          <w:rPr>
            <w:color w:val="000000"/>
          </w:rPr>
          <w:tab/>
        </w:r>
      </w:ins>
      <w:ins w:id="1983" w:author="Ph W" w:date="2010-08-05T15:19:00Z">
        <w:r w:rsidRPr="009A50FB">
          <w:rPr>
            <w:color w:val="000000"/>
          </w:rPr>
          <w:t>coupled to a corresponding</w:t>
        </w:r>
      </w:ins>
      <w:ins w:id="1984" w:author="Ph W" w:date="2010-08-05T16:11:00Z">
        <w:r w:rsidR="006F00C8">
          <w:rPr>
            <w:color w:val="000000"/>
          </w:rPr>
          <w:t xml:space="preserve"> </w:t>
        </w:r>
      </w:ins>
      <w:ins w:id="1985" w:author="Ph W" w:date="2010-08-05T15:19:00Z">
        <w:r w:rsidRPr="009A50FB">
          <w:rPr>
            <w:color w:val="000000"/>
          </w:rPr>
          <w:t>exceptional state; a possible</w:t>
        </w:r>
      </w:ins>
      <w:ins w:id="1986" w:author="Ph W" w:date="2010-08-05T16:11:00Z">
        <w:r w:rsidR="006F00C8">
          <w:rPr>
            <w:color w:val="000000"/>
          </w:rPr>
          <w:br/>
        </w:r>
      </w:ins>
      <w:ins w:id="1987" w:author="Ph W" w:date="2010-08-05T15:19:00Z">
        <w:r w:rsidRPr="009A50FB">
          <w:rPr>
            <w:color w:val="000000"/>
          </w:rPr>
          <w:t xml:space="preserve"> </w:t>
        </w:r>
      </w:ins>
      <w:ins w:id="1988" w:author="Ph W" w:date="2010-08-05T16:11:00Z">
        <w:r w:rsidR="006F00C8">
          <w:rPr>
            <w:color w:val="000000"/>
          </w:rPr>
          <w:tab/>
        </w:r>
        <w:r w:rsidR="006F00C8">
          <w:rPr>
            <w:color w:val="000000"/>
          </w:rPr>
          <w:tab/>
        </w:r>
        <w:r w:rsidR="006F00C8">
          <w:rPr>
            <w:color w:val="000000"/>
          </w:rPr>
          <w:tab/>
        </w:r>
        <w:r w:rsidR="006F00C8">
          <w:rPr>
            <w:color w:val="000000"/>
          </w:rPr>
          <w:tab/>
        </w:r>
        <w:r w:rsidR="006F00C8">
          <w:rPr>
            <w:color w:val="000000"/>
          </w:rPr>
          <w:tab/>
        </w:r>
      </w:ins>
      <w:ins w:id="1989" w:author="Ph W" w:date="2010-08-05T15:19:00Z">
        <w:r w:rsidRPr="009A50FB">
          <w:rPr>
            <w:color w:val="000000"/>
          </w:rPr>
          <w:t>connection between these is left to the implementor and</w:t>
        </w:r>
      </w:ins>
      <w:ins w:id="1990" w:author="Ph W" w:date="2010-08-05T16:11:00Z">
        <w:r w:rsidR="006F00C8">
          <w:rPr>
            <w:color w:val="000000"/>
          </w:rPr>
          <w:br/>
        </w:r>
      </w:ins>
      <w:ins w:id="1991" w:author="Ph W" w:date="2010-08-05T15:19:00Z">
        <w:r w:rsidRPr="009A50FB">
          <w:rPr>
            <w:color w:val="000000"/>
          </w:rPr>
          <w:t xml:space="preserve"> </w:t>
        </w:r>
      </w:ins>
      <w:ins w:id="1992" w:author="Ph W" w:date="2010-08-05T16:11:00Z">
        <w:r w:rsidR="006F00C8">
          <w:rPr>
            <w:color w:val="000000"/>
          </w:rPr>
          <w:tab/>
        </w:r>
        <w:r w:rsidR="006F00C8">
          <w:rPr>
            <w:color w:val="000000"/>
          </w:rPr>
          <w:tab/>
        </w:r>
        <w:r w:rsidR="006F00C8">
          <w:rPr>
            <w:color w:val="000000"/>
          </w:rPr>
          <w:tab/>
        </w:r>
        <w:r w:rsidR="006F00C8">
          <w:rPr>
            <w:color w:val="000000"/>
          </w:rPr>
          <w:tab/>
        </w:r>
        <w:r w:rsidR="006F00C8">
          <w:rPr>
            <w:color w:val="000000"/>
          </w:rPr>
          <w:tab/>
        </w:r>
      </w:ins>
      <w:ins w:id="1993" w:author="Ph W" w:date="2010-08-05T15:19:00Z">
        <w:r w:rsidRPr="009A50FB">
          <w:rPr>
            <w:color w:val="000000"/>
          </w:rPr>
          <w:t>SHOULD be described in the concrete state model's</w:t>
        </w:r>
      </w:ins>
      <w:ins w:id="1994" w:author="Ph W" w:date="2010-08-05T16:11:00Z">
        <w:r w:rsidR="006F00C8">
          <w:rPr>
            <w:color w:val="000000"/>
          </w:rPr>
          <w:br/>
        </w:r>
      </w:ins>
      <w:ins w:id="1995" w:author="Ph W" w:date="2010-08-05T15:19:00Z">
        <w:r w:rsidRPr="009A50FB">
          <w:rPr>
            <w:color w:val="000000"/>
          </w:rPr>
          <w:t xml:space="preserve"> </w:t>
        </w:r>
      </w:ins>
      <w:ins w:id="1996" w:author="Ph W" w:date="2010-08-05T16:11:00Z">
        <w:r w:rsidR="006F00C8">
          <w:rPr>
            <w:color w:val="000000"/>
          </w:rPr>
          <w:tab/>
        </w:r>
        <w:r w:rsidR="006F00C8">
          <w:rPr>
            <w:color w:val="000000"/>
          </w:rPr>
          <w:tab/>
        </w:r>
        <w:r w:rsidR="006F00C8">
          <w:rPr>
            <w:color w:val="000000"/>
          </w:rPr>
          <w:tab/>
        </w:r>
        <w:r w:rsidR="006F00C8">
          <w:rPr>
            <w:color w:val="000000"/>
          </w:rPr>
          <w:tab/>
        </w:r>
        <w:r w:rsidR="006F00C8">
          <w:rPr>
            <w:color w:val="000000"/>
          </w:rPr>
          <w:tab/>
        </w:r>
      </w:ins>
      <w:ins w:id="1997" w:author="Ph W" w:date="2010-08-05T15:19:00Z">
        <w:r w:rsidRPr="009A50FB">
          <w:rPr>
            <w:color w:val="000000"/>
          </w:rPr>
          <w:t>documentation.</w:t>
        </w:r>
      </w:ins>
      <w:ins w:id="1998" w:author="Ph W" w:date="2010-08-05T16:12:00Z">
        <w:r w:rsidR="006F00C8">
          <w:rPr>
            <w:color w:val="000000"/>
          </w:rPr>
          <w:t xml:space="preserve"> </w:t>
        </w:r>
      </w:ins>
      <w:ins w:id="1999" w:author="Ph W" w:date="2010-08-05T15:19:00Z">
        <w:r w:rsidRPr="009A50FB">
          <w:rPr>
            <w:color w:val="000000"/>
          </w:rPr>
          <w:t>See also</w:t>
        </w:r>
      </w:ins>
      <w:ins w:id="2000" w:author="Ph W" w:date="2010-08-05T16:12:00Z">
        <w:r w:rsidR="006F00C8">
          <w:rPr>
            <w:color w:val="000000"/>
          </w:rPr>
          <w:t xml:space="preserve"> </w:t>
        </w:r>
      </w:ins>
      <w:ins w:id="2001" w:author="Ph W" w:date="2010-08-05T15:19:00Z">
        <w:r w:rsidRPr="009A50FB">
          <w:rPr>
            <w:color w:val="000000"/>
          </w:rPr>
          <w:t>ActivityStatusType and GFD.X,</w:t>
        </w:r>
      </w:ins>
    </w:p>
    <w:p w:rsidR="00EC70EE" w:rsidRDefault="009A50FB" w:rsidP="00ED748E">
      <w:pPr>
        <w:pStyle w:val="XMLSnippet"/>
        <w:numPr>
          <w:ins w:id="2002" w:author="Ph W" w:date="2010-08-05T15:42:00Z"/>
        </w:numPr>
        <w:rPr>
          <w:ins w:id="2003" w:author="Ph W" w:date="2010-08-05T16:23:00Z"/>
          <w:color w:val="000096"/>
        </w:rPr>
      </w:pPr>
      <w:ins w:id="2004" w:author="Ph W" w:date="2010-08-05T15:19:00Z">
        <w:r w:rsidRPr="009A50FB">
          <w:rPr>
            <w:color w:val="000000"/>
          </w:rPr>
          <w:t xml:space="preserve"> </w:t>
        </w:r>
      </w:ins>
      <w:ins w:id="2005" w:author="Ph W" w:date="2010-08-05T16:12:00Z">
        <w:r w:rsidR="006F00C8">
          <w:rPr>
            <w:color w:val="000000"/>
          </w:rPr>
          <w:tab/>
        </w:r>
        <w:r w:rsidR="006F00C8">
          <w:rPr>
            <w:color w:val="000000"/>
          </w:rPr>
          <w:tab/>
        </w:r>
        <w:r w:rsidR="006F00C8">
          <w:rPr>
            <w:color w:val="000000"/>
          </w:rPr>
          <w:tab/>
        </w:r>
        <w:r w:rsidR="006F00C8">
          <w:rPr>
            <w:color w:val="000000"/>
          </w:rPr>
          <w:tab/>
        </w:r>
        <w:r w:rsidR="006F00C8">
          <w:rPr>
            <w:color w:val="000000"/>
          </w:rPr>
          <w:tab/>
        </w:r>
      </w:ins>
      <w:ins w:id="2006" w:author="Ph W" w:date="2010-08-05T15:19:00Z">
        <w:r w:rsidRPr="009A50FB">
          <w:rPr>
            <w:color w:val="000000"/>
          </w:rPr>
          <w:t>Section 4.5.</w:t>
        </w:r>
        <w:r w:rsidRPr="009A50FB">
          <w:rPr>
            <w:color w:val="000000"/>
          </w:rPr>
          <w:br/>
          <w:t xml:space="preserve"> </w:t>
        </w:r>
      </w:ins>
      <w:ins w:id="2007" w:author="Ph W" w:date="2010-08-05T16:12:00Z">
        <w:r w:rsidR="006F00C8">
          <w:rPr>
            <w:color w:val="000000"/>
          </w:rPr>
          <w:tab/>
        </w:r>
        <w:r w:rsidR="006F00C8">
          <w:rPr>
            <w:color w:val="000000"/>
          </w:rPr>
          <w:tab/>
        </w:r>
        <w:r w:rsidR="006F00C8">
          <w:rPr>
            <w:color w:val="000000"/>
          </w:rPr>
          <w:tab/>
        </w:r>
        <w:r w:rsidR="006F00C8">
          <w:rPr>
            <w:color w:val="000000"/>
          </w:rPr>
          <w:tab/>
        </w:r>
      </w:ins>
      <w:ins w:id="2008" w:author="Ph W" w:date="2010-08-05T15:19:00Z">
        <w:r w:rsidRPr="009A50FB">
          <w:rPr>
            <w:color w:val="000096"/>
          </w:rPr>
          <w:t>&lt;/xsd:documentation&gt;</w:t>
        </w:r>
        <w:r w:rsidRPr="009A50FB">
          <w:rPr>
            <w:color w:val="000000"/>
          </w:rPr>
          <w:br/>
          <w:t xml:space="preserve"> </w:t>
        </w:r>
        <w:r w:rsidR="006F00C8">
          <w:rPr>
            <w:color w:val="000000"/>
          </w:rPr>
          <w:tab/>
        </w:r>
        <w:r w:rsidR="006F00C8">
          <w:rPr>
            <w:color w:val="000000"/>
          </w:rPr>
          <w:tab/>
        </w:r>
        <w:r w:rsidR="006F00C8">
          <w:rPr>
            <w:color w:val="000000"/>
          </w:rPr>
          <w:tab/>
        </w:r>
        <w:r w:rsidRPr="009A50FB">
          <w:rPr>
            <w:color w:val="000096"/>
          </w:rPr>
          <w:t>&lt;/xsd:annotation&gt;</w:t>
        </w:r>
        <w:r w:rsidRPr="009A50FB">
          <w:rPr>
            <w:color w:val="000000"/>
          </w:rPr>
          <w:br/>
          <w:t xml:space="preserve"> </w:t>
        </w:r>
      </w:ins>
      <w:ins w:id="2009" w:author="Ph W" w:date="2010-08-05T16:12:00Z">
        <w:r w:rsidR="006F00C8">
          <w:rPr>
            <w:color w:val="000000"/>
          </w:rPr>
          <w:tab/>
        </w:r>
        <w:r w:rsidR="006F00C8">
          <w:rPr>
            <w:color w:val="000000"/>
          </w:rPr>
          <w:tab/>
        </w:r>
      </w:ins>
      <w:ins w:id="2010" w:author="Ph W" w:date="2010-08-05T15:19:00Z">
        <w:r w:rsidRPr="009A50FB">
          <w:rPr>
            <w:color w:val="000096"/>
          </w:rPr>
          <w:t>&lt;/xsd:element&gt;</w:t>
        </w:r>
        <w:r w:rsidR="006F00C8">
          <w:rPr>
            <w:color w:val="000000"/>
          </w:rPr>
          <w:br/>
          <w:t xml:space="preserve"> </w:t>
        </w:r>
        <w:r w:rsidR="006F00C8">
          <w:rPr>
            <w:color w:val="000000"/>
          </w:rPr>
          <w:tab/>
        </w:r>
        <w:r w:rsidR="006F00C8">
          <w:rPr>
            <w:color w:val="000000"/>
          </w:rPr>
          <w:tab/>
        </w:r>
        <w:r w:rsidRPr="009A50FB">
          <w:rPr>
            <w:color w:val="000096"/>
          </w:rPr>
          <w:t>&lt;xsd:element</w:t>
        </w:r>
        <w:r w:rsidRPr="009A50FB">
          <w:rPr>
            <w:color w:val="F5844C"/>
          </w:rPr>
          <w:t xml:space="preserve"> ref</w:t>
        </w:r>
        <w:r w:rsidRPr="009A50FB">
          <w:rPr>
            <w:color w:val="FF8040"/>
          </w:rPr>
          <w:t>=</w:t>
        </w:r>
        <w:r w:rsidRPr="009A50FB">
          <w:t>"aid:ActivityDefinition"</w:t>
        </w:r>
        <w:r w:rsidRPr="009A50FB">
          <w:rPr>
            <w:color w:val="F5844C"/>
          </w:rPr>
          <w:t xml:space="preserve"> minOccurs</w:t>
        </w:r>
        <w:r w:rsidRPr="009A50FB">
          <w:rPr>
            <w:color w:val="FF8040"/>
          </w:rPr>
          <w:t>=</w:t>
        </w:r>
        <w:r w:rsidRPr="009A50FB">
          <w:t>"0"</w:t>
        </w:r>
        <w:r w:rsidRPr="009A50FB">
          <w:rPr>
            <w:color w:val="000096"/>
          </w:rPr>
          <w:t>&gt;</w:t>
        </w:r>
        <w:r w:rsidRPr="009A50FB">
          <w:rPr>
            <w:color w:val="000000"/>
          </w:rPr>
          <w:br/>
        </w:r>
      </w:ins>
      <w:ins w:id="2011" w:author="Ph W" w:date="2010-08-05T16:12:00Z">
        <w:r w:rsidR="006F00C8">
          <w:rPr>
            <w:color w:val="000096"/>
          </w:rPr>
          <w:tab/>
        </w:r>
        <w:r w:rsidR="006F00C8">
          <w:rPr>
            <w:color w:val="000096"/>
          </w:rPr>
          <w:tab/>
        </w:r>
        <w:r w:rsidR="006F00C8">
          <w:rPr>
            <w:color w:val="000096"/>
          </w:rPr>
          <w:tab/>
        </w:r>
        <w:r w:rsidR="006F00C8" w:rsidRPr="009A50FB">
          <w:rPr>
            <w:color w:val="000096"/>
          </w:rPr>
          <w:t>&lt;xsd:annotation&gt;</w:t>
        </w:r>
        <w:r w:rsidR="006F00C8" w:rsidRPr="009A50FB">
          <w:rPr>
            <w:color w:val="000000"/>
          </w:rPr>
          <w:br/>
          <w:t xml:space="preserve"> </w:t>
        </w:r>
        <w:r w:rsidR="006F00C8">
          <w:rPr>
            <w:color w:val="000000"/>
          </w:rPr>
          <w:tab/>
        </w:r>
        <w:r w:rsidR="006F00C8">
          <w:rPr>
            <w:color w:val="000000"/>
          </w:rPr>
          <w:tab/>
        </w:r>
        <w:r w:rsidR="006F00C8">
          <w:rPr>
            <w:color w:val="000000"/>
          </w:rPr>
          <w:tab/>
        </w:r>
        <w:r w:rsidR="006F00C8">
          <w:rPr>
            <w:color w:val="000000"/>
          </w:rPr>
          <w:tab/>
        </w:r>
        <w:r w:rsidR="006F00C8" w:rsidRPr="009A50FB">
          <w:rPr>
            <w:color w:val="000096"/>
          </w:rPr>
          <w:t>&lt;xsd:documentation</w:t>
        </w:r>
        <w:r w:rsidR="006F00C8" w:rsidRPr="009A50FB">
          <w:rPr>
            <w:color w:val="F5844C"/>
          </w:rPr>
          <w:t xml:space="preserve"> xml:lang</w:t>
        </w:r>
        <w:r w:rsidR="006F00C8" w:rsidRPr="009A50FB">
          <w:rPr>
            <w:color w:val="FF8040"/>
          </w:rPr>
          <w:t>=</w:t>
        </w:r>
        <w:r w:rsidR="006F00C8" w:rsidRPr="009A50FB">
          <w:t>"en"</w:t>
        </w:r>
        <w:r w:rsidR="006F00C8" w:rsidRPr="009A50FB">
          <w:rPr>
            <w:color w:val="000096"/>
          </w:rPr>
          <w:t>&gt;</w:t>
        </w:r>
        <w:r w:rsidR="006F00C8" w:rsidRPr="009A50FB">
          <w:rPr>
            <w:color w:val="000000"/>
          </w:rPr>
          <w:br/>
        </w:r>
      </w:ins>
      <w:ins w:id="2012" w:author="Ph W" w:date="2010-08-05T15:19:00Z">
        <w:r w:rsidRPr="009A50FB">
          <w:rPr>
            <w:color w:val="000000"/>
          </w:rPr>
          <w:t xml:space="preserve"> </w:t>
        </w:r>
      </w:ins>
      <w:ins w:id="2013" w:author="Ph W" w:date="2010-08-05T16:13:00Z">
        <w:r w:rsidR="006F00C8">
          <w:rPr>
            <w:color w:val="000000"/>
          </w:rPr>
          <w:tab/>
        </w:r>
        <w:r w:rsidR="006F00C8">
          <w:rPr>
            <w:color w:val="000000"/>
          </w:rPr>
          <w:tab/>
        </w:r>
        <w:r w:rsidR="006F00C8">
          <w:rPr>
            <w:color w:val="000000"/>
          </w:rPr>
          <w:tab/>
        </w:r>
        <w:r w:rsidR="006F00C8">
          <w:rPr>
            <w:color w:val="000000"/>
          </w:rPr>
          <w:tab/>
        </w:r>
        <w:r w:rsidR="006F00C8">
          <w:rPr>
            <w:color w:val="000000"/>
          </w:rPr>
          <w:tab/>
        </w:r>
      </w:ins>
      <w:ins w:id="2014" w:author="Ph W" w:date="2010-08-05T15:19:00Z">
        <w:r w:rsidRPr="009A50FB">
          <w:rPr>
            <w:color w:val="000000"/>
          </w:rPr>
          <w:t xml:space="preserve"> Stores the definition of</w:t>
        </w:r>
        <w:r w:rsidR="006F00C8">
          <w:rPr>
            <w:color w:val="000000"/>
          </w:rPr>
          <w:t xml:space="preserve"> the activity with respect to</w:t>
        </w:r>
        <w:r w:rsidR="006F00C8">
          <w:rPr>
            <w:color w:val="000000"/>
          </w:rPr>
          <w:br/>
          <w:t xml:space="preserve"> </w:t>
        </w:r>
      </w:ins>
      <w:ins w:id="2015" w:author="Ph W" w:date="2010-08-05T16:13:00Z">
        <w:r w:rsidR="006F00C8">
          <w:rPr>
            <w:color w:val="000000"/>
          </w:rPr>
          <w:tab/>
        </w:r>
        <w:r w:rsidR="006F00C8">
          <w:rPr>
            <w:color w:val="000000"/>
          </w:rPr>
          <w:tab/>
        </w:r>
        <w:r w:rsidR="006F00C8">
          <w:rPr>
            <w:color w:val="000000"/>
          </w:rPr>
          <w:tab/>
        </w:r>
        <w:r w:rsidR="006F00C8">
          <w:rPr>
            <w:color w:val="000000"/>
          </w:rPr>
          <w:tab/>
        </w:r>
        <w:r w:rsidR="006F00C8">
          <w:rPr>
            <w:color w:val="000000"/>
          </w:rPr>
          <w:tab/>
        </w:r>
      </w:ins>
      <w:ins w:id="2016" w:author="Ph W" w:date="2010-08-05T15:19:00Z">
        <w:r w:rsidRPr="009A50FB">
          <w:rPr>
            <w:color w:val="000000"/>
          </w:rPr>
          <w:t>the enclosing history record. See also</w:t>
        </w:r>
        <w:r w:rsidRPr="009A50FB">
          <w:rPr>
            <w:color w:val="000000"/>
          </w:rPr>
          <w:br/>
          <w:t xml:space="preserve"> </w:t>
        </w:r>
      </w:ins>
      <w:ins w:id="2017" w:author="Ph W" w:date="2010-08-05T16:13:00Z">
        <w:r w:rsidR="006F00C8">
          <w:rPr>
            <w:color w:val="000000"/>
          </w:rPr>
          <w:tab/>
        </w:r>
        <w:r w:rsidR="006F00C8">
          <w:rPr>
            <w:color w:val="000000"/>
          </w:rPr>
          <w:tab/>
        </w:r>
        <w:r w:rsidR="006F00C8">
          <w:rPr>
            <w:color w:val="000000"/>
          </w:rPr>
          <w:tab/>
        </w:r>
        <w:r w:rsidR="006F00C8">
          <w:rPr>
            <w:color w:val="000000"/>
          </w:rPr>
          <w:tab/>
        </w:r>
        <w:r w:rsidR="006F00C8">
          <w:rPr>
            <w:color w:val="000000"/>
          </w:rPr>
          <w:tab/>
        </w:r>
      </w:ins>
      <w:ins w:id="2018" w:author="Ph W" w:date="2010-08-05T15:19:00Z">
        <w:r w:rsidRPr="009A50FB">
          <w:rPr>
            <w:color w:val="000000"/>
          </w:rPr>
          <w:t xml:space="preserve"> ActivityDefinition and GFD.X, Section 4.8.</w:t>
        </w:r>
        <w:r w:rsidRPr="009A50FB">
          <w:rPr>
            <w:color w:val="000000"/>
          </w:rPr>
          <w:br/>
        </w:r>
      </w:ins>
      <w:ins w:id="2019" w:author="Ph W" w:date="2010-08-05T16:13:00Z">
        <w:r w:rsidR="006F00C8">
          <w:rPr>
            <w:color w:val="000000"/>
          </w:rPr>
          <w:tab/>
        </w:r>
        <w:r w:rsidR="006F00C8">
          <w:rPr>
            <w:color w:val="000000"/>
          </w:rPr>
          <w:tab/>
        </w:r>
        <w:r w:rsidR="006F00C8">
          <w:rPr>
            <w:color w:val="000000"/>
          </w:rPr>
          <w:tab/>
        </w:r>
        <w:r w:rsidR="006F00C8">
          <w:rPr>
            <w:color w:val="000000"/>
          </w:rPr>
          <w:tab/>
        </w:r>
        <w:r w:rsidR="006F00C8" w:rsidRPr="009A50FB">
          <w:rPr>
            <w:color w:val="000096"/>
          </w:rPr>
          <w:t>&lt;/xsd:documentation&gt;</w:t>
        </w:r>
        <w:r w:rsidR="006F00C8" w:rsidRPr="009A50FB">
          <w:rPr>
            <w:color w:val="000000"/>
          </w:rPr>
          <w:br/>
          <w:t xml:space="preserve"> </w:t>
        </w:r>
        <w:r w:rsidR="006F00C8">
          <w:rPr>
            <w:color w:val="000000"/>
          </w:rPr>
          <w:tab/>
        </w:r>
        <w:r w:rsidR="006F00C8">
          <w:rPr>
            <w:color w:val="000000"/>
          </w:rPr>
          <w:tab/>
        </w:r>
        <w:r w:rsidR="006F00C8">
          <w:rPr>
            <w:color w:val="000000"/>
          </w:rPr>
          <w:tab/>
        </w:r>
        <w:r w:rsidR="006F00C8" w:rsidRPr="009A50FB">
          <w:rPr>
            <w:color w:val="000096"/>
          </w:rPr>
          <w:t>&lt;/xsd:annotation&gt;</w:t>
        </w:r>
        <w:r w:rsidR="006F00C8" w:rsidRPr="009A50FB">
          <w:rPr>
            <w:color w:val="000000"/>
          </w:rPr>
          <w:br/>
          <w:t xml:space="preserve"> </w:t>
        </w:r>
        <w:r w:rsidR="006F00C8">
          <w:rPr>
            <w:color w:val="000000"/>
          </w:rPr>
          <w:tab/>
        </w:r>
        <w:r w:rsidR="006F00C8">
          <w:rPr>
            <w:color w:val="000000"/>
          </w:rPr>
          <w:tab/>
        </w:r>
        <w:r w:rsidR="006F00C8" w:rsidRPr="009A50FB">
          <w:rPr>
            <w:color w:val="000096"/>
          </w:rPr>
          <w:t>&lt;/xsd:element&gt;</w:t>
        </w:r>
      </w:ins>
      <w:ins w:id="2020" w:author="Ph W" w:date="2010-08-05T15:19:00Z">
        <w:r w:rsidRPr="009A50FB">
          <w:rPr>
            <w:color w:val="000000"/>
          </w:rPr>
          <w:br/>
          <w:t xml:space="preserve"> </w:t>
        </w:r>
      </w:ins>
      <w:ins w:id="2021" w:author="Ph W" w:date="2010-08-05T16:17:00Z">
        <w:r w:rsidR="00EC70EE">
          <w:rPr>
            <w:color w:val="000000"/>
          </w:rPr>
          <w:tab/>
        </w:r>
        <w:r w:rsidR="00EC70EE">
          <w:rPr>
            <w:color w:val="000000"/>
          </w:rPr>
          <w:tab/>
        </w:r>
      </w:ins>
      <w:ins w:id="2022" w:author="Ph W" w:date="2010-08-05T15:19:00Z">
        <w:r w:rsidRPr="009A50FB">
          <w:rPr>
            <w:color w:val="000096"/>
          </w:rPr>
          <w:t>&lt;xsd:element</w:t>
        </w:r>
        <w:r w:rsidRPr="009A50FB">
          <w:rPr>
            <w:color w:val="F5844C"/>
          </w:rPr>
          <w:t xml:space="preserve"> ref</w:t>
        </w:r>
        <w:r w:rsidRPr="009A50FB">
          <w:rPr>
            <w:color w:val="FF8040"/>
          </w:rPr>
          <w:t>=</w:t>
        </w:r>
        <w:r w:rsidRPr="009A50FB">
          <w:t>"aid:ActivityDependency"</w:t>
        </w:r>
        <w:r w:rsidRPr="009A50FB">
          <w:rPr>
            <w:color w:val="F5844C"/>
          </w:rPr>
          <w:t xml:space="preserve"> minOccurs</w:t>
        </w:r>
        <w:r w:rsidRPr="009A50FB">
          <w:rPr>
            <w:color w:val="FF8040"/>
          </w:rPr>
          <w:t>=</w:t>
        </w:r>
        <w:r w:rsidRPr="009A50FB">
          <w:t>"0"</w:t>
        </w:r>
        <w:r w:rsidRPr="009A50FB">
          <w:rPr>
            <w:color w:val="000096"/>
          </w:rPr>
          <w:t>&gt;</w:t>
        </w:r>
        <w:r w:rsidRPr="009A50FB">
          <w:rPr>
            <w:color w:val="000000"/>
          </w:rPr>
          <w:br/>
          <w:t xml:space="preserve"> </w:t>
        </w:r>
      </w:ins>
      <w:ins w:id="2023" w:author="Ph W" w:date="2010-08-05T16:17:00Z">
        <w:r w:rsidR="00EC70EE">
          <w:rPr>
            <w:color w:val="000000"/>
          </w:rPr>
          <w:tab/>
        </w:r>
        <w:r w:rsidR="00EC70EE">
          <w:rPr>
            <w:color w:val="000000"/>
          </w:rPr>
          <w:tab/>
        </w:r>
        <w:r w:rsidR="00EC70EE">
          <w:rPr>
            <w:color w:val="000000"/>
          </w:rPr>
          <w:tab/>
        </w:r>
      </w:ins>
      <w:ins w:id="2024" w:author="Ph W" w:date="2010-08-05T15:19:00Z">
        <w:r w:rsidRPr="009A50FB">
          <w:rPr>
            <w:color w:val="000096"/>
          </w:rPr>
          <w:t>&lt;xsd:annotation&gt;</w:t>
        </w:r>
        <w:r w:rsidRPr="009A50FB">
          <w:rPr>
            <w:color w:val="000000"/>
          </w:rPr>
          <w:br/>
          <w:t xml:space="preserve"> </w:t>
        </w:r>
      </w:ins>
      <w:ins w:id="2025" w:author="Ph W" w:date="2010-08-05T16:17:00Z">
        <w:r w:rsidR="00EC70EE">
          <w:rPr>
            <w:color w:val="000000"/>
          </w:rPr>
          <w:tab/>
        </w:r>
        <w:r w:rsidR="00EC70EE">
          <w:rPr>
            <w:color w:val="000000"/>
          </w:rPr>
          <w:tab/>
        </w:r>
        <w:r w:rsidR="00EC70EE">
          <w:rPr>
            <w:color w:val="000000"/>
          </w:rPr>
          <w:tab/>
        </w:r>
      </w:ins>
      <w:ins w:id="2026" w:author="Ph W" w:date="2010-08-05T16:18:00Z">
        <w:r w:rsidR="00EC70EE">
          <w:rPr>
            <w:color w:val="000000"/>
          </w:rPr>
          <w:tab/>
        </w:r>
      </w:ins>
      <w:ins w:id="2027" w:author="Ph W" w:date="2010-08-05T15:19:00Z">
        <w:r w:rsidRPr="009A50FB">
          <w:rPr>
            <w:color w:val="000096"/>
          </w:rPr>
          <w:t>&lt;xsd:documentation</w:t>
        </w:r>
        <w:r w:rsidRPr="009A50FB">
          <w:rPr>
            <w:color w:val="F5844C"/>
          </w:rPr>
          <w:t xml:space="preserve"> xml:lang</w:t>
        </w:r>
        <w:r w:rsidRPr="009A50FB">
          <w:rPr>
            <w:color w:val="FF8040"/>
          </w:rPr>
          <w:t>=</w:t>
        </w:r>
        <w:r w:rsidRPr="009A50FB">
          <w:t>"en"</w:t>
        </w:r>
        <w:r w:rsidRPr="009A50FB">
          <w:rPr>
            <w:color w:val="000096"/>
          </w:rPr>
          <w:t>&gt;</w:t>
        </w:r>
        <w:r w:rsidR="00EC70EE">
          <w:rPr>
            <w:color w:val="000000"/>
          </w:rPr>
          <w:br/>
        </w:r>
        <w:r w:rsidRPr="009A50FB">
          <w:rPr>
            <w:color w:val="000000"/>
          </w:rPr>
          <w:t xml:space="preserve"> </w:t>
        </w:r>
      </w:ins>
      <w:ins w:id="2028" w:author="Ph W" w:date="2010-08-05T16:17:00Z">
        <w:r w:rsidR="00EC70EE">
          <w:rPr>
            <w:color w:val="000000"/>
          </w:rPr>
          <w:tab/>
        </w:r>
        <w:r w:rsidR="00EC70EE">
          <w:rPr>
            <w:color w:val="000000"/>
          </w:rPr>
          <w:tab/>
        </w:r>
        <w:r w:rsidR="00EC70EE">
          <w:rPr>
            <w:color w:val="000000"/>
          </w:rPr>
          <w:tab/>
        </w:r>
        <w:r w:rsidR="00EC70EE">
          <w:rPr>
            <w:color w:val="000000"/>
          </w:rPr>
          <w:tab/>
        </w:r>
      </w:ins>
      <w:ins w:id="2029" w:author="Ph W" w:date="2010-08-05T16:18:00Z">
        <w:r w:rsidR="00EC70EE">
          <w:rPr>
            <w:color w:val="000000"/>
          </w:rPr>
          <w:tab/>
        </w:r>
      </w:ins>
      <w:ins w:id="2030" w:author="Ph W" w:date="2010-08-05T15:19:00Z">
        <w:r w:rsidRPr="009A50FB">
          <w:rPr>
            <w:color w:val="000000"/>
          </w:rPr>
          <w:t>Stores the dependency definitions for the activity with</w:t>
        </w:r>
        <w:r w:rsidRPr="009A50FB">
          <w:rPr>
            <w:color w:val="000000"/>
          </w:rPr>
          <w:br/>
          <w:t xml:space="preserve"> </w:t>
        </w:r>
      </w:ins>
      <w:ins w:id="2031" w:author="Ph W" w:date="2010-08-05T16:18:00Z">
        <w:r w:rsidR="00EC70EE">
          <w:rPr>
            <w:color w:val="000000"/>
          </w:rPr>
          <w:tab/>
        </w:r>
        <w:r w:rsidR="00EC70EE">
          <w:rPr>
            <w:color w:val="000000"/>
          </w:rPr>
          <w:tab/>
        </w:r>
        <w:r w:rsidR="00EC70EE">
          <w:rPr>
            <w:color w:val="000000"/>
          </w:rPr>
          <w:tab/>
        </w:r>
        <w:r w:rsidR="00EC70EE">
          <w:rPr>
            <w:color w:val="000000"/>
          </w:rPr>
          <w:tab/>
        </w:r>
        <w:r w:rsidR="00EC70EE">
          <w:rPr>
            <w:color w:val="000000"/>
          </w:rPr>
          <w:tab/>
        </w:r>
      </w:ins>
      <w:ins w:id="2032" w:author="Ph W" w:date="2010-08-05T15:19:00Z">
        <w:r w:rsidRPr="009A50FB">
          <w:rPr>
            <w:color w:val="000000"/>
          </w:rPr>
          <w:t>respect to the enclosing history record. See also</w:t>
        </w:r>
        <w:r w:rsidRPr="009A50FB">
          <w:rPr>
            <w:color w:val="000000"/>
          </w:rPr>
          <w:br/>
          <w:t xml:space="preserve"> </w:t>
        </w:r>
      </w:ins>
      <w:ins w:id="2033" w:author="Ph W" w:date="2010-08-05T16:18:00Z">
        <w:r w:rsidR="00EC70EE">
          <w:rPr>
            <w:color w:val="000000"/>
          </w:rPr>
          <w:tab/>
        </w:r>
        <w:r w:rsidR="00EC70EE">
          <w:rPr>
            <w:color w:val="000000"/>
          </w:rPr>
          <w:tab/>
        </w:r>
        <w:r w:rsidR="00EC70EE">
          <w:rPr>
            <w:color w:val="000000"/>
          </w:rPr>
          <w:tab/>
        </w:r>
        <w:r w:rsidR="00EC70EE">
          <w:rPr>
            <w:color w:val="000000"/>
          </w:rPr>
          <w:tab/>
        </w:r>
        <w:r w:rsidR="00EC70EE">
          <w:rPr>
            <w:color w:val="000000"/>
          </w:rPr>
          <w:tab/>
        </w:r>
      </w:ins>
      <w:ins w:id="2034" w:author="Ph W" w:date="2010-08-05T15:19:00Z">
        <w:r w:rsidRPr="009A50FB">
          <w:rPr>
            <w:color w:val="000000"/>
          </w:rPr>
          <w:t>ActivityDependency and GFD.X, Section 4.9.</w:t>
        </w:r>
        <w:r w:rsidRPr="009A50FB">
          <w:rPr>
            <w:color w:val="000000"/>
          </w:rPr>
          <w:br/>
          <w:t xml:space="preserve"> </w:t>
        </w:r>
      </w:ins>
      <w:ins w:id="2035" w:author="Ph W" w:date="2010-08-05T16:18:00Z">
        <w:r w:rsidR="00EC70EE">
          <w:rPr>
            <w:color w:val="000000"/>
          </w:rPr>
          <w:tab/>
        </w:r>
        <w:r w:rsidR="00EC70EE">
          <w:rPr>
            <w:color w:val="000000"/>
          </w:rPr>
          <w:tab/>
        </w:r>
        <w:r w:rsidR="00EC70EE">
          <w:rPr>
            <w:color w:val="000000"/>
          </w:rPr>
          <w:tab/>
        </w:r>
        <w:r w:rsidR="00EC70EE">
          <w:rPr>
            <w:color w:val="000000"/>
          </w:rPr>
          <w:tab/>
        </w:r>
      </w:ins>
      <w:ins w:id="2036" w:author="Ph W" w:date="2010-08-05T15:19:00Z">
        <w:r w:rsidRPr="009A50FB">
          <w:rPr>
            <w:color w:val="000096"/>
          </w:rPr>
          <w:t>&lt;/xsd:documentation&gt;</w:t>
        </w:r>
        <w:r w:rsidRPr="009A50FB">
          <w:rPr>
            <w:color w:val="000000"/>
          </w:rPr>
          <w:br/>
          <w:t xml:space="preserve"> </w:t>
        </w:r>
      </w:ins>
      <w:ins w:id="2037" w:author="Ph W" w:date="2010-08-05T16:18:00Z">
        <w:r w:rsidR="00EC70EE">
          <w:rPr>
            <w:color w:val="000000"/>
          </w:rPr>
          <w:tab/>
        </w:r>
        <w:r w:rsidR="00EC70EE">
          <w:rPr>
            <w:color w:val="000000"/>
          </w:rPr>
          <w:tab/>
        </w:r>
        <w:r w:rsidR="00EC70EE">
          <w:rPr>
            <w:color w:val="000000"/>
          </w:rPr>
          <w:tab/>
        </w:r>
      </w:ins>
      <w:ins w:id="2038" w:author="Ph W" w:date="2010-08-05T15:19:00Z">
        <w:r w:rsidRPr="009A50FB">
          <w:rPr>
            <w:color w:val="000096"/>
          </w:rPr>
          <w:t>&lt;/xsd:annotation&gt;</w:t>
        </w:r>
        <w:r w:rsidRPr="009A50FB">
          <w:rPr>
            <w:color w:val="000000"/>
          </w:rPr>
          <w:br/>
          <w:t xml:space="preserve"> </w:t>
        </w:r>
      </w:ins>
      <w:ins w:id="2039" w:author="Ph W" w:date="2010-08-05T16:18:00Z">
        <w:r w:rsidR="00EC70EE">
          <w:rPr>
            <w:color w:val="000000"/>
          </w:rPr>
          <w:tab/>
        </w:r>
        <w:r w:rsidR="00EC70EE">
          <w:rPr>
            <w:color w:val="000000"/>
          </w:rPr>
          <w:tab/>
        </w:r>
      </w:ins>
      <w:ins w:id="2040" w:author="Ph W" w:date="2010-08-05T15:19:00Z">
        <w:r w:rsidRPr="009A50FB">
          <w:rPr>
            <w:color w:val="000096"/>
          </w:rPr>
          <w:t>&lt;/xsd:element&gt;</w:t>
        </w:r>
        <w:r w:rsidRPr="009A50FB">
          <w:rPr>
            <w:color w:val="000000"/>
          </w:rPr>
          <w:br/>
          <w:t xml:space="preserve"> </w:t>
        </w:r>
      </w:ins>
      <w:ins w:id="2041" w:author="Ph W" w:date="2010-08-05T16:18:00Z">
        <w:r w:rsidR="00EC70EE">
          <w:rPr>
            <w:color w:val="000000"/>
          </w:rPr>
          <w:tab/>
        </w:r>
        <w:r w:rsidR="00EC70EE">
          <w:rPr>
            <w:color w:val="000000"/>
          </w:rPr>
          <w:tab/>
        </w:r>
      </w:ins>
      <w:ins w:id="2042" w:author="Ph W" w:date="2010-08-05T15:19:00Z">
        <w:r w:rsidRPr="009A50FB">
          <w:rPr>
            <w:color w:val="000096"/>
          </w:rPr>
          <w:t>&lt;xsd:element</w:t>
        </w:r>
        <w:r w:rsidRPr="009A50FB">
          <w:rPr>
            <w:color w:val="F5844C"/>
          </w:rPr>
          <w:t xml:space="preserve"> name</w:t>
        </w:r>
        <w:r w:rsidRPr="009A50FB">
          <w:rPr>
            <w:color w:val="FF8040"/>
          </w:rPr>
          <w:t>=</w:t>
        </w:r>
        <w:r w:rsidRPr="009A50FB">
          <w:t>"ManagerReference"</w:t>
        </w:r>
      </w:ins>
      <w:ins w:id="2043" w:author="Ph W" w:date="2010-08-05T16:19:00Z">
        <w:r w:rsidR="00EC70EE">
          <w:br/>
        </w:r>
      </w:ins>
      <w:ins w:id="2044" w:author="Ph W" w:date="2010-08-05T15:19:00Z">
        <w:r w:rsidR="00EC70EE">
          <w:rPr>
            <w:color w:val="F5844C"/>
          </w:rPr>
          <w:t xml:space="preserve"> </w:t>
        </w:r>
      </w:ins>
      <w:ins w:id="2045" w:author="Ph W" w:date="2010-08-05T16:19:00Z">
        <w:r w:rsidR="00EC70EE">
          <w:rPr>
            <w:color w:val="F5844C"/>
          </w:rPr>
          <w:tab/>
        </w:r>
        <w:r w:rsidR="00EC70EE">
          <w:rPr>
            <w:color w:val="F5844C"/>
          </w:rPr>
          <w:tab/>
        </w:r>
      </w:ins>
      <w:ins w:id="2046" w:author="Ph W" w:date="2010-08-05T15:19:00Z">
        <w:r w:rsidRPr="009A50FB">
          <w:rPr>
            <w:color w:val="F5844C"/>
          </w:rPr>
          <w:t>type</w:t>
        </w:r>
        <w:r w:rsidRPr="009A50FB">
          <w:rPr>
            <w:color w:val="FF8040"/>
          </w:rPr>
          <w:t>=</w:t>
        </w:r>
        <w:r w:rsidRPr="009A50FB">
          <w:t>"wsa:EndpointReferenceType"</w:t>
        </w:r>
        <w:r w:rsidRPr="009A50FB">
          <w:rPr>
            <w:color w:val="000096"/>
          </w:rPr>
          <w:t>&gt;</w:t>
        </w:r>
        <w:r w:rsidRPr="009A50FB">
          <w:rPr>
            <w:color w:val="000000"/>
          </w:rPr>
          <w:br/>
          <w:t xml:space="preserve"> </w:t>
        </w:r>
      </w:ins>
      <w:ins w:id="2047" w:author="Ph W" w:date="2010-08-05T16:19:00Z">
        <w:r w:rsidR="00EC70EE">
          <w:rPr>
            <w:color w:val="000000"/>
          </w:rPr>
          <w:tab/>
        </w:r>
        <w:r w:rsidR="00EC70EE">
          <w:rPr>
            <w:color w:val="000000"/>
          </w:rPr>
          <w:tab/>
        </w:r>
        <w:r w:rsidR="00EC70EE">
          <w:rPr>
            <w:color w:val="000000"/>
          </w:rPr>
          <w:tab/>
        </w:r>
      </w:ins>
      <w:ins w:id="2048" w:author="Ph W" w:date="2010-08-05T15:19:00Z">
        <w:r w:rsidRPr="009A50FB">
          <w:rPr>
            <w:color w:val="000096"/>
          </w:rPr>
          <w:t>&lt;xsd:annotation&gt;</w:t>
        </w:r>
        <w:r w:rsidRPr="009A50FB">
          <w:rPr>
            <w:color w:val="000000"/>
          </w:rPr>
          <w:br/>
          <w:t xml:space="preserve"> </w:t>
        </w:r>
      </w:ins>
      <w:ins w:id="2049" w:author="Ph W" w:date="2010-08-05T16:19:00Z">
        <w:r w:rsidR="00EC70EE">
          <w:rPr>
            <w:color w:val="000000"/>
          </w:rPr>
          <w:tab/>
        </w:r>
        <w:r w:rsidR="00EC70EE">
          <w:rPr>
            <w:color w:val="000000"/>
          </w:rPr>
          <w:tab/>
        </w:r>
        <w:r w:rsidR="00EC70EE">
          <w:rPr>
            <w:color w:val="000000"/>
          </w:rPr>
          <w:tab/>
        </w:r>
      </w:ins>
      <w:ins w:id="2050" w:author="Ph W" w:date="2010-08-05T16:20:00Z">
        <w:r w:rsidR="00EC70EE">
          <w:rPr>
            <w:color w:val="000000"/>
          </w:rPr>
          <w:tab/>
        </w:r>
      </w:ins>
      <w:ins w:id="2051" w:author="Ph W" w:date="2010-08-05T15:19:00Z">
        <w:r w:rsidRPr="009A50FB">
          <w:rPr>
            <w:color w:val="000096"/>
          </w:rPr>
          <w:t>&lt;xsd:documentation</w:t>
        </w:r>
        <w:r w:rsidRPr="009A50FB">
          <w:rPr>
            <w:color w:val="F5844C"/>
          </w:rPr>
          <w:t xml:space="preserve"> xml:lang</w:t>
        </w:r>
        <w:r w:rsidRPr="009A50FB">
          <w:rPr>
            <w:color w:val="FF8040"/>
          </w:rPr>
          <w:t>=</w:t>
        </w:r>
        <w:r w:rsidRPr="009A50FB">
          <w:t>"en"</w:t>
        </w:r>
        <w:r w:rsidRPr="009A50FB">
          <w:rPr>
            <w:color w:val="000096"/>
          </w:rPr>
          <w:t>&gt;</w:t>
        </w:r>
        <w:r w:rsidRPr="009A50FB">
          <w:rPr>
            <w:color w:val="000000"/>
          </w:rPr>
          <w:br/>
          <w:t xml:space="preserve"> </w:t>
        </w:r>
      </w:ins>
      <w:ins w:id="2052" w:author="Ph W" w:date="2010-08-05T16:19:00Z">
        <w:r w:rsidR="00EC70EE">
          <w:rPr>
            <w:color w:val="000000"/>
          </w:rPr>
          <w:tab/>
        </w:r>
        <w:r w:rsidR="00EC70EE">
          <w:rPr>
            <w:color w:val="000000"/>
          </w:rPr>
          <w:tab/>
        </w:r>
        <w:r w:rsidR="00EC70EE">
          <w:rPr>
            <w:color w:val="000000"/>
          </w:rPr>
          <w:tab/>
        </w:r>
      </w:ins>
      <w:ins w:id="2053" w:author="Ph W" w:date="2010-08-05T16:20:00Z">
        <w:r w:rsidR="00EC70EE">
          <w:rPr>
            <w:color w:val="000000"/>
          </w:rPr>
          <w:tab/>
        </w:r>
      </w:ins>
      <w:ins w:id="2054" w:author="Ph W" w:date="2010-08-05T16:19:00Z">
        <w:r w:rsidR="00EC70EE">
          <w:rPr>
            <w:color w:val="000000"/>
          </w:rPr>
          <w:tab/>
        </w:r>
      </w:ins>
      <w:ins w:id="2055" w:author="Ph W" w:date="2010-08-05T15:19:00Z">
        <w:r w:rsidRPr="009A50FB">
          <w:rPr>
            <w:color w:val="000000"/>
          </w:rPr>
          <w:t>Keeps the endpoint reference of the activity's managing</w:t>
        </w:r>
        <w:r w:rsidRPr="009A50FB">
          <w:rPr>
            <w:color w:val="000000"/>
          </w:rPr>
          <w:br/>
          <w:t xml:space="preserve"> </w:t>
        </w:r>
      </w:ins>
      <w:ins w:id="2056" w:author="Ph W" w:date="2010-08-05T16:19:00Z">
        <w:r w:rsidR="00EC70EE">
          <w:rPr>
            <w:color w:val="000000"/>
          </w:rPr>
          <w:tab/>
        </w:r>
        <w:r w:rsidR="00EC70EE">
          <w:rPr>
            <w:color w:val="000000"/>
          </w:rPr>
          <w:tab/>
        </w:r>
        <w:r w:rsidR="00EC70EE">
          <w:rPr>
            <w:color w:val="000000"/>
          </w:rPr>
          <w:tab/>
        </w:r>
      </w:ins>
      <w:ins w:id="2057" w:author="Ph W" w:date="2010-08-05T16:20:00Z">
        <w:r w:rsidR="00EC70EE">
          <w:rPr>
            <w:color w:val="000000"/>
          </w:rPr>
          <w:tab/>
        </w:r>
      </w:ins>
      <w:ins w:id="2058" w:author="Ph W" w:date="2010-08-05T16:19:00Z">
        <w:r w:rsidR="00EC70EE">
          <w:rPr>
            <w:color w:val="000000"/>
          </w:rPr>
          <w:tab/>
        </w:r>
      </w:ins>
      <w:ins w:id="2059" w:author="Ph W" w:date="2010-08-05T15:19:00Z">
        <w:r w:rsidRPr="009A50FB">
          <w:rPr>
            <w:color w:val="000000"/>
          </w:rPr>
          <w:t>service at the time denoted by the enclosing record. The</w:t>
        </w:r>
        <w:r w:rsidRPr="009A50FB">
          <w:rPr>
            <w:color w:val="000000"/>
          </w:rPr>
          <w:br/>
          <w:t xml:space="preserve"> </w:t>
        </w:r>
      </w:ins>
      <w:ins w:id="2060" w:author="Ph W" w:date="2010-08-05T16:19:00Z">
        <w:r w:rsidR="00EC70EE">
          <w:rPr>
            <w:color w:val="000000"/>
          </w:rPr>
          <w:tab/>
        </w:r>
        <w:r w:rsidR="00EC70EE">
          <w:rPr>
            <w:color w:val="000000"/>
          </w:rPr>
          <w:tab/>
        </w:r>
        <w:r w:rsidR="00EC70EE">
          <w:rPr>
            <w:color w:val="000000"/>
          </w:rPr>
          <w:tab/>
        </w:r>
      </w:ins>
      <w:ins w:id="2061" w:author="Ph W" w:date="2010-08-05T16:20:00Z">
        <w:r w:rsidR="00EC70EE">
          <w:rPr>
            <w:color w:val="000000"/>
          </w:rPr>
          <w:tab/>
        </w:r>
      </w:ins>
      <w:ins w:id="2062" w:author="Ph W" w:date="2010-08-05T16:19:00Z">
        <w:r w:rsidR="00EC70EE">
          <w:rPr>
            <w:color w:val="000000"/>
          </w:rPr>
          <w:tab/>
        </w:r>
      </w:ins>
      <w:ins w:id="2063" w:author="Ph W" w:date="2010-08-05T15:19:00Z">
        <w:r w:rsidRPr="009A50FB">
          <w:rPr>
            <w:color w:val="000000"/>
          </w:rPr>
          <w:t>corresponding service SHOULD expose an interface for</w:t>
        </w:r>
        <w:r w:rsidRPr="009A50FB">
          <w:rPr>
            <w:color w:val="000000"/>
          </w:rPr>
          <w:br/>
          <w:t xml:space="preserve"> </w:t>
        </w:r>
      </w:ins>
      <w:ins w:id="2064" w:author="Ph W" w:date="2010-08-05T16:19:00Z">
        <w:r w:rsidR="00EC70EE">
          <w:rPr>
            <w:color w:val="000000"/>
          </w:rPr>
          <w:tab/>
        </w:r>
        <w:r w:rsidR="00EC70EE">
          <w:rPr>
            <w:color w:val="000000"/>
          </w:rPr>
          <w:tab/>
        </w:r>
        <w:r w:rsidR="00EC70EE">
          <w:rPr>
            <w:color w:val="000000"/>
          </w:rPr>
          <w:tab/>
        </w:r>
      </w:ins>
      <w:ins w:id="2065" w:author="Ph W" w:date="2010-08-05T16:20:00Z">
        <w:r w:rsidR="00EC70EE">
          <w:rPr>
            <w:color w:val="000000"/>
          </w:rPr>
          <w:tab/>
        </w:r>
      </w:ins>
      <w:ins w:id="2066" w:author="Ph W" w:date="2010-08-05T16:19:00Z">
        <w:r w:rsidR="00EC70EE">
          <w:rPr>
            <w:color w:val="000000"/>
          </w:rPr>
          <w:tab/>
        </w:r>
      </w:ins>
      <w:ins w:id="2067" w:author="Ph W" w:date="2010-08-05T15:19:00Z">
        <w:r w:rsidRPr="009A50FB">
          <w:rPr>
            <w:color w:val="000000"/>
          </w:rPr>
          <w:t xml:space="preserve">managing the activity's state, lifecycle, and execution. </w:t>
        </w:r>
        <w:r w:rsidRPr="009A50FB">
          <w:rPr>
            <w:color w:val="000000"/>
          </w:rPr>
          <w:br/>
          <w:t xml:space="preserve"> </w:t>
        </w:r>
      </w:ins>
      <w:ins w:id="2068" w:author="Ph W" w:date="2010-08-05T16:20:00Z">
        <w:r w:rsidR="00EC70EE">
          <w:rPr>
            <w:color w:val="000000"/>
          </w:rPr>
          <w:tab/>
        </w:r>
        <w:r w:rsidR="00EC70EE">
          <w:rPr>
            <w:color w:val="000000"/>
          </w:rPr>
          <w:tab/>
        </w:r>
        <w:r w:rsidR="00EC70EE">
          <w:rPr>
            <w:color w:val="000000"/>
          </w:rPr>
          <w:tab/>
        </w:r>
        <w:r w:rsidR="00EC70EE">
          <w:rPr>
            <w:color w:val="000000"/>
          </w:rPr>
          <w:tab/>
        </w:r>
        <w:r w:rsidR="00EC70EE">
          <w:rPr>
            <w:color w:val="000000"/>
          </w:rPr>
          <w:tab/>
        </w:r>
      </w:ins>
      <w:ins w:id="2069" w:author="Ph W" w:date="2010-08-05T15:19:00Z">
        <w:r w:rsidRPr="009A50FB">
          <w:rPr>
            <w:color w:val="000000"/>
          </w:rPr>
          <w:t>See also GFD.X, Section 4.10.</w:t>
        </w:r>
        <w:r w:rsidRPr="009A50FB">
          <w:rPr>
            <w:color w:val="000000"/>
          </w:rPr>
          <w:br/>
          <w:t xml:space="preserve"> </w:t>
        </w:r>
      </w:ins>
      <w:ins w:id="2070" w:author="Ph W" w:date="2010-08-05T16:20:00Z">
        <w:r w:rsidR="00EC70EE">
          <w:rPr>
            <w:color w:val="000000"/>
          </w:rPr>
          <w:tab/>
        </w:r>
        <w:r w:rsidR="00EC70EE">
          <w:rPr>
            <w:color w:val="000000"/>
          </w:rPr>
          <w:tab/>
        </w:r>
        <w:r w:rsidR="00EC70EE">
          <w:rPr>
            <w:color w:val="000000"/>
          </w:rPr>
          <w:tab/>
        </w:r>
        <w:r w:rsidR="00EC70EE">
          <w:rPr>
            <w:color w:val="000000"/>
          </w:rPr>
          <w:tab/>
        </w:r>
      </w:ins>
      <w:ins w:id="2071" w:author="Ph W" w:date="2010-08-05T15:19:00Z">
        <w:r w:rsidRPr="009A50FB">
          <w:rPr>
            <w:color w:val="000096"/>
          </w:rPr>
          <w:t>&lt;/xsd:documentation&gt;</w:t>
        </w:r>
        <w:r w:rsidRPr="009A50FB">
          <w:rPr>
            <w:color w:val="000000"/>
          </w:rPr>
          <w:br/>
          <w:t xml:space="preserve"> </w:t>
        </w:r>
      </w:ins>
      <w:ins w:id="2072" w:author="Ph W" w:date="2010-08-05T16:20:00Z">
        <w:r w:rsidR="00EC70EE">
          <w:rPr>
            <w:color w:val="000000"/>
          </w:rPr>
          <w:tab/>
        </w:r>
        <w:r w:rsidR="00EC70EE">
          <w:rPr>
            <w:color w:val="000000"/>
          </w:rPr>
          <w:tab/>
        </w:r>
        <w:r w:rsidR="00EC70EE">
          <w:rPr>
            <w:color w:val="000000"/>
          </w:rPr>
          <w:tab/>
        </w:r>
      </w:ins>
      <w:ins w:id="2073" w:author="Ph W" w:date="2010-08-05T15:19:00Z">
        <w:r w:rsidRPr="009A50FB">
          <w:rPr>
            <w:color w:val="000096"/>
          </w:rPr>
          <w:t>&lt;/xsd:annotation&gt;</w:t>
        </w:r>
        <w:r w:rsidRPr="009A50FB">
          <w:rPr>
            <w:color w:val="000000"/>
          </w:rPr>
          <w:br/>
          <w:t xml:space="preserve"> </w:t>
        </w:r>
      </w:ins>
      <w:ins w:id="2074" w:author="Ph W" w:date="2010-08-05T16:20:00Z">
        <w:r w:rsidR="00EC70EE">
          <w:rPr>
            <w:color w:val="000000"/>
          </w:rPr>
          <w:tab/>
        </w:r>
        <w:r w:rsidR="00EC70EE">
          <w:rPr>
            <w:color w:val="000000"/>
          </w:rPr>
          <w:tab/>
        </w:r>
      </w:ins>
      <w:ins w:id="2075" w:author="Ph W" w:date="2010-08-05T15:19:00Z">
        <w:r w:rsidRPr="009A50FB">
          <w:rPr>
            <w:color w:val="000096"/>
          </w:rPr>
          <w:t>&lt;/xsd:element&gt;</w:t>
        </w:r>
        <w:r w:rsidRPr="009A50FB">
          <w:rPr>
            <w:color w:val="000000"/>
          </w:rPr>
          <w:br/>
          <w:t xml:space="preserve"> </w:t>
        </w:r>
      </w:ins>
      <w:ins w:id="2076" w:author="Ph W" w:date="2010-08-05T16:20:00Z">
        <w:r w:rsidR="00EC70EE">
          <w:rPr>
            <w:color w:val="000000"/>
          </w:rPr>
          <w:tab/>
        </w:r>
        <w:r w:rsidR="00EC70EE">
          <w:rPr>
            <w:color w:val="000000"/>
          </w:rPr>
          <w:tab/>
        </w:r>
      </w:ins>
      <w:ins w:id="2077" w:author="Ph W" w:date="2010-08-05T15:19:00Z">
        <w:r w:rsidRPr="009A50FB">
          <w:rPr>
            <w:color w:val="000096"/>
          </w:rPr>
          <w:t>&lt;xsd:element</w:t>
        </w:r>
        <w:r w:rsidRPr="009A50FB">
          <w:rPr>
            <w:color w:val="F5844C"/>
          </w:rPr>
          <w:t xml:space="preserve"> ref</w:t>
        </w:r>
        <w:r w:rsidRPr="009A50FB">
          <w:rPr>
            <w:color w:val="FF8040"/>
          </w:rPr>
          <w:t>=</w:t>
        </w:r>
        <w:r w:rsidRPr="009A50FB">
          <w:t>"aid:ResourceUsage"</w:t>
        </w:r>
        <w:r w:rsidRPr="009A50FB">
          <w:rPr>
            <w:color w:val="F5844C"/>
          </w:rPr>
          <w:t xml:space="preserve"> minOccurs</w:t>
        </w:r>
        <w:r w:rsidRPr="009A50FB">
          <w:rPr>
            <w:color w:val="FF8040"/>
          </w:rPr>
          <w:t>=</w:t>
        </w:r>
        <w:r w:rsidRPr="009A50FB">
          <w:t>"0"</w:t>
        </w:r>
      </w:ins>
      <w:ins w:id="2078" w:author="Ph W" w:date="2010-08-05T16:20:00Z">
        <w:r w:rsidR="00EC70EE">
          <w:br/>
        </w:r>
      </w:ins>
      <w:ins w:id="2079" w:author="Ph W" w:date="2010-08-05T15:19:00Z">
        <w:r w:rsidRPr="009A50FB">
          <w:rPr>
            <w:color w:val="F5844C"/>
          </w:rPr>
          <w:t xml:space="preserve"> </w:t>
        </w:r>
      </w:ins>
      <w:ins w:id="2080" w:author="Ph W" w:date="2010-08-05T16:20:00Z">
        <w:r w:rsidR="00EC70EE">
          <w:rPr>
            <w:color w:val="F5844C"/>
          </w:rPr>
          <w:tab/>
        </w:r>
        <w:r w:rsidR="00EC70EE">
          <w:rPr>
            <w:color w:val="F5844C"/>
          </w:rPr>
          <w:tab/>
        </w:r>
      </w:ins>
      <w:ins w:id="2081" w:author="Ph W" w:date="2010-08-05T15:19:00Z">
        <w:r w:rsidRPr="009A50FB">
          <w:rPr>
            <w:color w:val="F5844C"/>
          </w:rPr>
          <w:t>maxOccurs</w:t>
        </w:r>
        <w:r w:rsidRPr="009A50FB">
          <w:rPr>
            <w:color w:val="FF8040"/>
          </w:rPr>
          <w:t>=</w:t>
        </w:r>
        <w:r w:rsidRPr="009A50FB">
          <w:t>"unbounded"</w:t>
        </w:r>
        <w:r w:rsidRPr="009A50FB">
          <w:rPr>
            <w:color w:val="000096"/>
          </w:rPr>
          <w:t>&gt;</w:t>
        </w:r>
        <w:r w:rsidRPr="009A50FB">
          <w:rPr>
            <w:color w:val="000000"/>
          </w:rPr>
          <w:br/>
          <w:t xml:space="preserve"> </w:t>
        </w:r>
      </w:ins>
      <w:ins w:id="2082" w:author="Ph W" w:date="2010-08-05T16:20:00Z">
        <w:r w:rsidR="00EC70EE">
          <w:rPr>
            <w:color w:val="000000"/>
          </w:rPr>
          <w:tab/>
        </w:r>
        <w:r w:rsidR="00EC70EE">
          <w:rPr>
            <w:color w:val="000000"/>
          </w:rPr>
          <w:tab/>
        </w:r>
        <w:r w:rsidR="00EC70EE">
          <w:rPr>
            <w:color w:val="000000"/>
          </w:rPr>
          <w:tab/>
        </w:r>
      </w:ins>
      <w:ins w:id="2083" w:author="Ph W" w:date="2010-08-05T15:19:00Z">
        <w:r w:rsidRPr="009A50FB">
          <w:rPr>
            <w:color w:val="000096"/>
          </w:rPr>
          <w:t>&lt;xsd:annotation&gt;</w:t>
        </w:r>
        <w:r w:rsidRPr="009A50FB">
          <w:rPr>
            <w:color w:val="000000"/>
          </w:rPr>
          <w:br/>
          <w:t xml:space="preserve"> </w:t>
        </w:r>
      </w:ins>
      <w:ins w:id="2084" w:author="Ph W" w:date="2010-08-05T16:20:00Z">
        <w:r w:rsidR="00EC70EE">
          <w:rPr>
            <w:color w:val="000000"/>
          </w:rPr>
          <w:tab/>
        </w:r>
        <w:r w:rsidR="00EC70EE">
          <w:rPr>
            <w:color w:val="000000"/>
          </w:rPr>
          <w:tab/>
        </w:r>
        <w:r w:rsidR="00EC70EE">
          <w:rPr>
            <w:color w:val="000000"/>
          </w:rPr>
          <w:tab/>
        </w:r>
        <w:r w:rsidR="00EC70EE">
          <w:rPr>
            <w:color w:val="000000"/>
          </w:rPr>
          <w:tab/>
        </w:r>
      </w:ins>
      <w:ins w:id="2085" w:author="Ph W" w:date="2010-08-05T15:19:00Z">
        <w:r w:rsidRPr="009A50FB">
          <w:rPr>
            <w:color w:val="000096"/>
          </w:rPr>
          <w:t>&lt;xsd:documentation</w:t>
        </w:r>
        <w:r w:rsidRPr="009A50FB">
          <w:rPr>
            <w:color w:val="F5844C"/>
          </w:rPr>
          <w:t xml:space="preserve"> xml:lang</w:t>
        </w:r>
        <w:r w:rsidRPr="009A50FB">
          <w:rPr>
            <w:color w:val="FF8040"/>
          </w:rPr>
          <w:t>=</w:t>
        </w:r>
        <w:r w:rsidRPr="009A50FB">
          <w:t>"en"</w:t>
        </w:r>
        <w:r w:rsidRPr="009A50FB">
          <w:rPr>
            <w:color w:val="000096"/>
          </w:rPr>
          <w:t>&gt;</w:t>
        </w:r>
        <w:r w:rsidRPr="009A50FB">
          <w:rPr>
            <w:color w:val="000000"/>
          </w:rPr>
          <w:br/>
          <w:t xml:space="preserve"> </w:t>
        </w:r>
      </w:ins>
      <w:ins w:id="2086" w:author="Ph W" w:date="2010-08-05T16:20:00Z">
        <w:r w:rsidR="00EC70EE">
          <w:rPr>
            <w:color w:val="000000"/>
          </w:rPr>
          <w:tab/>
        </w:r>
        <w:r w:rsidR="00EC70EE">
          <w:rPr>
            <w:color w:val="000000"/>
          </w:rPr>
          <w:tab/>
        </w:r>
        <w:r w:rsidR="00EC70EE">
          <w:rPr>
            <w:color w:val="000000"/>
          </w:rPr>
          <w:tab/>
        </w:r>
        <w:r w:rsidR="00EC70EE">
          <w:rPr>
            <w:color w:val="000000"/>
          </w:rPr>
          <w:tab/>
        </w:r>
        <w:r w:rsidR="00EC70EE">
          <w:rPr>
            <w:color w:val="000000"/>
          </w:rPr>
          <w:tab/>
        </w:r>
      </w:ins>
      <w:ins w:id="2087" w:author="Ph W" w:date="2010-08-05T15:19:00Z">
        <w:r w:rsidRPr="009A50FB">
          <w:rPr>
            <w:color w:val="000000"/>
          </w:rPr>
          <w:t>Stores the resource usage for this activity with respect</w:t>
        </w:r>
        <w:r w:rsidRPr="009A50FB">
          <w:rPr>
            <w:color w:val="000000"/>
          </w:rPr>
          <w:br/>
          <w:t xml:space="preserve"> </w:t>
        </w:r>
      </w:ins>
      <w:ins w:id="2088" w:author="Ph W" w:date="2010-08-05T16:20:00Z">
        <w:r w:rsidR="00EC70EE">
          <w:rPr>
            <w:color w:val="000000"/>
          </w:rPr>
          <w:tab/>
        </w:r>
        <w:r w:rsidR="00EC70EE">
          <w:rPr>
            <w:color w:val="000000"/>
          </w:rPr>
          <w:tab/>
        </w:r>
        <w:r w:rsidR="00EC70EE">
          <w:rPr>
            <w:color w:val="000000"/>
          </w:rPr>
          <w:tab/>
        </w:r>
        <w:r w:rsidR="00EC70EE">
          <w:rPr>
            <w:color w:val="000000"/>
          </w:rPr>
          <w:tab/>
        </w:r>
        <w:r w:rsidR="00EC70EE">
          <w:rPr>
            <w:color w:val="000000"/>
          </w:rPr>
          <w:tab/>
        </w:r>
      </w:ins>
      <w:ins w:id="2089" w:author="Ph W" w:date="2010-08-05T15:19:00Z">
        <w:r w:rsidRPr="009A50FB">
          <w:rPr>
            <w:color w:val="000000"/>
          </w:rPr>
          <w:t>to the enclosing history record. See also ResourceUsage</w:t>
        </w:r>
      </w:ins>
      <w:ins w:id="2090" w:author="Ph W" w:date="2010-08-05T16:21:00Z">
        <w:r w:rsidR="00EC70EE">
          <w:rPr>
            <w:color w:val="000000"/>
          </w:rPr>
          <w:br/>
        </w:r>
      </w:ins>
      <w:ins w:id="2091" w:author="Ph W" w:date="2010-08-05T15:19:00Z">
        <w:r w:rsidRPr="009A50FB">
          <w:rPr>
            <w:color w:val="000000"/>
          </w:rPr>
          <w:t xml:space="preserve"> </w:t>
        </w:r>
      </w:ins>
      <w:ins w:id="2092" w:author="Ph W" w:date="2010-08-05T16:21:00Z">
        <w:r w:rsidR="00EC70EE">
          <w:rPr>
            <w:color w:val="000000"/>
          </w:rPr>
          <w:tab/>
        </w:r>
        <w:r w:rsidR="00EC70EE">
          <w:rPr>
            <w:color w:val="000000"/>
          </w:rPr>
          <w:tab/>
        </w:r>
        <w:r w:rsidR="00EC70EE">
          <w:rPr>
            <w:color w:val="000000"/>
          </w:rPr>
          <w:tab/>
        </w:r>
        <w:r w:rsidR="00EC70EE">
          <w:rPr>
            <w:color w:val="000000"/>
          </w:rPr>
          <w:tab/>
        </w:r>
        <w:r w:rsidR="00EC70EE">
          <w:rPr>
            <w:color w:val="000000"/>
          </w:rPr>
          <w:tab/>
        </w:r>
      </w:ins>
      <w:ins w:id="2093" w:author="Ph W" w:date="2010-08-05T15:19:00Z">
        <w:r w:rsidRPr="009A50FB">
          <w:rPr>
            <w:color w:val="000000"/>
          </w:rPr>
          <w:t>and GFD.X, Section 4.11.</w:t>
        </w:r>
        <w:r w:rsidRPr="009A50FB">
          <w:rPr>
            <w:color w:val="000000"/>
          </w:rPr>
          <w:br/>
          <w:t xml:space="preserve"> </w:t>
        </w:r>
      </w:ins>
      <w:ins w:id="2094" w:author="Ph W" w:date="2010-08-05T16:21:00Z">
        <w:r w:rsidR="00EC70EE">
          <w:rPr>
            <w:color w:val="000000"/>
          </w:rPr>
          <w:tab/>
        </w:r>
        <w:r w:rsidR="00EC70EE">
          <w:rPr>
            <w:color w:val="000000"/>
          </w:rPr>
          <w:tab/>
        </w:r>
        <w:r w:rsidR="00EC70EE">
          <w:rPr>
            <w:color w:val="000000"/>
          </w:rPr>
          <w:tab/>
        </w:r>
        <w:r w:rsidR="00EC70EE">
          <w:rPr>
            <w:color w:val="000000"/>
          </w:rPr>
          <w:tab/>
        </w:r>
      </w:ins>
      <w:ins w:id="2095" w:author="Ph W" w:date="2010-08-05T15:19:00Z">
        <w:r w:rsidRPr="009A50FB">
          <w:rPr>
            <w:color w:val="000096"/>
          </w:rPr>
          <w:t>&lt;/xsd:documentation&gt;</w:t>
        </w:r>
        <w:r w:rsidRPr="009A50FB">
          <w:rPr>
            <w:color w:val="000000"/>
          </w:rPr>
          <w:br/>
          <w:t xml:space="preserve"> </w:t>
        </w:r>
      </w:ins>
      <w:ins w:id="2096" w:author="Ph W" w:date="2010-08-05T16:21:00Z">
        <w:r w:rsidR="00EC70EE">
          <w:rPr>
            <w:color w:val="000000"/>
          </w:rPr>
          <w:tab/>
        </w:r>
        <w:r w:rsidR="00EC70EE">
          <w:rPr>
            <w:color w:val="000000"/>
          </w:rPr>
          <w:tab/>
        </w:r>
        <w:r w:rsidR="00EC70EE">
          <w:rPr>
            <w:color w:val="000000"/>
          </w:rPr>
          <w:tab/>
        </w:r>
      </w:ins>
      <w:ins w:id="2097" w:author="Ph W" w:date="2010-08-05T15:19:00Z">
        <w:r w:rsidRPr="009A50FB">
          <w:rPr>
            <w:color w:val="000096"/>
          </w:rPr>
          <w:t>&lt;/xsd:annotation&gt;</w:t>
        </w:r>
        <w:r w:rsidRPr="009A50FB">
          <w:rPr>
            <w:color w:val="000000"/>
          </w:rPr>
          <w:br/>
          <w:t xml:space="preserve"> </w:t>
        </w:r>
      </w:ins>
      <w:ins w:id="2098" w:author="Ph W" w:date="2010-08-05T16:21:00Z">
        <w:r w:rsidR="00EC70EE">
          <w:rPr>
            <w:color w:val="000000"/>
          </w:rPr>
          <w:tab/>
        </w:r>
        <w:r w:rsidR="00EC70EE">
          <w:rPr>
            <w:color w:val="000000"/>
          </w:rPr>
          <w:tab/>
        </w:r>
      </w:ins>
      <w:ins w:id="2099" w:author="Ph W" w:date="2010-08-05T15:19:00Z">
        <w:r w:rsidRPr="009A50FB">
          <w:rPr>
            <w:color w:val="000096"/>
          </w:rPr>
          <w:t>&lt;/xsd:element&gt;</w:t>
        </w:r>
        <w:r w:rsidRPr="009A50FB">
          <w:rPr>
            <w:color w:val="000000"/>
          </w:rPr>
          <w:br/>
          <w:t xml:space="preserve"> </w:t>
        </w:r>
      </w:ins>
      <w:ins w:id="2100" w:author="Ph W" w:date="2010-08-05T16:21:00Z">
        <w:r w:rsidR="00EC70EE">
          <w:rPr>
            <w:color w:val="000000"/>
          </w:rPr>
          <w:tab/>
        </w:r>
      </w:ins>
      <w:ins w:id="2101" w:author="Ph W" w:date="2010-08-05T15:19:00Z">
        <w:r w:rsidRPr="009A50FB">
          <w:rPr>
            <w:color w:val="000096"/>
          </w:rPr>
          <w:t>&lt;/xsd:sequence&gt;</w:t>
        </w:r>
        <w:r w:rsidRPr="009A50FB">
          <w:rPr>
            <w:color w:val="000000"/>
          </w:rPr>
          <w:br/>
          <w:t xml:space="preserve"> </w:t>
        </w:r>
      </w:ins>
      <w:ins w:id="2102" w:author="Ph W" w:date="2010-08-05T16:21:00Z">
        <w:r w:rsidR="00EC70EE">
          <w:rPr>
            <w:color w:val="000000"/>
          </w:rPr>
          <w:tab/>
        </w:r>
      </w:ins>
      <w:ins w:id="2103" w:author="Ph W" w:date="2010-08-05T15:19:00Z">
        <w:r w:rsidRPr="009A50FB">
          <w:rPr>
            <w:color w:val="000096"/>
          </w:rPr>
          <w:t>&lt;xsd:attribute</w:t>
        </w:r>
        <w:r w:rsidRPr="009A50FB">
          <w:rPr>
            <w:color w:val="F5844C"/>
          </w:rPr>
          <w:t xml:space="preserve"> name</w:t>
        </w:r>
        <w:r w:rsidRPr="009A50FB">
          <w:rPr>
            <w:color w:val="FF8040"/>
          </w:rPr>
          <w:t>=</w:t>
        </w:r>
        <w:r w:rsidRPr="009A50FB">
          <w:t>"timestamp"</w:t>
        </w:r>
        <w:r w:rsidRPr="009A50FB">
          <w:rPr>
            <w:color w:val="F5844C"/>
          </w:rPr>
          <w:t xml:space="preserve"> type</w:t>
        </w:r>
        <w:r w:rsidRPr="009A50FB">
          <w:rPr>
            <w:color w:val="FF8040"/>
          </w:rPr>
          <w:t>=</w:t>
        </w:r>
        <w:r w:rsidRPr="009A50FB">
          <w:t>"xsd:dateTime"</w:t>
        </w:r>
      </w:ins>
      <w:ins w:id="2104" w:author="Ph W" w:date="2010-08-05T16:21:00Z">
        <w:r w:rsidR="00EC70EE">
          <w:br/>
        </w:r>
      </w:ins>
      <w:ins w:id="2105" w:author="Ph W" w:date="2010-08-05T15:19:00Z">
        <w:r w:rsidRPr="009A50FB">
          <w:rPr>
            <w:color w:val="F5844C"/>
          </w:rPr>
          <w:t xml:space="preserve"> </w:t>
        </w:r>
      </w:ins>
      <w:ins w:id="2106" w:author="Ph W" w:date="2010-08-05T16:21:00Z">
        <w:r w:rsidR="00EC70EE">
          <w:rPr>
            <w:color w:val="F5844C"/>
          </w:rPr>
          <w:tab/>
        </w:r>
      </w:ins>
      <w:ins w:id="2107" w:author="Ph W" w:date="2010-08-05T15:19:00Z">
        <w:r w:rsidRPr="009A50FB">
          <w:rPr>
            <w:color w:val="F5844C"/>
          </w:rPr>
          <w:t>use</w:t>
        </w:r>
        <w:r w:rsidRPr="009A50FB">
          <w:rPr>
            <w:color w:val="FF8040"/>
          </w:rPr>
          <w:t>=</w:t>
        </w:r>
        <w:r w:rsidRPr="009A50FB">
          <w:t>"required"</w:t>
        </w:r>
        <w:r w:rsidRPr="009A50FB">
          <w:rPr>
            <w:color w:val="000096"/>
          </w:rPr>
          <w:t>&gt;</w:t>
        </w:r>
        <w:r w:rsidRPr="009A50FB">
          <w:rPr>
            <w:color w:val="000000"/>
          </w:rPr>
          <w:br/>
          <w:t xml:space="preserve"> </w:t>
        </w:r>
      </w:ins>
      <w:ins w:id="2108" w:author="Ph W" w:date="2010-08-05T16:21:00Z">
        <w:r w:rsidR="00EC70EE">
          <w:rPr>
            <w:color w:val="000000"/>
          </w:rPr>
          <w:tab/>
        </w:r>
      </w:ins>
      <w:ins w:id="2109" w:author="Ph W" w:date="2010-08-05T16:22:00Z">
        <w:r w:rsidR="00EC70EE">
          <w:rPr>
            <w:color w:val="000000"/>
          </w:rPr>
          <w:tab/>
        </w:r>
      </w:ins>
      <w:ins w:id="2110" w:author="Ph W" w:date="2010-08-05T15:19:00Z">
        <w:r w:rsidRPr="009A50FB">
          <w:rPr>
            <w:color w:val="000096"/>
          </w:rPr>
          <w:t>&lt;xsd:annotation&gt;</w:t>
        </w:r>
        <w:r w:rsidRPr="009A50FB">
          <w:rPr>
            <w:color w:val="000000"/>
          </w:rPr>
          <w:br/>
          <w:t xml:space="preserve"> </w:t>
        </w:r>
      </w:ins>
      <w:ins w:id="2111" w:author="Ph W" w:date="2010-08-05T16:22:00Z">
        <w:r w:rsidR="00EC70EE">
          <w:rPr>
            <w:color w:val="000000"/>
          </w:rPr>
          <w:tab/>
        </w:r>
        <w:r w:rsidR="00EC70EE">
          <w:rPr>
            <w:color w:val="000000"/>
          </w:rPr>
          <w:tab/>
        </w:r>
        <w:r w:rsidR="00EC70EE">
          <w:rPr>
            <w:color w:val="000000"/>
          </w:rPr>
          <w:tab/>
        </w:r>
      </w:ins>
      <w:ins w:id="2112" w:author="Ph W" w:date="2010-08-05T15:19:00Z">
        <w:r w:rsidRPr="009A50FB">
          <w:rPr>
            <w:color w:val="000096"/>
          </w:rPr>
          <w:t>&lt;xsd:documentation</w:t>
        </w:r>
        <w:r w:rsidRPr="009A50FB">
          <w:rPr>
            <w:color w:val="F5844C"/>
          </w:rPr>
          <w:t xml:space="preserve"> xml:lang</w:t>
        </w:r>
        <w:r w:rsidRPr="009A50FB">
          <w:rPr>
            <w:color w:val="FF8040"/>
          </w:rPr>
          <w:t>=</w:t>
        </w:r>
        <w:r w:rsidRPr="009A50FB">
          <w:t>"en"</w:t>
        </w:r>
        <w:r w:rsidRPr="009A50FB">
          <w:rPr>
            <w:color w:val="000096"/>
          </w:rPr>
          <w:t>&gt;</w:t>
        </w:r>
        <w:r w:rsidRPr="009A50FB">
          <w:rPr>
            <w:color w:val="000000"/>
          </w:rPr>
          <w:br/>
          <w:t xml:space="preserve"> </w:t>
        </w:r>
      </w:ins>
      <w:ins w:id="2113" w:author="Ph W" w:date="2010-08-05T16:22:00Z">
        <w:r w:rsidR="00EC70EE">
          <w:rPr>
            <w:color w:val="000000"/>
          </w:rPr>
          <w:tab/>
        </w:r>
        <w:r w:rsidR="00EC70EE">
          <w:rPr>
            <w:color w:val="000000"/>
          </w:rPr>
          <w:tab/>
        </w:r>
        <w:r w:rsidR="00EC70EE">
          <w:rPr>
            <w:color w:val="000000"/>
          </w:rPr>
          <w:tab/>
        </w:r>
        <w:r w:rsidR="00EC70EE">
          <w:rPr>
            <w:color w:val="000000"/>
          </w:rPr>
          <w:tab/>
        </w:r>
      </w:ins>
      <w:ins w:id="2114" w:author="Ph W" w:date="2010-08-05T15:19:00Z">
        <w:r w:rsidRPr="009A50FB">
          <w:rPr>
            <w:color w:val="000000"/>
          </w:rPr>
          <w:t>Keeps the timestamp at which this event has occurred in</w:t>
        </w:r>
      </w:ins>
      <w:ins w:id="2115" w:author="Ph W" w:date="2010-08-05T16:22:00Z">
        <w:r w:rsidR="00EC70EE">
          <w:rPr>
            <w:color w:val="000000"/>
          </w:rPr>
          <w:br/>
        </w:r>
      </w:ins>
      <w:ins w:id="2116" w:author="Ph W" w:date="2010-08-05T15:19:00Z">
        <w:r w:rsidRPr="009A50FB">
          <w:rPr>
            <w:color w:val="000000"/>
          </w:rPr>
          <w:t xml:space="preserve"> </w:t>
        </w:r>
      </w:ins>
      <w:ins w:id="2117" w:author="Ph W" w:date="2010-08-05T16:22:00Z">
        <w:r w:rsidR="00EC70EE">
          <w:rPr>
            <w:color w:val="000000"/>
          </w:rPr>
          <w:tab/>
        </w:r>
        <w:r w:rsidR="00EC70EE">
          <w:rPr>
            <w:color w:val="000000"/>
          </w:rPr>
          <w:tab/>
        </w:r>
        <w:r w:rsidR="00EC70EE">
          <w:rPr>
            <w:color w:val="000000"/>
          </w:rPr>
          <w:tab/>
        </w:r>
        <w:r w:rsidR="00EC70EE">
          <w:rPr>
            <w:color w:val="000000"/>
          </w:rPr>
          <w:tab/>
        </w:r>
      </w:ins>
      <w:ins w:id="2118" w:author="Ph W" w:date="2010-08-05T15:19:00Z">
        <w:r w:rsidRPr="009A50FB">
          <w:rPr>
            <w:color w:val="000000"/>
          </w:rPr>
          <w:t>the</w:t>
        </w:r>
      </w:ins>
      <w:ins w:id="2119" w:author="Ph W" w:date="2010-08-05T16:22:00Z">
        <w:r w:rsidR="00EC70EE">
          <w:rPr>
            <w:color w:val="000000"/>
          </w:rPr>
          <w:t xml:space="preserve"> </w:t>
        </w:r>
      </w:ins>
      <w:ins w:id="2120" w:author="Ph W" w:date="2010-08-05T15:19:00Z">
        <w:r w:rsidRPr="009A50FB">
          <w:rPr>
            <w:color w:val="000000"/>
          </w:rPr>
          <w:t>activity's history. The entries in the whole activity</w:t>
        </w:r>
        <w:r w:rsidRPr="009A50FB">
          <w:rPr>
            <w:color w:val="000000"/>
          </w:rPr>
          <w:br/>
          <w:t xml:space="preserve"> </w:t>
        </w:r>
      </w:ins>
      <w:ins w:id="2121" w:author="Ph W" w:date="2010-08-05T16:22:00Z">
        <w:r w:rsidR="00EC70EE">
          <w:rPr>
            <w:color w:val="000000"/>
          </w:rPr>
          <w:tab/>
        </w:r>
        <w:r w:rsidR="00EC70EE">
          <w:rPr>
            <w:color w:val="000000"/>
          </w:rPr>
          <w:tab/>
        </w:r>
        <w:r w:rsidR="00EC70EE">
          <w:rPr>
            <w:color w:val="000000"/>
          </w:rPr>
          <w:tab/>
        </w:r>
        <w:r w:rsidR="00EC70EE">
          <w:rPr>
            <w:color w:val="000000"/>
          </w:rPr>
          <w:tab/>
        </w:r>
      </w:ins>
      <w:ins w:id="2122" w:author="Ph W" w:date="2010-08-05T15:19:00Z">
        <w:r w:rsidRPr="009A50FB">
          <w:rPr>
            <w:color w:val="000000"/>
          </w:rPr>
          <w:t xml:space="preserve">history SHOULD be ordered ascending to their timestamp. </w:t>
        </w:r>
        <w:r w:rsidRPr="009A50FB">
          <w:rPr>
            <w:color w:val="000000"/>
          </w:rPr>
          <w:br/>
          <w:t xml:space="preserve"> </w:t>
        </w:r>
      </w:ins>
      <w:ins w:id="2123" w:author="Ph W" w:date="2010-08-05T16:22:00Z">
        <w:r w:rsidR="00EC70EE">
          <w:rPr>
            <w:color w:val="000000"/>
          </w:rPr>
          <w:tab/>
        </w:r>
        <w:r w:rsidR="00EC70EE">
          <w:rPr>
            <w:color w:val="000000"/>
          </w:rPr>
          <w:tab/>
        </w:r>
        <w:r w:rsidR="00EC70EE">
          <w:rPr>
            <w:color w:val="000000"/>
          </w:rPr>
          <w:tab/>
        </w:r>
        <w:r w:rsidR="00EC70EE">
          <w:rPr>
            <w:color w:val="000000"/>
          </w:rPr>
          <w:tab/>
        </w:r>
      </w:ins>
      <w:ins w:id="2124" w:author="Ph W" w:date="2010-08-05T15:19:00Z">
        <w:r w:rsidRPr="009A50FB">
          <w:rPr>
            <w:color w:val="000000"/>
          </w:rPr>
          <w:t>See GFD.X, Section 4.4.4,</w:t>
        </w:r>
        <w:r w:rsidRPr="009A50FB">
          <w:rPr>
            <w:color w:val="000000"/>
          </w:rPr>
          <w:br/>
          <w:t xml:space="preserve"> </w:t>
        </w:r>
      </w:ins>
      <w:ins w:id="2125" w:author="Ph W" w:date="2010-08-05T16:22:00Z">
        <w:r w:rsidR="00EC70EE">
          <w:rPr>
            <w:color w:val="000000"/>
          </w:rPr>
          <w:tab/>
        </w:r>
        <w:r w:rsidR="00EC70EE">
          <w:rPr>
            <w:color w:val="000000"/>
          </w:rPr>
          <w:tab/>
        </w:r>
        <w:r w:rsidR="00EC70EE">
          <w:rPr>
            <w:color w:val="000000"/>
          </w:rPr>
          <w:tab/>
        </w:r>
      </w:ins>
      <w:ins w:id="2126" w:author="Ph W" w:date="2010-08-05T15:19:00Z">
        <w:r w:rsidRPr="009A50FB">
          <w:rPr>
            <w:color w:val="000096"/>
          </w:rPr>
          <w:t>&lt;/xsd:documentation&gt;</w:t>
        </w:r>
        <w:r w:rsidRPr="009A50FB">
          <w:rPr>
            <w:color w:val="000000"/>
          </w:rPr>
          <w:br/>
          <w:t xml:space="preserve"> </w:t>
        </w:r>
      </w:ins>
      <w:ins w:id="2127" w:author="Ph W" w:date="2010-08-05T16:22:00Z">
        <w:r w:rsidR="00EC70EE">
          <w:rPr>
            <w:color w:val="000000"/>
          </w:rPr>
          <w:tab/>
        </w:r>
        <w:r w:rsidR="00EC70EE">
          <w:rPr>
            <w:color w:val="000000"/>
          </w:rPr>
          <w:tab/>
        </w:r>
      </w:ins>
      <w:ins w:id="2128" w:author="Ph W" w:date="2010-08-05T15:19:00Z">
        <w:r w:rsidRPr="009A50FB">
          <w:rPr>
            <w:color w:val="000096"/>
          </w:rPr>
          <w:t>&lt;/xsd:annotation&gt;</w:t>
        </w:r>
        <w:r w:rsidRPr="009A50FB">
          <w:rPr>
            <w:color w:val="000000"/>
          </w:rPr>
          <w:br/>
          <w:t xml:space="preserve"> </w:t>
        </w:r>
      </w:ins>
      <w:ins w:id="2129" w:author="Ph W" w:date="2010-08-05T16:22:00Z">
        <w:r w:rsidR="00EC70EE">
          <w:rPr>
            <w:color w:val="000000"/>
          </w:rPr>
          <w:tab/>
        </w:r>
      </w:ins>
      <w:ins w:id="2130" w:author="Ph W" w:date="2010-08-05T15:19:00Z">
        <w:r w:rsidRPr="009A50FB">
          <w:rPr>
            <w:color w:val="000096"/>
          </w:rPr>
          <w:t>&lt;/xsd:attribute&gt;</w:t>
        </w:r>
        <w:r w:rsidRPr="009A50FB">
          <w:rPr>
            <w:color w:val="000000"/>
          </w:rPr>
          <w:br/>
          <w:t xml:space="preserve"> </w:t>
        </w:r>
      </w:ins>
      <w:ins w:id="2131" w:author="Ph W" w:date="2010-08-05T16:22:00Z">
        <w:r w:rsidR="00EC70EE">
          <w:rPr>
            <w:color w:val="000000"/>
          </w:rPr>
          <w:tab/>
        </w:r>
      </w:ins>
      <w:ins w:id="2132" w:author="Ph W" w:date="2010-08-05T15:19:00Z">
        <w:r w:rsidRPr="009A50FB">
          <w:rPr>
            <w:color w:val="000096"/>
          </w:rPr>
          <w:t>&lt;xsd:attribute</w:t>
        </w:r>
        <w:r w:rsidRPr="009A50FB">
          <w:rPr>
            <w:color w:val="F5844C"/>
          </w:rPr>
          <w:t xml:space="preserve"> name</w:t>
        </w:r>
        <w:r w:rsidRPr="009A50FB">
          <w:rPr>
            <w:color w:val="FF8040"/>
          </w:rPr>
          <w:t>=</w:t>
        </w:r>
        <w:r w:rsidRPr="009A50FB">
          <w:t>"category"</w:t>
        </w:r>
      </w:ins>
      <w:ins w:id="2133" w:author="Ph W" w:date="2010-08-05T16:23:00Z">
        <w:r w:rsidR="00EC70EE">
          <w:br/>
        </w:r>
      </w:ins>
      <w:ins w:id="2134" w:author="Ph W" w:date="2010-08-05T15:19:00Z">
        <w:r w:rsidRPr="009A50FB">
          <w:rPr>
            <w:color w:val="F5844C"/>
          </w:rPr>
          <w:t xml:space="preserve"> </w:t>
        </w:r>
      </w:ins>
      <w:ins w:id="2135" w:author="Ph W" w:date="2010-08-05T16:23:00Z">
        <w:r w:rsidR="00EC70EE">
          <w:rPr>
            <w:color w:val="F5844C"/>
          </w:rPr>
          <w:tab/>
        </w:r>
      </w:ins>
      <w:ins w:id="2136" w:author="Ph W" w:date="2010-08-05T15:19:00Z">
        <w:r w:rsidRPr="009A50FB">
          <w:rPr>
            <w:color w:val="F5844C"/>
          </w:rPr>
          <w:t>type</w:t>
        </w:r>
        <w:r w:rsidRPr="009A50FB">
          <w:rPr>
            <w:color w:val="FF8040"/>
          </w:rPr>
          <w:t>=</w:t>
        </w:r>
        <w:r w:rsidRPr="009A50FB">
          <w:t>"aid:ActivityHistoryEntryCategoryType"</w:t>
        </w:r>
        <w:r w:rsidRPr="009A50FB">
          <w:rPr>
            <w:color w:val="F5844C"/>
          </w:rPr>
          <w:t xml:space="preserve"> use</w:t>
        </w:r>
        <w:r w:rsidRPr="009A50FB">
          <w:rPr>
            <w:color w:val="FF8040"/>
          </w:rPr>
          <w:t>=</w:t>
        </w:r>
        <w:r w:rsidRPr="009A50FB">
          <w:t>"optional"</w:t>
        </w:r>
        <w:r w:rsidRPr="009A50FB">
          <w:rPr>
            <w:color w:val="000096"/>
          </w:rPr>
          <w:t>&gt;</w:t>
        </w:r>
        <w:r w:rsidRPr="009A50FB">
          <w:rPr>
            <w:color w:val="000000"/>
          </w:rPr>
          <w:br/>
          <w:t xml:space="preserve"> </w:t>
        </w:r>
      </w:ins>
      <w:ins w:id="2137" w:author="Ph W" w:date="2010-08-05T16:23:00Z">
        <w:r w:rsidR="00EC70EE">
          <w:rPr>
            <w:color w:val="000000"/>
          </w:rPr>
          <w:tab/>
        </w:r>
        <w:r w:rsidR="00EC70EE">
          <w:rPr>
            <w:color w:val="000000"/>
          </w:rPr>
          <w:tab/>
        </w:r>
      </w:ins>
      <w:ins w:id="2138" w:author="Ph W" w:date="2010-08-05T15:19:00Z">
        <w:r w:rsidRPr="009A50FB">
          <w:rPr>
            <w:color w:val="000096"/>
          </w:rPr>
          <w:t>&lt;xsd:annotation&gt;</w:t>
        </w:r>
        <w:r w:rsidRPr="009A50FB">
          <w:rPr>
            <w:color w:val="000000"/>
          </w:rPr>
          <w:br/>
          <w:t xml:space="preserve"> </w:t>
        </w:r>
      </w:ins>
      <w:ins w:id="2139" w:author="Ph W" w:date="2010-08-05T16:23:00Z">
        <w:r w:rsidR="00EC70EE">
          <w:rPr>
            <w:color w:val="000000"/>
          </w:rPr>
          <w:tab/>
        </w:r>
        <w:r w:rsidR="00EC70EE">
          <w:rPr>
            <w:color w:val="000000"/>
          </w:rPr>
          <w:tab/>
        </w:r>
        <w:r w:rsidR="00EC70EE">
          <w:rPr>
            <w:color w:val="000000"/>
          </w:rPr>
          <w:tab/>
        </w:r>
      </w:ins>
      <w:ins w:id="2140" w:author="Ph W" w:date="2010-08-05T15:19:00Z">
        <w:r w:rsidRPr="009A50FB">
          <w:rPr>
            <w:color w:val="000096"/>
          </w:rPr>
          <w:t>&lt;xsd:documentation</w:t>
        </w:r>
        <w:r w:rsidRPr="009A50FB">
          <w:rPr>
            <w:color w:val="F5844C"/>
          </w:rPr>
          <w:t xml:space="preserve"> xml:lang</w:t>
        </w:r>
        <w:r w:rsidRPr="009A50FB">
          <w:rPr>
            <w:color w:val="FF8040"/>
          </w:rPr>
          <w:t>=</w:t>
        </w:r>
        <w:r w:rsidRPr="009A50FB">
          <w:t>"en"</w:t>
        </w:r>
        <w:r w:rsidRPr="009A50FB">
          <w:rPr>
            <w:color w:val="000096"/>
          </w:rPr>
          <w:t>&gt;</w:t>
        </w:r>
        <w:r w:rsidRPr="009A50FB">
          <w:rPr>
            <w:color w:val="000000"/>
          </w:rPr>
          <w:br/>
          <w:t xml:space="preserve"> </w:t>
        </w:r>
      </w:ins>
      <w:ins w:id="2141" w:author="Ph W" w:date="2010-08-05T16:23:00Z">
        <w:r w:rsidR="00EC70EE">
          <w:rPr>
            <w:color w:val="000000"/>
          </w:rPr>
          <w:tab/>
        </w:r>
        <w:r w:rsidR="00EC70EE">
          <w:rPr>
            <w:color w:val="000000"/>
          </w:rPr>
          <w:tab/>
        </w:r>
        <w:r w:rsidR="00EC70EE">
          <w:rPr>
            <w:color w:val="000000"/>
          </w:rPr>
          <w:tab/>
        </w:r>
        <w:r w:rsidR="00EC70EE">
          <w:rPr>
            <w:color w:val="000000"/>
          </w:rPr>
          <w:tab/>
        </w:r>
      </w:ins>
      <w:ins w:id="2142" w:author="Ph W" w:date="2010-08-05T15:19:00Z">
        <w:r w:rsidRPr="009A50FB">
          <w:rPr>
            <w:color w:val="000000"/>
          </w:rPr>
          <w:t>Denotes the category of this history record. See</w:t>
        </w:r>
        <w:r w:rsidRPr="009A50FB">
          <w:rPr>
            <w:color w:val="000000"/>
          </w:rPr>
          <w:br/>
          <w:t xml:space="preserve"> </w:t>
        </w:r>
      </w:ins>
      <w:ins w:id="2143" w:author="Ph W" w:date="2010-08-05T16:23:00Z">
        <w:r w:rsidR="00EC70EE">
          <w:rPr>
            <w:color w:val="000000"/>
          </w:rPr>
          <w:tab/>
        </w:r>
        <w:r w:rsidR="00EC70EE">
          <w:rPr>
            <w:color w:val="000000"/>
          </w:rPr>
          <w:tab/>
        </w:r>
        <w:r w:rsidR="00EC70EE">
          <w:rPr>
            <w:color w:val="000000"/>
          </w:rPr>
          <w:tab/>
        </w:r>
        <w:r w:rsidR="00EC70EE">
          <w:rPr>
            <w:color w:val="000000"/>
          </w:rPr>
          <w:tab/>
        </w:r>
      </w:ins>
      <w:ins w:id="2144" w:author="Ph W" w:date="2010-08-05T15:19:00Z">
        <w:r w:rsidRPr="009A50FB">
          <w:rPr>
            <w:color w:val="000000"/>
          </w:rPr>
          <w:t>ActivityHistoryEntryCategoryType and GFD.X, Section</w:t>
        </w:r>
      </w:ins>
      <w:ins w:id="2145" w:author="Ph W" w:date="2010-08-05T16:23:00Z">
        <w:r w:rsidR="00EC70EE">
          <w:rPr>
            <w:color w:val="000000"/>
          </w:rPr>
          <w:br/>
        </w:r>
      </w:ins>
      <w:ins w:id="2146" w:author="Ph W" w:date="2010-08-05T15:19:00Z">
        <w:r w:rsidRPr="009A50FB">
          <w:rPr>
            <w:color w:val="000000"/>
          </w:rPr>
          <w:t xml:space="preserve"> </w:t>
        </w:r>
      </w:ins>
      <w:ins w:id="2147" w:author="Ph W" w:date="2010-08-05T16:23:00Z">
        <w:r w:rsidR="00EC70EE">
          <w:rPr>
            <w:color w:val="000000"/>
          </w:rPr>
          <w:tab/>
        </w:r>
        <w:r w:rsidR="00EC70EE">
          <w:rPr>
            <w:color w:val="000000"/>
          </w:rPr>
          <w:tab/>
        </w:r>
        <w:r w:rsidR="00EC70EE">
          <w:rPr>
            <w:color w:val="000000"/>
          </w:rPr>
          <w:tab/>
        </w:r>
        <w:r w:rsidR="00EC70EE">
          <w:rPr>
            <w:color w:val="000000"/>
          </w:rPr>
          <w:tab/>
        </w:r>
      </w:ins>
      <w:ins w:id="2148" w:author="Ph W" w:date="2010-08-05T15:19:00Z">
        <w:r w:rsidRPr="009A50FB">
          <w:rPr>
            <w:color w:val="000000"/>
          </w:rPr>
          <w:t>4.4.4,</w:t>
        </w:r>
      </w:ins>
      <w:ins w:id="2149" w:author="Ph W" w:date="2010-08-05T16:23:00Z">
        <w:r w:rsidR="00EC70EE">
          <w:rPr>
            <w:color w:val="000000"/>
          </w:rPr>
          <w:t xml:space="preserve"> </w:t>
        </w:r>
      </w:ins>
      <w:ins w:id="2150" w:author="Ph W" w:date="2010-08-05T15:19:00Z">
        <w:r w:rsidRPr="009A50FB">
          <w:rPr>
            <w:color w:val="000000"/>
          </w:rPr>
          <w:t>for possible values.</w:t>
        </w:r>
        <w:r w:rsidRPr="009A50FB">
          <w:rPr>
            <w:color w:val="000000"/>
          </w:rPr>
          <w:br/>
          <w:t xml:space="preserve"> </w:t>
        </w:r>
      </w:ins>
      <w:ins w:id="2151" w:author="Ph W" w:date="2010-08-05T16:23:00Z">
        <w:r w:rsidR="00EC70EE">
          <w:rPr>
            <w:color w:val="000000"/>
          </w:rPr>
          <w:tab/>
        </w:r>
        <w:r w:rsidR="00EC70EE">
          <w:rPr>
            <w:color w:val="000000"/>
          </w:rPr>
          <w:tab/>
        </w:r>
        <w:r w:rsidR="00EC70EE">
          <w:rPr>
            <w:color w:val="000000"/>
          </w:rPr>
          <w:tab/>
        </w:r>
      </w:ins>
      <w:ins w:id="2152" w:author="Ph W" w:date="2010-08-05T15:19:00Z">
        <w:r w:rsidRPr="009A50FB">
          <w:rPr>
            <w:color w:val="000096"/>
          </w:rPr>
          <w:t>&lt;/xsd:documentation&gt;</w:t>
        </w:r>
        <w:r w:rsidRPr="009A50FB">
          <w:rPr>
            <w:color w:val="000000"/>
          </w:rPr>
          <w:br/>
          <w:t xml:space="preserve"> </w:t>
        </w:r>
      </w:ins>
      <w:ins w:id="2153" w:author="Ph W" w:date="2010-08-05T16:23:00Z">
        <w:r w:rsidR="00EC70EE">
          <w:rPr>
            <w:color w:val="000000"/>
          </w:rPr>
          <w:tab/>
        </w:r>
        <w:r w:rsidR="00EC70EE">
          <w:rPr>
            <w:color w:val="000000"/>
          </w:rPr>
          <w:tab/>
        </w:r>
        <w:r w:rsidR="00EC70EE">
          <w:rPr>
            <w:color w:val="000000"/>
          </w:rPr>
          <w:tab/>
        </w:r>
      </w:ins>
      <w:ins w:id="2154" w:author="Ph W" w:date="2010-08-05T15:19:00Z">
        <w:r w:rsidRPr="009A50FB">
          <w:rPr>
            <w:color w:val="000096"/>
          </w:rPr>
          <w:t>&lt;/xsd:annotation&gt;</w:t>
        </w:r>
        <w:r w:rsidRPr="009A50FB">
          <w:rPr>
            <w:color w:val="000000"/>
          </w:rPr>
          <w:br/>
          <w:t xml:space="preserve"> </w:t>
        </w:r>
      </w:ins>
      <w:ins w:id="2155" w:author="Ph W" w:date="2010-08-05T16:23:00Z">
        <w:r w:rsidR="00EC70EE">
          <w:rPr>
            <w:color w:val="000000"/>
          </w:rPr>
          <w:tab/>
        </w:r>
        <w:r w:rsidR="00EC70EE">
          <w:rPr>
            <w:color w:val="000000"/>
          </w:rPr>
          <w:tab/>
        </w:r>
      </w:ins>
      <w:ins w:id="2156" w:author="Ph W" w:date="2010-08-05T15:19:00Z">
        <w:r w:rsidRPr="009A50FB">
          <w:rPr>
            <w:color w:val="000096"/>
          </w:rPr>
          <w:t>&lt;/xsd:attribute&gt;</w:t>
        </w:r>
        <w:r w:rsidRPr="009A50FB">
          <w:rPr>
            <w:color w:val="000000"/>
          </w:rPr>
          <w:br/>
          <w:t xml:space="preserve"> </w:t>
        </w:r>
      </w:ins>
      <w:ins w:id="2157" w:author="Ph W" w:date="2010-08-05T16:23:00Z">
        <w:r w:rsidR="00EC70EE">
          <w:rPr>
            <w:color w:val="000000"/>
          </w:rPr>
          <w:tab/>
        </w:r>
      </w:ins>
      <w:ins w:id="2158" w:author="Ph W" w:date="2010-08-05T15:19:00Z">
        <w:r w:rsidRPr="009A50FB">
          <w:rPr>
            <w:color w:val="000096"/>
          </w:rPr>
          <w:t>&lt;xsd:anyAttribute</w:t>
        </w:r>
        <w:r w:rsidRPr="009A50FB">
          <w:rPr>
            <w:color w:val="F5844C"/>
          </w:rPr>
          <w:t xml:space="preserve"> namespace</w:t>
        </w:r>
        <w:r w:rsidRPr="009A50FB">
          <w:rPr>
            <w:color w:val="FF8040"/>
          </w:rPr>
          <w:t>=</w:t>
        </w:r>
        <w:r w:rsidRPr="009A50FB">
          <w:t>"##other"</w:t>
        </w:r>
        <w:r w:rsidRPr="009A50FB">
          <w:rPr>
            <w:color w:val="F5844C"/>
          </w:rPr>
          <w:t xml:space="preserve"> processContents</w:t>
        </w:r>
        <w:r w:rsidRPr="009A50FB">
          <w:rPr>
            <w:color w:val="FF8040"/>
          </w:rPr>
          <w:t>=</w:t>
        </w:r>
        <w:r w:rsidRPr="009A50FB">
          <w:t>"lax"</w:t>
        </w:r>
        <w:r w:rsidRPr="009A50FB">
          <w:rPr>
            <w:color w:val="000096"/>
          </w:rPr>
          <w:t>/&gt;</w:t>
        </w:r>
        <w:r w:rsidR="00EC70EE">
          <w:rPr>
            <w:color w:val="000000"/>
          </w:rPr>
          <w:br/>
        </w:r>
        <w:r w:rsidRPr="009A50FB">
          <w:rPr>
            <w:color w:val="000096"/>
          </w:rPr>
          <w:t>&lt;/xsd:complexType&gt;</w:t>
        </w:r>
      </w:ins>
    </w:p>
    <w:p w:rsidR="00EC70EE" w:rsidRDefault="00EC70EE" w:rsidP="00ED748E">
      <w:pPr>
        <w:pStyle w:val="XMLSnippet"/>
        <w:numPr>
          <w:ins w:id="2159" w:author="Ph W" w:date="2010-08-05T16:23:00Z"/>
        </w:numPr>
        <w:rPr>
          <w:ins w:id="2160" w:author="Ph W" w:date="2010-08-05T16:23:00Z"/>
          <w:color w:val="000096"/>
        </w:rPr>
      </w:pPr>
    </w:p>
    <w:p w:rsidR="008E7F57" w:rsidRDefault="009A50FB" w:rsidP="00ED748E">
      <w:pPr>
        <w:pStyle w:val="XMLSnippet"/>
        <w:numPr>
          <w:ins w:id="2161" w:author="Ph W" w:date="2010-08-05T15:42:00Z"/>
        </w:numPr>
        <w:rPr>
          <w:ins w:id="2162" w:author="Ph W" w:date="2010-08-05T16:27:00Z"/>
          <w:color w:val="000000"/>
        </w:rPr>
      </w:pPr>
      <w:ins w:id="2163" w:author="Ph W" w:date="2010-08-05T15:19:00Z">
        <w:r w:rsidRPr="009A50FB">
          <w:rPr>
            <w:color w:val="000096"/>
          </w:rPr>
          <w:t>&lt;xsd:complexType</w:t>
        </w:r>
        <w:r w:rsidRPr="009A50FB">
          <w:rPr>
            <w:color w:val="F5844C"/>
          </w:rPr>
          <w:t xml:space="preserve"> name</w:t>
        </w:r>
        <w:r w:rsidRPr="009A50FB">
          <w:rPr>
            <w:color w:val="FF8040"/>
          </w:rPr>
          <w:t>=</w:t>
        </w:r>
        <w:r w:rsidRPr="009A50FB">
          <w:t>"ActivityHistoryType"</w:t>
        </w:r>
        <w:r w:rsidRPr="009A50FB">
          <w:rPr>
            <w:color w:val="000096"/>
          </w:rPr>
          <w:t>&gt;</w:t>
        </w:r>
        <w:r w:rsidRPr="009A50FB">
          <w:rPr>
            <w:color w:val="000000"/>
          </w:rPr>
          <w:br/>
          <w:t xml:space="preserve"> </w:t>
        </w:r>
      </w:ins>
      <w:ins w:id="2164" w:author="Ph W" w:date="2010-08-05T16:25:00Z">
        <w:r w:rsidR="008E7F57">
          <w:rPr>
            <w:color w:val="000000"/>
          </w:rPr>
          <w:tab/>
        </w:r>
      </w:ins>
      <w:ins w:id="2165" w:author="Ph W" w:date="2010-08-05T15:19:00Z">
        <w:r w:rsidRPr="009A50FB">
          <w:rPr>
            <w:color w:val="000096"/>
          </w:rPr>
          <w:t>&lt;xsd:annotation&gt;</w:t>
        </w:r>
        <w:r w:rsidRPr="009A50FB">
          <w:rPr>
            <w:color w:val="000000"/>
          </w:rPr>
          <w:br/>
          <w:t xml:space="preserve"> </w:t>
        </w:r>
      </w:ins>
      <w:ins w:id="2166" w:author="Ph W" w:date="2010-08-05T16:25:00Z">
        <w:r w:rsidR="008E7F57">
          <w:rPr>
            <w:color w:val="000000"/>
          </w:rPr>
          <w:tab/>
        </w:r>
        <w:r w:rsidR="008E7F57">
          <w:rPr>
            <w:color w:val="000000"/>
          </w:rPr>
          <w:tab/>
        </w:r>
      </w:ins>
      <w:ins w:id="2167" w:author="Ph W" w:date="2010-08-05T15:19:00Z">
        <w:r w:rsidRPr="009A50FB">
          <w:rPr>
            <w:color w:val="000096"/>
          </w:rPr>
          <w:t>&lt;xsd:documentation</w:t>
        </w:r>
        <w:r w:rsidRPr="009A50FB">
          <w:rPr>
            <w:color w:val="F5844C"/>
          </w:rPr>
          <w:t xml:space="preserve"> xml:lang</w:t>
        </w:r>
        <w:r w:rsidRPr="009A50FB">
          <w:rPr>
            <w:color w:val="FF8040"/>
          </w:rPr>
          <w:t>=</w:t>
        </w:r>
        <w:r w:rsidRPr="009A50FB">
          <w:t>"en"</w:t>
        </w:r>
        <w:r w:rsidRPr="009A50FB">
          <w:rPr>
            <w:color w:val="000096"/>
          </w:rPr>
          <w:t>&gt;</w:t>
        </w:r>
        <w:r w:rsidRPr="009A50FB">
          <w:rPr>
            <w:color w:val="000000"/>
          </w:rPr>
          <w:br/>
          <w:t xml:space="preserve"> </w:t>
        </w:r>
      </w:ins>
      <w:ins w:id="2168" w:author="Ph W" w:date="2010-08-05T16:25:00Z">
        <w:r w:rsidR="008E7F57">
          <w:rPr>
            <w:color w:val="000000"/>
          </w:rPr>
          <w:tab/>
        </w:r>
        <w:r w:rsidR="008E7F57">
          <w:rPr>
            <w:color w:val="000000"/>
          </w:rPr>
          <w:tab/>
        </w:r>
        <w:r w:rsidR="008E7F57">
          <w:rPr>
            <w:color w:val="000000"/>
          </w:rPr>
          <w:tab/>
        </w:r>
      </w:ins>
      <w:ins w:id="2169" w:author="Ph W" w:date="2010-08-05T15:19:00Z">
        <w:r w:rsidRPr="009A50FB">
          <w:rPr>
            <w:color w:val="000000"/>
          </w:rPr>
          <w:t>Keeps track of the record of the activity's history. This</w:t>
        </w:r>
      </w:ins>
      <w:ins w:id="2170" w:author="Ph W" w:date="2010-08-05T16:25:00Z">
        <w:r w:rsidR="008E7F57">
          <w:rPr>
            <w:color w:val="000000"/>
          </w:rPr>
          <w:br/>
        </w:r>
      </w:ins>
      <w:ins w:id="2171" w:author="Ph W" w:date="2010-08-05T15:19:00Z">
        <w:r w:rsidRPr="009A50FB">
          <w:rPr>
            <w:color w:val="000000"/>
          </w:rPr>
          <w:t xml:space="preserve"> </w:t>
        </w:r>
      </w:ins>
      <w:ins w:id="2172" w:author="Ph W" w:date="2010-08-05T16:26:00Z">
        <w:r w:rsidR="008E7F57">
          <w:rPr>
            <w:color w:val="000000"/>
          </w:rPr>
          <w:tab/>
        </w:r>
        <w:r w:rsidR="008E7F57">
          <w:rPr>
            <w:color w:val="000000"/>
          </w:rPr>
          <w:tab/>
        </w:r>
        <w:r w:rsidR="008E7F57">
          <w:rPr>
            <w:color w:val="000000"/>
          </w:rPr>
          <w:tab/>
        </w:r>
      </w:ins>
      <w:ins w:id="2173" w:author="Ph W" w:date="2010-08-05T15:19:00Z">
        <w:r w:rsidRPr="009A50FB">
          <w:rPr>
            <w:color w:val="000000"/>
          </w:rPr>
          <w:t>record</w:t>
        </w:r>
      </w:ins>
      <w:ins w:id="2174" w:author="Ph W" w:date="2010-08-05T16:26:00Z">
        <w:r w:rsidR="008E7F57">
          <w:rPr>
            <w:color w:val="000000"/>
          </w:rPr>
          <w:t xml:space="preserve"> </w:t>
        </w:r>
      </w:ins>
      <w:ins w:id="2175" w:author="Ph W" w:date="2010-08-05T15:19:00Z">
        <w:r w:rsidRPr="009A50FB">
          <w:rPr>
            <w:color w:val="000000"/>
          </w:rPr>
          <w:t>MUST contain one initial record and, at most, one final</w:t>
        </w:r>
      </w:ins>
      <w:ins w:id="2176" w:author="Ph W" w:date="2010-08-05T16:26:00Z">
        <w:r w:rsidR="008E7F57">
          <w:rPr>
            <w:color w:val="000000"/>
          </w:rPr>
          <w:br/>
        </w:r>
      </w:ins>
      <w:ins w:id="2177" w:author="Ph W" w:date="2010-08-05T15:19:00Z">
        <w:r w:rsidRPr="009A50FB">
          <w:rPr>
            <w:color w:val="000000"/>
          </w:rPr>
          <w:t xml:space="preserve"> </w:t>
        </w:r>
      </w:ins>
      <w:ins w:id="2178" w:author="Ph W" w:date="2010-08-05T16:26:00Z">
        <w:r w:rsidR="008E7F57">
          <w:rPr>
            <w:color w:val="000000"/>
          </w:rPr>
          <w:tab/>
        </w:r>
        <w:r w:rsidR="008E7F57">
          <w:rPr>
            <w:color w:val="000000"/>
          </w:rPr>
          <w:tab/>
        </w:r>
        <w:r w:rsidR="008E7F57">
          <w:rPr>
            <w:color w:val="000000"/>
          </w:rPr>
          <w:tab/>
        </w:r>
      </w:ins>
      <w:ins w:id="2179" w:author="Ph W" w:date="2010-08-05T15:19:00Z">
        <w:r w:rsidRPr="009A50FB">
          <w:rPr>
            <w:color w:val="000000"/>
          </w:rPr>
          <w:t>record see also ActivityHistoryEntryCategoryType). Note that,</w:t>
        </w:r>
      </w:ins>
      <w:ins w:id="2180" w:author="Ph W" w:date="2010-08-05T16:26:00Z">
        <w:r w:rsidR="008E7F57">
          <w:rPr>
            <w:color w:val="000000"/>
          </w:rPr>
          <w:br/>
        </w:r>
      </w:ins>
      <w:ins w:id="2181" w:author="Ph W" w:date="2010-08-05T15:19:00Z">
        <w:r w:rsidRPr="009A50FB">
          <w:rPr>
            <w:color w:val="000000"/>
          </w:rPr>
          <w:t xml:space="preserve"> </w:t>
        </w:r>
      </w:ins>
      <w:ins w:id="2182" w:author="Ph W" w:date="2010-08-05T16:26:00Z">
        <w:r w:rsidR="008E7F57">
          <w:rPr>
            <w:color w:val="000000"/>
          </w:rPr>
          <w:tab/>
        </w:r>
        <w:r w:rsidR="008E7F57">
          <w:rPr>
            <w:color w:val="000000"/>
          </w:rPr>
          <w:tab/>
        </w:r>
        <w:r w:rsidR="008E7F57">
          <w:rPr>
            <w:color w:val="000000"/>
          </w:rPr>
          <w:tab/>
        </w:r>
      </w:ins>
      <w:ins w:id="2183" w:author="Ph W" w:date="2010-08-05T15:19:00Z">
        <w:r w:rsidRPr="009A50FB">
          <w:rPr>
            <w:color w:val="000000"/>
          </w:rPr>
          <w:t>although a</w:t>
        </w:r>
      </w:ins>
      <w:ins w:id="2184" w:author="Ph W" w:date="2010-08-05T16:26:00Z">
        <w:r w:rsidR="008E7F57">
          <w:rPr>
            <w:color w:val="000000"/>
          </w:rPr>
          <w:t xml:space="preserve"> </w:t>
        </w:r>
      </w:ins>
      <w:ins w:id="2185" w:author="Ph W" w:date="2010-08-05T15:19:00Z">
        <w:r w:rsidRPr="009A50FB">
          <w:rPr>
            <w:color w:val="000000"/>
          </w:rPr>
          <w:t>final record MAY have been written already, the</w:t>
        </w:r>
      </w:ins>
      <w:ins w:id="2186" w:author="Ph W" w:date="2010-08-05T16:26:00Z">
        <w:r w:rsidR="008E7F57">
          <w:rPr>
            <w:color w:val="000000"/>
          </w:rPr>
          <w:br/>
        </w:r>
      </w:ins>
      <w:ins w:id="2187" w:author="Ph W" w:date="2010-08-05T15:19:00Z">
        <w:r w:rsidRPr="009A50FB">
          <w:rPr>
            <w:color w:val="000000"/>
          </w:rPr>
          <w:t xml:space="preserve"> </w:t>
        </w:r>
      </w:ins>
      <w:ins w:id="2188" w:author="Ph W" w:date="2010-08-05T16:26:00Z">
        <w:r w:rsidR="008E7F57">
          <w:rPr>
            <w:color w:val="000000"/>
          </w:rPr>
          <w:tab/>
        </w:r>
        <w:r w:rsidR="008E7F57">
          <w:rPr>
            <w:color w:val="000000"/>
          </w:rPr>
          <w:tab/>
        </w:r>
        <w:r w:rsidR="008E7F57">
          <w:rPr>
            <w:color w:val="000000"/>
          </w:rPr>
          <w:tab/>
        </w:r>
      </w:ins>
      <w:ins w:id="2189" w:author="Ph W" w:date="2010-08-05T15:19:00Z">
        <w:r w:rsidRPr="009A50FB">
          <w:rPr>
            <w:color w:val="000000"/>
          </w:rPr>
          <w:t>activity</w:t>
        </w:r>
      </w:ins>
      <w:ins w:id="2190" w:author="Ph W" w:date="2010-08-05T16:26:00Z">
        <w:r w:rsidR="008E7F57">
          <w:rPr>
            <w:color w:val="000000"/>
          </w:rPr>
          <w:t xml:space="preserve"> </w:t>
        </w:r>
      </w:ins>
      <w:ins w:id="2191" w:author="Ph W" w:date="2010-08-05T15:19:00Z">
        <w:r w:rsidRPr="009A50FB">
          <w:rPr>
            <w:color w:val="000000"/>
          </w:rPr>
          <w:t>document MAY still be modified.</w:t>
        </w:r>
        <w:r w:rsidRPr="009A50FB">
          <w:rPr>
            <w:color w:val="000000"/>
          </w:rPr>
          <w:br/>
          <w:t xml:space="preserve"> </w:t>
        </w:r>
      </w:ins>
      <w:ins w:id="2192" w:author="Ph W" w:date="2010-08-05T16:26:00Z">
        <w:r w:rsidR="008E7F57">
          <w:rPr>
            <w:color w:val="000000"/>
          </w:rPr>
          <w:tab/>
        </w:r>
        <w:r w:rsidR="008E7F57">
          <w:rPr>
            <w:color w:val="000000"/>
          </w:rPr>
          <w:tab/>
        </w:r>
      </w:ins>
      <w:ins w:id="2193" w:author="Ph W" w:date="2010-08-05T15:19:00Z">
        <w:r w:rsidRPr="009A50FB">
          <w:rPr>
            <w:color w:val="000096"/>
          </w:rPr>
          <w:t>&lt;/xsd:documentation&gt;</w:t>
        </w:r>
        <w:r w:rsidRPr="009A50FB">
          <w:rPr>
            <w:color w:val="000000"/>
          </w:rPr>
          <w:br/>
          <w:t xml:space="preserve"> </w:t>
        </w:r>
      </w:ins>
      <w:ins w:id="2194" w:author="Ph W" w:date="2010-08-05T16:26:00Z">
        <w:r w:rsidR="008E7F57">
          <w:rPr>
            <w:color w:val="000000"/>
          </w:rPr>
          <w:tab/>
        </w:r>
      </w:ins>
      <w:ins w:id="2195" w:author="Ph W" w:date="2010-08-05T15:19:00Z">
        <w:r w:rsidRPr="009A50FB">
          <w:rPr>
            <w:color w:val="000096"/>
          </w:rPr>
          <w:t>&lt;/xsd:annotation&gt;</w:t>
        </w:r>
        <w:r w:rsidRPr="009A50FB">
          <w:rPr>
            <w:color w:val="000000"/>
          </w:rPr>
          <w:br/>
          <w:t xml:space="preserve"> </w:t>
        </w:r>
      </w:ins>
      <w:ins w:id="2196" w:author="Ph W" w:date="2010-08-05T16:26:00Z">
        <w:r w:rsidR="008E7F57">
          <w:rPr>
            <w:color w:val="000000"/>
          </w:rPr>
          <w:tab/>
        </w:r>
      </w:ins>
      <w:ins w:id="2197" w:author="Ph W" w:date="2010-08-05T15:19:00Z">
        <w:r w:rsidRPr="009A50FB">
          <w:rPr>
            <w:color w:val="000096"/>
          </w:rPr>
          <w:t>&lt;xsd:sequence&gt;</w:t>
        </w:r>
        <w:r w:rsidRPr="009A50FB">
          <w:rPr>
            <w:color w:val="000000"/>
          </w:rPr>
          <w:br/>
          <w:t xml:space="preserve"> </w:t>
        </w:r>
      </w:ins>
      <w:ins w:id="2198" w:author="Ph W" w:date="2010-08-05T16:26:00Z">
        <w:r w:rsidR="008E7F57">
          <w:rPr>
            <w:color w:val="000000"/>
          </w:rPr>
          <w:tab/>
        </w:r>
        <w:r w:rsidR="008E7F57">
          <w:rPr>
            <w:color w:val="000000"/>
          </w:rPr>
          <w:tab/>
        </w:r>
      </w:ins>
      <w:ins w:id="2199" w:author="Ph W" w:date="2010-08-05T15:19:00Z">
        <w:r w:rsidRPr="009A50FB">
          <w:rPr>
            <w:color w:val="000096"/>
          </w:rPr>
          <w:t>&lt;xsd:element</w:t>
        </w:r>
        <w:r w:rsidRPr="009A50FB">
          <w:rPr>
            <w:color w:val="F5844C"/>
          </w:rPr>
          <w:t xml:space="preserve"> name</w:t>
        </w:r>
        <w:r w:rsidRPr="009A50FB">
          <w:rPr>
            <w:color w:val="FF8040"/>
          </w:rPr>
          <w:t>=</w:t>
        </w:r>
        <w:r w:rsidRPr="009A50FB">
          <w:t>"ActivityHistoryEntry"</w:t>
        </w:r>
      </w:ins>
      <w:ins w:id="2200" w:author="Ph W" w:date="2010-08-05T16:26:00Z">
        <w:r w:rsidR="008E7F57">
          <w:br/>
        </w:r>
      </w:ins>
      <w:ins w:id="2201" w:author="Ph W" w:date="2010-08-05T15:19:00Z">
        <w:r w:rsidRPr="009A50FB">
          <w:rPr>
            <w:color w:val="F5844C"/>
          </w:rPr>
          <w:t xml:space="preserve"> </w:t>
        </w:r>
      </w:ins>
      <w:ins w:id="2202" w:author="Ph W" w:date="2010-08-05T16:26:00Z">
        <w:r w:rsidR="009B3B11">
          <w:rPr>
            <w:color w:val="F5844C"/>
          </w:rPr>
          <w:tab/>
        </w:r>
        <w:r w:rsidR="009B3B11">
          <w:rPr>
            <w:color w:val="F5844C"/>
          </w:rPr>
          <w:tab/>
        </w:r>
      </w:ins>
      <w:ins w:id="2203" w:author="Ph W" w:date="2010-08-05T15:19:00Z">
        <w:r w:rsidRPr="009A50FB">
          <w:rPr>
            <w:color w:val="F5844C"/>
          </w:rPr>
          <w:t>type</w:t>
        </w:r>
        <w:r w:rsidRPr="009A50FB">
          <w:rPr>
            <w:color w:val="FF8040"/>
          </w:rPr>
          <w:t>=</w:t>
        </w:r>
        <w:r w:rsidRPr="009A50FB">
          <w:t>"aid:ActivityHistoryEntryType"</w:t>
        </w:r>
        <w:r w:rsidRPr="009A50FB">
          <w:rPr>
            <w:color w:val="F5844C"/>
          </w:rPr>
          <w:t xml:space="preserve"> maxOccurs</w:t>
        </w:r>
        <w:r w:rsidRPr="009A50FB">
          <w:rPr>
            <w:color w:val="FF8040"/>
          </w:rPr>
          <w:t>=</w:t>
        </w:r>
        <w:r w:rsidRPr="009A50FB">
          <w:t>"unbounded"</w:t>
        </w:r>
        <w:r w:rsidRPr="009A50FB">
          <w:rPr>
            <w:color w:val="000096"/>
          </w:rPr>
          <w:t>&gt;</w:t>
        </w:r>
        <w:r w:rsidRPr="009A50FB">
          <w:rPr>
            <w:color w:val="000000"/>
          </w:rPr>
          <w:br/>
          <w:t xml:space="preserve"> </w:t>
        </w:r>
      </w:ins>
      <w:ins w:id="2204" w:author="Ph W" w:date="2010-08-05T16:27:00Z">
        <w:r w:rsidR="008E7F57">
          <w:rPr>
            <w:color w:val="000000"/>
          </w:rPr>
          <w:tab/>
        </w:r>
        <w:r w:rsidR="008E7F57">
          <w:rPr>
            <w:color w:val="000000"/>
          </w:rPr>
          <w:tab/>
        </w:r>
        <w:r w:rsidR="008E7F57">
          <w:rPr>
            <w:color w:val="000000"/>
          </w:rPr>
          <w:tab/>
        </w:r>
      </w:ins>
      <w:ins w:id="2205" w:author="Ph W" w:date="2010-08-05T15:19:00Z">
        <w:r w:rsidRPr="009A50FB">
          <w:rPr>
            <w:color w:val="000096"/>
          </w:rPr>
          <w:t>&lt;xsd:annotation&gt;</w:t>
        </w:r>
        <w:r w:rsidRPr="009A50FB">
          <w:rPr>
            <w:color w:val="000000"/>
          </w:rPr>
          <w:br/>
          <w:t xml:space="preserve"> </w:t>
        </w:r>
      </w:ins>
      <w:ins w:id="2206" w:author="Ph W" w:date="2010-08-05T16:27:00Z">
        <w:r w:rsidR="008E7F57">
          <w:rPr>
            <w:color w:val="000000"/>
          </w:rPr>
          <w:tab/>
        </w:r>
        <w:r w:rsidR="008E7F57">
          <w:rPr>
            <w:color w:val="000000"/>
          </w:rPr>
          <w:tab/>
        </w:r>
        <w:r w:rsidR="008E7F57">
          <w:rPr>
            <w:color w:val="000000"/>
          </w:rPr>
          <w:tab/>
        </w:r>
        <w:r w:rsidR="008E7F57">
          <w:rPr>
            <w:color w:val="000000"/>
          </w:rPr>
          <w:tab/>
        </w:r>
      </w:ins>
      <w:ins w:id="2207" w:author="Ph W" w:date="2010-08-05T15:19:00Z">
        <w:r w:rsidRPr="009A50FB">
          <w:rPr>
            <w:color w:val="000096"/>
          </w:rPr>
          <w:t>&lt;xsd:documentation</w:t>
        </w:r>
        <w:r w:rsidRPr="009A50FB">
          <w:rPr>
            <w:color w:val="F5844C"/>
          </w:rPr>
          <w:t xml:space="preserve"> xml:lang</w:t>
        </w:r>
        <w:r w:rsidRPr="009A50FB">
          <w:rPr>
            <w:color w:val="FF8040"/>
          </w:rPr>
          <w:t>=</w:t>
        </w:r>
        <w:r w:rsidRPr="009A50FB">
          <w:t>"en"</w:t>
        </w:r>
        <w:r w:rsidRPr="009A50FB">
          <w:rPr>
            <w:color w:val="000096"/>
          </w:rPr>
          <w:t>&gt;</w:t>
        </w:r>
        <w:r w:rsidRPr="009A50FB">
          <w:rPr>
            <w:color w:val="000000"/>
          </w:rPr>
          <w:br/>
          <w:t xml:space="preserve"> </w:t>
        </w:r>
      </w:ins>
      <w:ins w:id="2208" w:author="Ph W" w:date="2010-08-05T16:27:00Z">
        <w:r w:rsidR="008E7F57">
          <w:rPr>
            <w:color w:val="000000"/>
          </w:rPr>
          <w:tab/>
        </w:r>
        <w:r w:rsidR="008E7F57">
          <w:rPr>
            <w:color w:val="000000"/>
          </w:rPr>
          <w:tab/>
        </w:r>
        <w:r w:rsidR="008E7F57">
          <w:rPr>
            <w:color w:val="000000"/>
          </w:rPr>
          <w:tab/>
        </w:r>
        <w:r w:rsidR="008E7F57">
          <w:rPr>
            <w:color w:val="000000"/>
          </w:rPr>
          <w:tab/>
        </w:r>
        <w:r w:rsidR="008E7F57">
          <w:rPr>
            <w:color w:val="000000"/>
          </w:rPr>
          <w:tab/>
        </w:r>
      </w:ins>
      <w:ins w:id="2209" w:author="Ph W" w:date="2010-08-05T15:19:00Z">
        <w:r w:rsidRPr="009A50FB">
          <w:rPr>
            <w:color w:val="000000"/>
          </w:rPr>
          <w:t>Stores a single event in an activity's history. It</w:t>
        </w:r>
      </w:ins>
      <w:ins w:id="2210" w:author="Ph W" w:date="2010-08-05T16:27:00Z">
        <w:r w:rsidR="008E7F57">
          <w:rPr>
            <w:color w:val="000000"/>
          </w:rPr>
          <w:br/>
        </w:r>
      </w:ins>
      <w:ins w:id="2211" w:author="Ph W" w:date="2010-08-05T15:19:00Z">
        <w:r w:rsidRPr="009A50FB">
          <w:rPr>
            <w:color w:val="000000"/>
          </w:rPr>
          <w:t xml:space="preserve"> </w:t>
        </w:r>
      </w:ins>
      <w:ins w:id="2212" w:author="Ph W" w:date="2010-08-05T16:27:00Z">
        <w:r w:rsidR="008E7F57">
          <w:rPr>
            <w:color w:val="000000"/>
          </w:rPr>
          <w:tab/>
        </w:r>
        <w:r w:rsidR="008E7F57">
          <w:rPr>
            <w:color w:val="000000"/>
          </w:rPr>
          <w:tab/>
        </w:r>
        <w:r w:rsidR="008E7F57">
          <w:rPr>
            <w:color w:val="000000"/>
          </w:rPr>
          <w:tab/>
        </w:r>
        <w:r w:rsidR="008E7F57">
          <w:rPr>
            <w:color w:val="000000"/>
          </w:rPr>
          <w:tab/>
        </w:r>
        <w:r w:rsidR="008E7F57">
          <w:rPr>
            <w:color w:val="000000"/>
          </w:rPr>
          <w:tab/>
        </w:r>
      </w:ins>
      <w:ins w:id="2213" w:author="Ph W" w:date="2010-08-05T15:19:00Z">
        <w:r w:rsidRPr="009A50FB">
          <w:rPr>
            <w:color w:val="000000"/>
          </w:rPr>
          <w:t>denotes an event in the history of an activity,</w:t>
        </w:r>
      </w:ins>
      <w:ins w:id="2214" w:author="Ph W" w:date="2010-08-05T16:27:00Z">
        <w:r w:rsidR="008E7F57">
          <w:rPr>
            <w:color w:val="000000"/>
          </w:rPr>
          <w:br/>
        </w:r>
      </w:ins>
      <w:ins w:id="2215" w:author="Ph W" w:date="2010-08-05T15:19:00Z">
        <w:r w:rsidRPr="009A50FB">
          <w:rPr>
            <w:color w:val="000000"/>
          </w:rPr>
          <w:t xml:space="preserve"> </w:t>
        </w:r>
      </w:ins>
      <w:ins w:id="2216" w:author="Ph W" w:date="2010-08-05T16:27:00Z">
        <w:r w:rsidR="008E7F57">
          <w:rPr>
            <w:color w:val="000000"/>
          </w:rPr>
          <w:tab/>
        </w:r>
        <w:r w:rsidR="008E7F57">
          <w:rPr>
            <w:color w:val="000000"/>
          </w:rPr>
          <w:tab/>
        </w:r>
        <w:r w:rsidR="008E7F57">
          <w:rPr>
            <w:color w:val="000000"/>
          </w:rPr>
          <w:tab/>
        </w:r>
        <w:r w:rsidR="008E7F57">
          <w:rPr>
            <w:color w:val="000000"/>
          </w:rPr>
          <w:tab/>
        </w:r>
        <w:r w:rsidR="008E7F57">
          <w:rPr>
            <w:color w:val="000000"/>
          </w:rPr>
          <w:tab/>
        </w:r>
      </w:ins>
      <w:ins w:id="2217" w:author="Ph W" w:date="2010-08-05T15:19:00Z">
        <w:r w:rsidRPr="009A50FB">
          <w:rPr>
            <w:color w:val="000000"/>
          </w:rPr>
          <w:t>containing its</w:t>
        </w:r>
        <w:r w:rsidR="008E7F57">
          <w:rPr>
            <w:color w:val="000000"/>
          </w:rPr>
          <w:t xml:space="preserve"> </w:t>
        </w:r>
        <w:r w:rsidRPr="009A50FB">
          <w:rPr>
            <w:color w:val="000000"/>
          </w:rPr>
          <w:t>properties at the time the event</w:t>
        </w:r>
      </w:ins>
    </w:p>
    <w:p w:rsidR="007E0B28" w:rsidRDefault="009A50FB" w:rsidP="00ED748E">
      <w:pPr>
        <w:pStyle w:val="XMLSnippet"/>
        <w:numPr>
          <w:ins w:id="2218" w:author="Ph W" w:date="2010-08-05T15:42:00Z"/>
        </w:numPr>
        <w:rPr>
          <w:ins w:id="2219" w:author="Ph W" w:date="2010-08-05T16:34:00Z"/>
          <w:color w:val="000000"/>
        </w:rPr>
      </w:pPr>
      <w:ins w:id="2220" w:author="Ph W" w:date="2010-08-05T15:19:00Z">
        <w:r w:rsidRPr="009A50FB">
          <w:rPr>
            <w:color w:val="000000"/>
          </w:rPr>
          <w:t xml:space="preserve"> </w:t>
        </w:r>
      </w:ins>
      <w:ins w:id="2221" w:author="Ph W" w:date="2010-08-05T16:27:00Z">
        <w:r w:rsidR="008E7F57">
          <w:rPr>
            <w:color w:val="000000"/>
          </w:rPr>
          <w:tab/>
        </w:r>
        <w:r w:rsidR="008E7F57">
          <w:rPr>
            <w:color w:val="000000"/>
          </w:rPr>
          <w:tab/>
        </w:r>
        <w:r w:rsidR="008E7F57">
          <w:rPr>
            <w:color w:val="000000"/>
          </w:rPr>
          <w:tab/>
        </w:r>
        <w:r w:rsidR="008E7F57">
          <w:rPr>
            <w:color w:val="000000"/>
          </w:rPr>
          <w:tab/>
        </w:r>
        <w:r w:rsidR="008E7F57">
          <w:rPr>
            <w:color w:val="000000"/>
          </w:rPr>
          <w:tab/>
        </w:r>
      </w:ins>
      <w:ins w:id="2222" w:author="Ph W" w:date="2010-08-05T15:19:00Z">
        <w:r w:rsidRPr="009A50FB">
          <w:rPr>
            <w:color w:val="000000"/>
          </w:rPr>
          <w:t>occurred</w:t>
        </w:r>
      </w:ins>
      <w:ins w:id="2223" w:author="Ph W" w:date="2010-08-05T16:27:00Z">
        <w:r w:rsidR="008E7F57">
          <w:rPr>
            <w:color w:val="000000"/>
          </w:rPr>
          <w:t xml:space="preserve">. </w:t>
        </w:r>
      </w:ins>
      <w:ins w:id="2224" w:author="Ph W" w:date="2010-08-05T15:19:00Z">
        <w:r w:rsidRPr="009A50FB">
          <w:rPr>
            <w:color w:val="000000"/>
          </w:rPr>
          <w:t xml:space="preserve">Every entry MUST contain at least a </w:t>
        </w:r>
      </w:ins>
      <w:ins w:id="2225" w:author="Ph W" w:date="2010-08-05T16:29:00Z">
        <w:r w:rsidR="009B3B11">
          <w:rPr>
            <w:color w:val="000000"/>
          </w:rPr>
          <w:br/>
          <w:t xml:space="preserve"> </w:t>
        </w:r>
        <w:r w:rsidR="009B3B11">
          <w:rPr>
            <w:color w:val="000000"/>
          </w:rPr>
          <w:tab/>
        </w:r>
        <w:r w:rsidR="009B3B11">
          <w:rPr>
            <w:color w:val="000000"/>
          </w:rPr>
          <w:tab/>
        </w:r>
        <w:r w:rsidR="009B3B11">
          <w:rPr>
            <w:color w:val="000000"/>
          </w:rPr>
          <w:tab/>
        </w:r>
        <w:r w:rsidR="009B3B11">
          <w:rPr>
            <w:color w:val="000000"/>
          </w:rPr>
          <w:tab/>
        </w:r>
        <w:r w:rsidR="009B3B11">
          <w:rPr>
            <w:color w:val="000000"/>
          </w:rPr>
          <w:tab/>
        </w:r>
      </w:ins>
      <w:ins w:id="2226" w:author="Ph W" w:date="2010-08-05T15:19:00Z">
        <w:r w:rsidRPr="009A50FB">
          <w:rPr>
            <w:color w:val="000000"/>
          </w:rPr>
          <w:t xml:space="preserve">timestamp (as attribute), the status of </w:t>
        </w:r>
      </w:ins>
      <w:ins w:id="2227" w:author="Ph W" w:date="2010-08-05T16:29:00Z">
        <w:r w:rsidR="009B3B11">
          <w:rPr>
            <w:color w:val="000000"/>
          </w:rPr>
          <w:br/>
        </w:r>
      </w:ins>
      <w:ins w:id="2228" w:author="Ph W" w:date="2010-08-05T15:19:00Z">
        <w:r w:rsidRPr="009A50FB">
          <w:rPr>
            <w:color w:val="000000"/>
          </w:rPr>
          <w:t xml:space="preserve"> </w:t>
        </w:r>
      </w:ins>
      <w:ins w:id="2229" w:author="Ph W" w:date="2010-08-05T16:30:00Z">
        <w:r w:rsidR="009B3B11">
          <w:rPr>
            <w:color w:val="000000"/>
          </w:rPr>
          <w:tab/>
        </w:r>
        <w:r w:rsidR="009B3B11">
          <w:rPr>
            <w:color w:val="000000"/>
          </w:rPr>
          <w:tab/>
        </w:r>
        <w:r w:rsidR="009B3B11">
          <w:rPr>
            <w:color w:val="000000"/>
          </w:rPr>
          <w:tab/>
        </w:r>
        <w:r w:rsidR="009B3B11">
          <w:rPr>
            <w:color w:val="000000"/>
          </w:rPr>
          <w:tab/>
        </w:r>
        <w:r w:rsidR="009B3B11">
          <w:rPr>
            <w:color w:val="000000"/>
          </w:rPr>
          <w:tab/>
        </w:r>
      </w:ins>
      <w:ins w:id="2230" w:author="Ph W" w:date="2010-08-05T15:19:00Z">
        <w:r w:rsidRPr="009A50FB">
          <w:rPr>
            <w:color w:val="000000"/>
          </w:rPr>
          <w:t>the activity at this</w:t>
        </w:r>
        <w:r w:rsidR="009B3B11">
          <w:rPr>
            <w:color w:val="000000"/>
          </w:rPr>
          <w:t xml:space="preserve"> timestamp, and a WS-Addressing</w:t>
        </w:r>
      </w:ins>
      <w:ins w:id="2231" w:author="Ph W" w:date="2010-08-05T16:30:00Z">
        <w:r w:rsidR="009B3B11">
          <w:rPr>
            <w:color w:val="000000"/>
          </w:rPr>
          <w:br/>
        </w:r>
      </w:ins>
      <w:ins w:id="2232" w:author="Ph W" w:date="2010-08-05T15:19:00Z">
        <w:r w:rsidRPr="009A50FB">
          <w:rPr>
            <w:color w:val="000000"/>
          </w:rPr>
          <w:t xml:space="preserve"> </w:t>
        </w:r>
      </w:ins>
      <w:ins w:id="2233" w:author="Ph W" w:date="2010-08-05T16:30:00Z">
        <w:r w:rsidR="009B3B11">
          <w:rPr>
            <w:color w:val="000000"/>
          </w:rPr>
          <w:tab/>
        </w:r>
        <w:r w:rsidR="009B3B11">
          <w:rPr>
            <w:color w:val="000000"/>
          </w:rPr>
          <w:tab/>
        </w:r>
        <w:r w:rsidR="009B3B11">
          <w:rPr>
            <w:color w:val="000000"/>
          </w:rPr>
          <w:tab/>
        </w:r>
        <w:r w:rsidR="009B3B11">
          <w:rPr>
            <w:color w:val="000000"/>
          </w:rPr>
          <w:tab/>
        </w:r>
        <w:r w:rsidR="009B3B11">
          <w:rPr>
            <w:color w:val="000000"/>
          </w:rPr>
          <w:tab/>
        </w:r>
      </w:ins>
      <w:ins w:id="2234" w:author="Ph W" w:date="2010-08-05T15:19:00Z">
        <w:r w:rsidRPr="009A50FB">
          <w:rPr>
            <w:color w:val="000000"/>
          </w:rPr>
          <w:t>[WSADDR] endpoint reference to the managing service.</w:t>
        </w:r>
      </w:ins>
      <w:ins w:id="2235" w:author="Ph W" w:date="2010-08-05T16:30:00Z">
        <w:r w:rsidR="009B3B11">
          <w:rPr>
            <w:color w:val="000000"/>
          </w:rPr>
          <w:br/>
        </w:r>
      </w:ins>
      <w:ins w:id="2236" w:author="Ph W" w:date="2010-08-05T15:19:00Z">
        <w:r w:rsidRPr="009A50FB">
          <w:rPr>
            <w:color w:val="000000"/>
          </w:rPr>
          <w:t xml:space="preserve"> </w:t>
        </w:r>
      </w:ins>
      <w:ins w:id="2237" w:author="Ph W" w:date="2010-08-05T16:30:00Z">
        <w:r w:rsidR="009B3B11">
          <w:rPr>
            <w:color w:val="000000"/>
          </w:rPr>
          <w:tab/>
        </w:r>
        <w:r w:rsidR="009B3B11">
          <w:rPr>
            <w:color w:val="000000"/>
          </w:rPr>
          <w:tab/>
        </w:r>
        <w:r w:rsidR="009B3B11">
          <w:rPr>
            <w:color w:val="000000"/>
          </w:rPr>
          <w:tab/>
        </w:r>
        <w:r w:rsidR="009B3B11">
          <w:rPr>
            <w:color w:val="000000"/>
          </w:rPr>
          <w:tab/>
        </w:r>
        <w:r w:rsidR="009B3B11">
          <w:rPr>
            <w:color w:val="000000"/>
          </w:rPr>
          <w:tab/>
        </w:r>
      </w:ins>
      <w:ins w:id="2238" w:author="Ph W" w:date="2010-08-05T15:19:00Z">
        <w:r w:rsidRPr="009A50FB">
          <w:rPr>
            <w:color w:val="000000"/>
          </w:rPr>
          <w:t>Once an ActivityHistoryEntry is written, it MUST NOT</w:t>
        </w:r>
      </w:ins>
      <w:ins w:id="2239" w:author="Ph W" w:date="2010-08-05T16:30:00Z">
        <w:r w:rsidR="009B3B11">
          <w:rPr>
            <w:color w:val="000000"/>
          </w:rPr>
          <w:br/>
        </w:r>
      </w:ins>
      <w:ins w:id="2240" w:author="Ph W" w:date="2010-08-05T15:19:00Z">
        <w:r w:rsidRPr="009A50FB">
          <w:rPr>
            <w:color w:val="000000"/>
          </w:rPr>
          <w:t xml:space="preserve"> </w:t>
        </w:r>
      </w:ins>
      <w:ins w:id="2241" w:author="Ph W" w:date="2010-08-05T16:30:00Z">
        <w:r w:rsidR="009B3B11">
          <w:rPr>
            <w:color w:val="000000"/>
          </w:rPr>
          <w:tab/>
        </w:r>
        <w:r w:rsidR="009B3B11">
          <w:rPr>
            <w:color w:val="000000"/>
          </w:rPr>
          <w:tab/>
        </w:r>
        <w:r w:rsidR="009B3B11">
          <w:rPr>
            <w:color w:val="000000"/>
          </w:rPr>
          <w:tab/>
        </w:r>
        <w:r w:rsidR="009B3B11">
          <w:rPr>
            <w:color w:val="000000"/>
          </w:rPr>
          <w:tab/>
        </w:r>
        <w:r w:rsidR="009B3B11">
          <w:rPr>
            <w:color w:val="000000"/>
          </w:rPr>
          <w:tab/>
        </w:r>
      </w:ins>
      <w:ins w:id="2242" w:author="Ph W" w:date="2010-08-05T15:19:00Z">
        <w:r w:rsidR="009B3B11">
          <w:rPr>
            <w:color w:val="000000"/>
          </w:rPr>
          <w:t>be</w:t>
        </w:r>
      </w:ins>
      <w:ins w:id="2243" w:author="Ph W" w:date="2010-08-05T16:30:00Z">
        <w:r w:rsidR="009B3B11">
          <w:rPr>
            <w:color w:val="000000"/>
          </w:rPr>
          <w:t xml:space="preserve"> </w:t>
        </w:r>
      </w:ins>
      <w:ins w:id="2244" w:author="Ph W" w:date="2010-08-05T15:19:00Z">
        <w:r w:rsidRPr="009A50FB">
          <w:rPr>
            <w:color w:val="000000"/>
          </w:rPr>
          <w:t>altered. Additional information about the</w:t>
        </w:r>
      </w:ins>
      <w:ins w:id="2245" w:author="Ph W" w:date="2010-08-05T16:31:00Z">
        <w:r w:rsidR="009B3B11">
          <w:rPr>
            <w:color w:val="000000"/>
          </w:rPr>
          <w:br/>
        </w:r>
      </w:ins>
      <w:ins w:id="2246" w:author="Ph W" w:date="2010-08-05T15:19:00Z">
        <w:r w:rsidRPr="009A50FB">
          <w:rPr>
            <w:color w:val="000000"/>
          </w:rPr>
          <w:t xml:space="preserve"> </w:t>
        </w:r>
      </w:ins>
      <w:ins w:id="2247" w:author="Ph W" w:date="2010-08-05T16:31:00Z">
        <w:r w:rsidR="009B3B11">
          <w:rPr>
            <w:color w:val="000000"/>
          </w:rPr>
          <w:tab/>
        </w:r>
        <w:r w:rsidR="009B3B11">
          <w:rPr>
            <w:color w:val="000000"/>
          </w:rPr>
          <w:tab/>
        </w:r>
        <w:r w:rsidR="009B3B11">
          <w:rPr>
            <w:color w:val="000000"/>
          </w:rPr>
          <w:tab/>
        </w:r>
        <w:r w:rsidR="009B3B11">
          <w:rPr>
            <w:color w:val="000000"/>
          </w:rPr>
          <w:tab/>
        </w:r>
        <w:r w:rsidR="009B3B11">
          <w:rPr>
            <w:color w:val="000000"/>
          </w:rPr>
          <w:tab/>
        </w:r>
      </w:ins>
      <w:ins w:id="2248" w:author="Ph W" w:date="2010-08-05T15:19:00Z">
        <w:r w:rsidRPr="009A50FB">
          <w:rPr>
            <w:color w:val="000000"/>
          </w:rPr>
          <w:t>respective activity has to be appended to the</w:t>
        </w:r>
      </w:ins>
      <w:ins w:id="2249" w:author="Ph W" w:date="2010-08-05T16:31:00Z">
        <w:r w:rsidR="009B3B11">
          <w:rPr>
            <w:color w:val="000000"/>
          </w:rPr>
          <w:br/>
        </w:r>
      </w:ins>
      <w:ins w:id="2250" w:author="Ph W" w:date="2010-08-05T15:19:00Z">
        <w:r w:rsidRPr="009A50FB">
          <w:rPr>
            <w:color w:val="000000"/>
          </w:rPr>
          <w:t xml:space="preserve"> </w:t>
        </w:r>
      </w:ins>
      <w:ins w:id="2251" w:author="Ph W" w:date="2010-08-05T16:31:00Z">
        <w:r w:rsidR="009B3B11">
          <w:rPr>
            <w:color w:val="000000"/>
          </w:rPr>
          <w:tab/>
        </w:r>
        <w:r w:rsidR="009B3B11">
          <w:rPr>
            <w:color w:val="000000"/>
          </w:rPr>
          <w:tab/>
        </w:r>
        <w:r w:rsidR="009B3B11">
          <w:rPr>
            <w:color w:val="000000"/>
          </w:rPr>
          <w:tab/>
        </w:r>
        <w:r w:rsidR="009B3B11">
          <w:rPr>
            <w:color w:val="000000"/>
          </w:rPr>
          <w:tab/>
        </w:r>
        <w:r w:rsidR="009B3B11">
          <w:rPr>
            <w:color w:val="000000"/>
          </w:rPr>
          <w:tab/>
        </w:r>
      </w:ins>
      <w:ins w:id="2252" w:author="Ph W" w:date="2010-08-05T15:19:00Z">
        <w:r w:rsidRPr="009A50FB">
          <w:rPr>
            <w:color w:val="000000"/>
          </w:rPr>
          <w:t>ActivityHistory by adding a new ActivityHistoryEntry</w:t>
        </w:r>
      </w:ins>
      <w:ins w:id="2253" w:author="Ph W" w:date="2010-08-05T16:31:00Z">
        <w:r w:rsidR="009B3B11">
          <w:rPr>
            <w:color w:val="000000"/>
          </w:rPr>
          <w:br/>
        </w:r>
      </w:ins>
      <w:ins w:id="2254" w:author="Ph W" w:date="2010-08-05T15:19:00Z">
        <w:r w:rsidRPr="009A50FB">
          <w:rPr>
            <w:color w:val="000000"/>
          </w:rPr>
          <w:t xml:space="preserve"> </w:t>
        </w:r>
      </w:ins>
      <w:ins w:id="2255" w:author="Ph W" w:date="2010-08-05T16:31:00Z">
        <w:r w:rsidR="009B3B11">
          <w:rPr>
            <w:color w:val="000000"/>
          </w:rPr>
          <w:tab/>
        </w:r>
        <w:r w:rsidR="009B3B11">
          <w:rPr>
            <w:color w:val="000000"/>
          </w:rPr>
          <w:tab/>
        </w:r>
        <w:r w:rsidR="009B3B11">
          <w:rPr>
            <w:color w:val="000000"/>
          </w:rPr>
          <w:tab/>
        </w:r>
        <w:r w:rsidR="009B3B11">
          <w:rPr>
            <w:color w:val="000000"/>
          </w:rPr>
          <w:tab/>
        </w:r>
        <w:r w:rsidR="009B3B11">
          <w:rPr>
            <w:color w:val="000000"/>
          </w:rPr>
          <w:tab/>
        </w:r>
      </w:ins>
      <w:ins w:id="2256" w:author="Ph W" w:date="2010-08-05T15:19:00Z">
        <w:r w:rsidRPr="009A50FB">
          <w:rPr>
            <w:color w:val="000000"/>
          </w:rPr>
          <w:t>element. See also ActivityHistoryEntryType and GFD.X,</w:t>
        </w:r>
      </w:ins>
      <w:ins w:id="2257" w:author="Ph W" w:date="2010-08-05T16:31:00Z">
        <w:r w:rsidR="009B3B11">
          <w:rPr>
            <w:color w:val="000000"/>
          </w:rPr>
          <w:br/>
        </w:r>
      </w:ins>
      <w:ins w:id="2258" w:author="Ph W" w:date="2010-08-05T15:19:00Z">
        <w:r w:rsidR="009B3B11">
          <w:rPr>
            <w:color w:val="000000"/>
          </w:rPr>
          <w:t xml:space="preserve"> </w:t>
        </w:r>
      </w:ins>
      <w:ins w:id="2259" w:author="Ph W" w:date="2010-08-05T16:31:00Z">
        <w:r w:rsidR="009B3B11">
          <w:rPr>
            <w:color w:val="000000"/>
          </w:rPr>
          <w:tab/>
        </w:r>
        <w:r w:rsidR="009B3B11">
          <w:rPr>
            <w:color w:val="000000"/>
          </w:rPr>
          <w:tab/>
        </w:r>
        <w:r w:rsidR="009B3B11">
          <w:rPr>
            <w:color w:val="000000"/>
          </w:rPr>
          <w:tab/>
        </w:r>
        <w:r w:rsidR="009B3B11">
          <w:rPr>
            <w:color w:val="000000"/>
          </w:rPr>
          <w:tab/>
        </w:r>
        <w:r w:rsidR="009B3B11">
          <w:rPr>
            <w:color w:val="000000"/>
          </w:rPr>
          <w:tab/>
        </w:r>
      </w:ins>
      <w:ins w:id="2260" w:author="Ph W" w:date="2010-08-05T15:19:00Z">
        <w:r w:rsidR="009B3B11">
          <w:rPr>
            <w:color w:val="000000"/>
          </w:rPr>
          <w:t>S</w:t>
        </w:r>
        <w:r w:rsidRPr="009A50FB">
          <w:rPr>
            <w:color w:val="000000"/>
          </w:rPr>
          <w:t>ection 4.4.</w:t>
        </w:r>
        <w:r w:rsidRPr="009A50FB">
          <w:rPr>
            <w:color w:val="000000"/>
          </w:rPr>
          <w:br/>
          <w:t xml:space="preserve"> </w:t>
        </w:r>
      </w:ins>
      <w:ins w:id="2261" w:author="Ph W" w:date="2010-08-05T16:31:00Z">
        <w:r w:rsidR="009B3B11">
          <w:rPr>
            <w:color w:val="000000"/>
          </w:rPr>
          <w:tab/>
        </w:r>
        <w:r w:rsidR="009B3B11">
          <w:rPr>
            <w:color w:val="000000"/>
          </w:rPr>
          <w:tab/>
        </w:r>
        <w:r w:rsidR="009B3B11">
          <w:rPr>
            <w:color w:val="000000"/>
          </w:rPr>
          <w:tab/>
        </w:r>
        <w:r w:rsidR="009B3B11">
          <w:rPr>
            <w:color w:val="000000"/>
          </w:rPr>
          <w:tab/>
        </w:r>
      </w:ins>
      <w:ins w:id="2262" w:author="Ph W" w:date="2010-08-05T15:19:00Z">
        <w:r w:rsidRPr="009A50FB">
          <w:rPr>
            <w:color w:val="000096"/>
          </w:rPr>
          <w:t>&lt;/xsd:documentation&gt;</w:t>
        </w:r>
        <w:r w:rsidRPr="009A50FB">
          <w:rPr>
            <w:color w:val="000000"/>
          </w:rPr>
          <w:br/>
          <w:t xml:space="preserve"> </w:t>
        </w:r>
      </w:ins>
      <w:ins w:id="2263" w:author="Ph W" w:date="2010-08-05T16:31:00Z">
        <w:r w:rsidR="009B3B11">
          <w:rPr>
            <w:color w:val="000000"/>
          </w:rPr>
          <w:tab/>
        </w:r>
        <w:r w:rsidR="009B3B11">
          <w:rPr>
            <w:color w:val="000000"/>
          </w:rPr>
          <w:tab/>
        </w:r>
        <w:r w:rsidR="009B3B11">
          <w:rPr>
            <w:color w:val="000000"/>
          </w:rPr>
          <w:tab/>
        </w:r>
      </w:ins>
      <w:ins w:id="2264" w:author="Ph W" w:date="2010-08-05T15:19:00Z">
        <w:r w:rsidRPr="009A50FB">
          <w:rPr>
            <w:color w:val="000096"/>
          </w:rPr>
          <w:t>&lt;/xsd:annotation&gt;</w:t>
        </w:r>
        <w:r w:rsidRPr="009A50FB">
          <w:rPr>
            <w:color w:val="000000"/>
          </w:rPr>
          <w:br/>
          <w:t xml:space="preserve"> </w:t>
        </w:r>
      </w:ins>
      <w:ins w:id="2265" w:author="Ph W" w:date="2010-08-05T16:32:00Z">
        <w:r w:rsidR="009B3B11">
          <w:rPr>
            <w:color w:val="000000"/>
          </w:rPr>
          <w:tab/>
        </w:r>
      </w:ins>
      <w:ins w:id="2266" w:author="Ph W" w:date="2010-08-05T16:31:00Z">
        <w:r w:rsidR="009B3B11">
          <w:rPr>
            <w:color w:val="000000"/>
          </w:rPr>
          <w:tab/>
        </w:r>
      </w:ins>
      <w:ins w:id="2267" w:author="Ph W" w:date="2010-08-05T15:19:00Z">
        <w:r w:rsidRPr="009A50FB">
          <w:rPr>
            <w:color w:val="000096"/>
          </w:rPr>
          <w:t>&lt;/xsd:element&gt;</w:t>
        </w:r>
        <w:r w:rsidRPr="009A50FB">
          <w:rPr>
            <w:color w:val="000000"/>
          </w:rPr>
          <w:br/>
          <w:t xml:space="preserve"> </w:t>
        </w:r>
        <w:r w:rsidR="009B3B11">
          <w:rPr>
            <w:color w:val="000000"/>
          </w:rPr>
          <w:tab/>
        </w:r>
        <w:r w:rsidRPr="009A50FB">
          <w:rPr>
            <w:color w:val="000096"/>
          </w:rPr>
          <w:t>&lt;/xsd:sequence&gt;</w:t>
        </w:r>
        <w:r w:rsidR="009B3B11">
          <w:rPr>
            <w:color w:val="000000"/>
          </w:rPr>
          <w:br/>
        </w:r>
        <w:r w:rsidRPr="009A50FB">
          <w:rPr>
            <w:color w:val="000096"/>
          </w:rPr>
          <w:t>&lt;/xsd:complexType&gt;</w:t>
        </w:r>
        <w:r w:rsidR="007E0B28">
          <w:rPr>
            <w:color w:val="000000"/>
          </w:rPr>
          <w:br/>
        </w:r>
        <w:r w:rsidR="007E0B28">
          <w:rPr>
            <w:color w:val="000000"/>
          </w:rPr>
          <w:br/>
        </w:r>
        <w:r w:rsidRPr="009A50FB">
          <w:rPr>
            <w:color w:val="000096"/>
          </w:rPr>
          <w:t>&lt;xsd:complexType</w:t>
        </w:r>
        <w:r w:rsidRPr="009A50FB">
          <w:rPr>
            <w:color w:val="F5844C"/>
          </w:rPr>
          <w:t xml:space="preserve"> name</w:t>
        </w:r>
        <w:r w:rsidRPr="009A50FB">
          <w:rPr>
            <w:color w:val="FF8040"/>
          </w:rPr>
          <w:t>=</w:t>
        </w:r>
        <w:r w:rsidRPr="009A50FB">
          <w:t>"ActivityDocumentType"</w:t>
        </w:r>
        <w:r w:rsidRPr="009A50FB">
          <w:rPr>
            <w:color w:val="000096"/>
          </w:rPr>
          <w:t>&gt;</w:t>
        </w:r>
        <w:r w:rsidRPr="009A50FB">
          <w:rPr>
            <w:color w:val="000000"/>
          </w:rPr>
          <w:br/>
          <w:t xml:space="preserve"> </w:t>
        </w:r>
      </w:ins>
      <w:ins w:id="2268" w:author="Ph W" w:date="2010-08-05T16:34:00Z">
        <w:r w:rsidR="007E0B28">
          <w:rPr>
            <w:color w:val="000000"/>
          </w:rPr>
          <w:tab/>
        </w:r>
      </w:ins>
      <w:ins w:id="2269" w:author="Ph W" w:date="2010-08-05T15:19:00Z">
        <w:r w:rsidRPr="009A50FB">
          <w:rPr>
            <w:color w:val="000096"/>
          </w:rPr>
          <w:t>&lt;xsd:annotation&gt;</w:t>
        </w:r>
        <w:r w:rsidRPr="009A50FB">
          <w:rPr>
            <w:color w:val="000000"/>
          </w:rPr>
          <w:br/>
          <w:t xml:space="preserve"> </w:t>
        </w:r>
      </w:ins>
      <w:ins w:id="2270" w:author="Ph W" w:date="2010-08-05T16:34:00Z">
        <w:r w:rsidR="007E0B28">
          <w:rPr>
            <w:color w:val="000000"/>
          </w:rPr>
          <w:tab/>
        </w:r>
        <w:r w:rsidR="007E0B28">
          <w:rPr>
            <w:color w:val="000000"/>
          </w:rPr>
          <w:tab/>
        </w:r>
      </w:ins>
      <w:ins w:id="2271" w:author="Ph W" w:date="2010-08-05T15:19:00Z">
        <w:r w:rsidRPr="009A50FB">
          <w:rPr>
            <w:color w:val="000096"/>
          </w:rPr>
          <w:t>&lt;xsd:documentation</w:t>
        </w:r>
        <w:r w:rsidRPr="009A50FB">
          <w:rPr>
            <w:color w:val="F5844C"/>
          </w:rPr>
          <w:t xml:space="preserve"> xml:lang</w:t>
        </w:r>
        <w:r w:rsidRPr="009A50FB">
          <w:rPr>
            <w:color w:val="FF8040"/>
          </w:rPr>
          <w:t>=</w:t>
        </w:r>
        <w:r w:rsidRPr="009A50FB">
          <w:t>"en"</w:t>
        </w:r>
        <w:r w:rsidRPr="009A50FB">
          <w:rPr>
            <w:color w:val="000096"/>
          </w:rPr>
          <w:t>&gt;</w:t>
        </w:r>
        <w:r w:rsidRPr="009A50FB">
          <w:rPr>
            <w:color w:val="000000"/>
          </w:rPr>
          <w:br/>
          <w:t xml:space="preserve">  </w:t>
        </w:r>
      </w:ins>
      <w:ins w:id="2272" w:author="Ph W" w:date="2010-08-05T16:34:00Z">
        <w:r w:rsidR="007E0B28">
          <w:rPr>
            <w:color w:val="000000"/>
          </w:rPr>
          <w:tab/>
        </w:r>
        <w:r w:rsidR="007E0B28">
          <w:rPr>
            <w:color w:val="000000"/>
          </w:rPr>
          <w:tab/>
        </w:r>
        <w:r w:rsidR="007E0B28">
          <w:rPr>
            <w:color w:val="000000"/>
          </w:rPr>
          <w:tab/>
        </w:r>
      </w:ins>
      <w:ins w:id="2273" w:author="Ph W" w:date="2010-08-05T15:19:00Z">
        <w:r w:rsidRPr="009A50FB">
          <w:rPr>
            <w:color w:val="000000"/>
          </w:rPr>
          <w:t>Contains an activity's meta-data and history and provides a</w:t>
        </w:r>
      </w:ins>
    </w:p>
    <w:p w:rsidR="00AB43F0" w:rsidRDefault="009A50FB" w:rsidP="00ED748E">
      <w:pPr>
        <w:pStyle w:val="XMLSnippet"/>
        <w:numPr>
          <w:ins w:id="2274" w:author="Ph W" w:date="2010-08-05T15:42:00Z"/>
        </w:numPr>
        <w:rPr>
          <w:ins w:id="2275" w:author="Ph W" w:date="2010-08-05T17:18:00Z"/>
          <w:color w:val="000000"/>
        </w:rPr>
      </w:pPr>
      <w:ins w:id="2276" w:author="Ph W" w:date="2010-08-05T15:19:00Z">
        <w:r w:rsidRPr="009A50FB">
          <w:rPr>
            <w:color w:val="000000"/>
          </w:rPr>
          <w:t xml:space="preserve"> </w:t>
        </w:r>
      </w:ins>
      <w:ins w:id="2277" w:author="Ph W" w:date="2010-08-05T16:34:00Z">
        <w:r w:rsidR="007E0B28">
          <w:rPr>
            <w:color w:val="000000"/>
          </w:rPr>
          <w:tab/>
        </w:r>
        <w:r w:rsidR="007E0B28">
          <w:rPr>
            <w:color w:val="000000"/>
          </w:rPr>
          <w:tab/>
        </w:r>
        <w:r w:rsidR="007E0B28">
          <w:rPr>
            <w:color w:val="000000"/>
          </w:rPr>
          <w:tab/>
        </w:r>
      </w:ins>
      <w:ins w:id="2278" w:author="Ph W" w:date="2010-08-05T15:19:00Z">
        <w:r w:rsidRPr="009A50FB">
          <w:rPr>
            <w:color w:val="000000"/>
          </w:rPr>
          <w:t>root</w:t>
        </w:r>
      </w:ins>
      <w:ins w:id="2279" w:author="Ph W" w:date="2010-08-05T16:34:00Z">
        <w:r w:rsidR="007E0B28">
          <w:rPr>
            <w:color w:val="000000"/>
          </w:rPr>
          <w:t xml:space="preserve"> </w:t>
        </w:r>
      </w:ins>
      <w:ins w:id="2280" w:author="Ph W" w:date="2010-08-05T15:19:00Z">
        <w:r w:rsidRPr="009A50FB">
          <w:rPr>
            <w:color w:val="000000"/>
          </w:rPr>
          <w:t>element for every activity. While the meta-data part MAY</w:t>
        </w:r>
      </w:ins>
      <w:ins w:id="2281" w:author="Ph W" w:date="2010-08-05T16:34:00Z">
        <w:r w:rsidR="007E0B28">
          <w:rPr>
            <w:color w:val="000000"/>
          </w:rPr>
          <w:br/>
        </w:r>
      </w:ins>
      <w:ins w:id="2282" w:author="Ph W" w:date="2010-08-05T15:19:00Z">
        <w:r w:rsidRPr="009A50FB">
          <w:rPr>
            <w:color w:val="000000"/>
          </w:rPr>
          <w:t xml:space="preserve"> </w:t>
        </w:r>
      </w:ins>
      <w:ins w:id="2283" w:author="Ph W" w:date="2010-08-05T16:34:00Z">
        <w:r w:rsidR="007E0B28">
          <w:rPr>
            <w:color w:val="000000"/>
          </w:rPr>
          <w:tab/>
        </w:r>
        <w:r w:rsidR="007E0B28">
          <w:rPr>
            <w:color w:val="000000"/>
          </w:rPr>
          <w:tab/>
        </w:r>
        <w:r w:rsidR="007E0B28">
          <w:rPr>
            <w:color w:val="000000"/>
          </w:rPr>
          <w:tab/>
        </w:r>
      </w:ins>
      <w:ins w:id="2284" w:author="Ph W" w:date="2010-08-05T15:19:00Z">
        <w:r w:rsidRPr="009A50FB">
          <w:rPr>
            <w:color w:val="000000"/>
          </w:rPr>
          <w:t>carry</w:t>
        </w:r>
      </w:ins>
      <w:ins w:id="2285" w:author="Ph W" w:date="2010-08-05T16:34:00Z">
        <w:r w:rsidR="007E0B28">
          <w:rPr>
            <w:color w:val="000000"/>
          </w:rPr>
          <w:t xml:space="preserve"> </w:t>
        </w:r>
      </w:ins>
      <w:ins w:id="2286" w:author="Ph W" w:date="2010-08-05T15:19:00Z">
        <w:r w:rsidRPr="009A50FB">
          <w:rPr>
            <w:color w:val="000000"/>
          </w:rPr>
          <w:t>information about the activity's creator, purpose, and</w:t>
        </w:r>
        <w:r w:rsidRPr="009A50FB">
          <w:rPr>
            <w:color w:val="000000"/>
          </w:rPr>
          <w:br/>
          <w:t xml:space="preserve"> </w:t>
        </w:r>
      </w:ins>
      <w:ins w:id="2287" w:author="Ph W" w:date="2010-08-05T16:34:00Z">
        <w:r w:rsidR="007E0B28">
          <w:rPr>
            <w:color w:val="000000"/>
          </w:rPr>
          <w:tab/>
        </w:r>
        <w:r w:rsidR="007E0B28">
          <w:rPr>
            <w:color w:val="000000"/>
          </w:rPr>
          <w:tab/>
        </w:r>
        <w:r w:rsidR="007E0B28">
          <w:rPr>
            <w:color w:val="000000"/>
          </w:rPr>
          <w:tab/>
        </w:r>
      </w:ins>
      <w:ins w:id="2288" w:author="Ph W" w:date="2010-08-05T15:19:00Z">
        <w:r w:rsidRPr="009A50FB">
          <w:rPr>
            <w:color w:val="000000"/>
          </w:rPr>
          <w:t>references (i.e. to other activit</w:t>
        </w:r>
        <w:r w:rsidR="007E0B28">
          <w:rPr>
            <w:color w:val="000000"/>
          </w:rPr>
          <w:t>ies), the history part SHOULD</w:t>
        </w:r>
        <w:r w:rsidR="007E0B28">
          <w:rPr>
            <w:color w:val="000000"/>
          </w:rPr>
          <w:br/>
          <w:t xml:space="preserve"> </w:t>
        </w:r>
      </w:ins>
      <w:ins w:id="2289" w:author="Ph W" w:date="2010-08-05T16:34:00Z">
        <w:r w:rsidR="007E0B28">
          <w:rPr>
            <w:color w:val="000000"/>
          </w:rPr>
          <w:tab/>
        </w:r>
        <w:r w:rsidR="007E0B28">
          <w:rPr>
            <w:color w:val="000000"/>
          </w:rPr>
          <w:tab/>
        </w:r>
        <w:r w:rsidR="007E0B28">
          <w:rPr>
            <w:color w:val="000000"/>
          </w:rPr>
          <w:tab/>
        </w:r>
      </w:ins>
      <w:ins w:id="2290" w:author="Ph W" w:date="2010-08-05T15:19:00Z">
        <w:r w:rsidRPr="009A50FB">
          <w:rPr>
            <w:color w:val="000000"/>
          </w:rPr>
          <w:t>describe the full lifecycle of the activity.</w:t>
        </w:r>
        <w:r w:rsidRPr="009A50FB">
          <w:rPr>
            <w:color w:val="000000"/>
          </w:rPr>
          <w:br/>
          <w:t xml:space="preserve"> </w:t>
        </w:r>
      </w:ins>
      <w:ins w:id="2291" w:author="Ph W" w:date="2010-08-05T16:34:00Z">
        <w:r w:rsidR="007E0B28">
          <w:rPr>
            <w:color w:val="000000"/>
          </w:rPr>
          <w:tab/>
        </w:r>
        <w:r w:rsidR="007E0B28">
          <w:rPr>
            <w:color w:val="000000"/>
          </w:rPr>
          <w:tab/>
        </w:r>
      </w:ins>
      <w:ins w:id="2292" w:author="Ph W" w:date="2010-08-05T15:19:00Z">
        <w:r w:rsidRPr="009A50FB">
          <w:rPr>
            <w:color w:val="000096"/>
          </w:rPr>
          <w:t>&lt;/xsd:documentation&gt;</w:t>
        </w:r>
        <w:r w:rsidRPr="009A50FB">
          <w:rPr>
            <w:color w:val="000000"/>
          </w:rPr>
          <w:br/>
          <w:t xml:space="preserve"> </w:t>
        </w:r>
      </w:ins>
      <w:ins w:id="2293" w:author="Ph W" w:date="2010-08-05T16:34:00Z">
        <w:r w:rsidR="007E0B28">
          <w:rPr>
            <w:color w:val="000000"/>
          </w:rPr>
          <w:tab/>
        </w:r>
      </w:ins>
      <w:ins w:id="2294" w:author="Ph W" w:date="2010-08-05T15:19:00Z">
        <w:r w:rsidRPr="009A50FB">
          <w:rPr>
            <w:color w:val="000096"/>
          </w:rPr>
          <w:t>&lt;/xsd:annotation&gt;</w:t>
        </w:r>
        <w:r w:rsidRPr="009A50FB">
          <w:rPr>
            <w:color w:val="000000"/>
          </w:rPr>
          <w:t xml:space="preserve">      </w:t>
        </w:r>
        <w:r w:rsidRPr="009A50FB">
          <w:rPr>
            <w:color w:val="000000"/>
          </w:rPr>
          <w:br/>
          <w:t xml:space="preserve"> </w:t>
        </w:r>
      </w:ins>
      <w:ins w:id="2295" w:author="Ph W" w:date="2010-08-05T16:34:00Z">
        <w:r w:rsidR="007E0B28">
          <w:rPr>
            <w:color w:val="000000"/>
          </w:rPr>
          <w:tab/>
        </w:r>
      </w:ins>
      <w:ins w:id="2296" w:author="Ph W" w:date="2010-08-05T15:19:00Z">
        <w:r w:rsidRPr="009A50FB">
          <w:rPr>
            <w:color w:val="000096"/>
          </w:rPr>
          <w:t>&lt;xsd:sequence&gt;</w:t>
        </w:r>
        <w:r w:rsidR="007E0B28">
          <w:rPr>
            <w:color w:val="000000"/>
          </w:rPr>
          <w:t xml:space="preserve">    </w:t>
        </w:r>
        <w:r w:rsidR="007E0B28">
          <w:rPr>
            <w:color w:val="000000"/>
          </w:rPr>
          <w:br/>
          <w:t xml:space="preserve"> </w:t>
        </w:r>
      </w:ins>
      <w:ins w:id="2297" w:author="Ph W" w:date="2010-08-05T16:35:00Z">
        <w:r w:rsidR="007E0B28">
          <w:rPr>
            <w:color w:val="000000"/>
          </w:rPr>
          <w:tab/>
        </w:r>
        <w:r w:rsidR="007E0B28">
          <w:rPr>
            <w:color w:val="000000"/>
          </w:rPr>
          <w:tab/>
        </w:r>
      </w:ins>
      <w:ins w:id="2298" w:author="Ph W" w:date="2010-08-05T15:19:00Z">
        <w:r w:rsidRPr="009A50FB">
          <w:rPr>
            <w:color w:val="000096"/>
          </w:rPr>
          <w:t>&lt;xsd:element</w:t>
        </w:r>
        <w:r w:rsidRPr="009A50FB">
          <w:rPr>
            <w:color w:val="F5844C"/>
          </w:rPr>
          <w:t xml:space="preserve"> name</w:t>
        </w:r>
        <w:r w:rsidRPr="009A50FB">
          <w:rPr>
            <w:color w:val="FF8040"/>
          </w:rPr>
          <w:t>=</w:t>
        </w:r>
        <w:r w:rsidRPr="009A50FB">
          <w:t>"ActivityDescription"</w:t>
        </w:r>
        <w:r w:rsidRPr="009A50FB">
          <w:rPr>
            <w:color w:val="F5844C"/>
          </w:rPr>
          <w:t xml:space="preserve"> type</w:t>
        </w:r>
        <w:r w:rsidRPr="009A50FB">
          <w:rPr>
            <w:color w:val="FF8040"/>
          </w:rPr>
          <w:t>=</w:t>
        </w:r>
        <w:r w:rsidRPr="009A50FB">
          <w:t>"xsd:string"</w:t>
        </w:r>
      </w:ins>
      <w:ins w:id="2299" w:author="Ph W" w:date="2010-08-05T16:35:00Z">
        <w:r w:rsidR="007E0B28">
          <w:br/>
        </w:r>
      </w:ins>
      <w:ins w:id="2300" w:author="Ph W" w:date="2010-08-05T15:19:00Z">
        <w:r w:rsidRPr="009A50FB">
          <w:rPr>
            <w:color w:val="F5844C"/>
          </w:rPr>
          <w:t xml:space="preserve"> </w:t>
        </w:r>
      </w:ins>
      <w:ins w:id="2301" w:author="Ph W" w:date="2010-08-05T16:35:00Z">
        <w:r w:rsidR="007E0B28">
          <w:rPr>
            <w:color w:val="F5844C"/>
          </w:rPr>
          <w:tab/>
        </w:r>
        <w:r w:rsidR="007E0B28">
          <w:rPr>
            <w:color w:val="F5844C"/>
          </w:rPr>
          <w:tab/>
        </w:r>
      </w:ins>
      <w:ins w:id="2302" w:author="Ph W" w:date="2010-08-05T15:19:00Z">
        <w:r w:rsidRPr="009A50FB">
          <w:rPr>
            <w:color w:val="F5844C"/>
          </w:rPr>
          <w:t>minOccurs</w:t>
        </w:r>
        <w:r w:rsidRPr="009A50FB">
          <w:rPr>
            <w:color w:val="FF8040"/>
          </w:rPr>
          <w:t>=</w:t>
        </w:r>
        <w:r w:rsidRPr="009A50FB">
          <w:t>"0"</w:t>
        </w:r>
        <w:r w:rsidRPr="009A50FB">
          <w:rPr>
            <w:color w:val="000096"/>
          </w:rPr>
          <w:t>&gt;</w:t>
        </w:r>
        <w:r w:rsidRPr="009A50FB">
          <w:rPr>
            <w:color w:val="000000"/>
          </w:rPr>
          <w:br/>
          <w:t xml:space="preserve"> </w:t>
        </w:r>
      </w:ins>
      <w:ins w:id="2303" w:author="Ph W" w:date="2010-08-05T16:35:00Z">
        <w:r w:rsidR="007E0B28">
          <w:rPr>
            <w:color w:val="000000"/>
          </w:rPr>
          <w:tab/>
        </w:r>
        <w:r w:rsidR="007E0B28">
          <w:rPr>
            <w:color w:val="000000"/>
          </w:rPr>
          <w:tab/>
        </w:r>
        <w:r w:rsidR="007E0B28">
          <w:rPr>
            <w:color w:val="000000"/>
          </w:rPr>
          <w:tab/>
        </w:r>
      </w:ins>
      <w:ins w:id="2304" w:author="Ph W" w:date="2010-08-05T15:19:00Z">
        <w:r w:rsidRPr="009A50FB">
          <w:rPr>
            <w:color w:val="000096"/>
          </w:rPr>
          <w:t>&lt;xsd:annotation&gt;</w:t>
        </w:r>
        <w:r w:rsidRPr="009A50FB">
          <w:rPr>
            <w:color w:val="000000"/>
          </w:rPr>
          <w:br/>
          <w:t xml:space="preserve"> </w:t>
        </w:r>
      </w:ins>
      <w:ins w:id="2305" w:author="Ph W" w:date="2010-08-05T16:35:00Z">
        <w:r w:rsidR="007E0B28">
          <w:rPr>
            <w:color w:val="000000"/>
          </w:rPr>
          <w:tab/>
        </w:r>
        <w:r w:rsidR="007E0B28">
          <w:rPr>
            <w:color w:val="000000"/>
          </w:rPr>
          <w:tab/>
        </w:r>
        <w:r w:rsidR="007E0B28">
          <w:rPr>
            <w:color w:val="000000"/>
          </w:rPr>
          <w:tab/>
        </w:r>
        <w:r w:rsidR="007E0B28">
          <w:rPr>
            <w:color w:val="000000"/>
          </w:rPr>
          <w:tab/>
        </w:r>
      </w:ins>
      <w:ins w:id="2306" w:author="Ph W" w:date="2010-08-05T15:19:00Z">
        <w:r w:rsidRPr="009A50FB">
          <w:rPr>
            <w:color w:val="000096"/>
          </w:rPr>
          <w:t>&lt;xsd:documentation</w:t>
        </w:r>
        <w:r w:rsidRPr="009A50FB">
          <w:rPr>
            <w:color w:val="F5844C"/>
          </w:rPr>
          <w:t xml:space="preserve"> xml:lang</w:t>
        </w:r>
        <w:r w:rsidRPr="009A50FB">
          <w:rPr>
            <w:color w:val="FF8040"/>
          </w:rPr>
          <w:t>=</w:t>
        </w:r>
        <w:r w:rsidRPr="009A50FB">
          <w:t>"en"</w:t>
        </w:r>
        <w:r w:rsidRPr="009A50FB">
          <w:rPr>
            <w:color w:val="000096"/>
          </w:rPr>
          <w:t>&gt;</w:t>
        </w:r>
        <w:r w:rsidRPr="009A50FB">
          <w:rPr>
            <w:color w:val="000000"/>
          </w:rPr>
          <w:br/>
          <w:t xml:space="preserve"> </w:t>
        </w:r>
      </w:ins>
      <w:ins w:id="2307" w:author="Ph W" w:date="2010-08-05T16:35:00Z">
        <w:r w:rsidR="007E0B28">
          <w:rPr>
            <w:color w:val="000000"/>
          </w:rPr>
          <w:tab/>
        </w:r>
        <w:r w:rsidR="007E0B28">
          <w:rPr>
            <w:color w:val="000000"/>
          </w:rPr>
          <w:tab/>
        </w:r>
        <w:r w:rsidR="007E0B28">
          <w:rPr>
            <w:color w:val="000000"/>
          </w:rPr>
          <w:tab/>
        </w:r>
        <w:r w:rsidR="007E0B28">
          <w:rPr>
            <w:color w:val="000000"/>
          </w:rPr>
          <w:tab/>
        </w:r>
        <w:r w:rsidR="007E0B28">
          <w:rPr>
            <w:color w:val="000000"/>
          </w:rPr>
          <w:tab/>
        </w:r>
      </w:ins>
      <w:ins w:id="2308" w:author="Ph W" w:date="2010-08-05T15:19:00Z">
        <w:r w:rsidRPr="009A50FB">
          <w:rPr>
            <w:color w:val="000000"/>
          </w:rPr>
          <w:t>Contains a natural-language description of the activity</w:t>
        </w:r>
        <w:r w:rsidRPr="009A50FB">
          <w:rPr>
            <w:color w:val="000000"/>
          </w:rPr>
          <w:br/>
          <w:t xml:space="preserve"> </w:t>
        </w:r>
      </w:ins>
      <w:ins w:id="2309" w:author="Ph W" w:date="2010-08-05T16:35:00Z">
        <w:r w:rsidR="007E0B28">
          <w:rPr>
            <w:color w:val="000000"/>
          </w:rPr>
          <w:tab/>
        </w:r>
        <w:r w:rsidR="007E0B28">
          <w:rPr>
            <w:color w:val="000000"/>
          </w:rPr>
          <w:tab/>
        </w:r>
        <w:r w:rsidR="007E0B28">
          <w:rPr>
            <w:color w:val="000000"/>
          </w:rPr>
          <w:tab/>
        </w:r>
        <w:r w:rsidR="007E0B28">
          <w:rPr>
            <w:color w:val="000000"/>
          </w:rPr>
          <w:tab/>
        </w:r>
        <w:r w:rsidR="007E0B28">
          <w:rPr>
            <w:color w:val="000000"/>
          </w:rPr>
          <w:tab/>
        </w:r>
      </w:ins>
      <w:ins w:id="2310" w:author="Ph W" w:date="2010-08-05T15:19:00Z">
        <w:r w:rsidRPr="009A50FB">
          <w:rPr>
            <w:color w:val="000000"/>
          </w:rPr>
          <w:t>and offers means for storing additional information on</w:t>
        </w:r>
        <w:r w:rsidRPr="009A50FB">
          <w:rPr>
            <w:color w:val="000000"/>
          </w:rPr>
          <w:br/>
          <w:t xml:space="preserve"> </w:t>
        </w:r>
      </w:ins>
      <w:ins w:id="2311" w:author="Ph W" w:date="2010-08-05T16:35:00Z">
        <w:r w:rsidR="007E0B28">
          <w:rPr>
            <w:color w:val="000000"/>
          </w:rPr>
          <w:tab/>
        </w:r>
        <w:r w:rsidR="007E0B28">
          <w:rPr>
            <w:color w:val="000000"/>
          </w:rPr>
          <w:tab/>
        </w:r>
        <w:r w:rsidR="007E0B28">
          <w:rPr>
            <w:color w:val="000000"/>
          </w:rPr>
          <w:tab/>
        </w:r>
        <w:r w:rsidR="007E0B28">
          <w:rPr>
            <w:color w:val="000000"/>
          </w:rPr>
          <w:tab/>
        </w:r>
        <w:r w:rsidR="007E0B28">
          <w:rPr>
            <w:color w:val="000000"/>
          </w:rPr>
          <w:tab/>
        </w:r>
      </w:ins>
      <w:ins w:id="2312" w:author="Ph W" w:date="2010-08-05T15:19:00Z">
        <w:r w:rsidRPr="009A50FB">
          <w:rPr>
            <w:color w:val="000000"/>
          </w:rPr>
          <w:t>the activity for displaying purposes (e.g. in a user</w:t>
        </w:r>
        <w:r w:rsidRPr="009A50FB">
          <w:rPr>
            <w:color w:val="000000"/>
          </w:rPr>
          <w:br/>
          <w:t xml:space="preserve"> </w:t>
        </w:r>
      </w:ins>
      <w:ins w:id="2313" w:author="Ph W" w:date="2010-08-05T16:35:00Z">
        <w:r w:rsidR="007E0B28">
          <w:rPr>
            <w:color w:val="000000"/>
          </w:rPr>
          <w:tab/>
        </w:r>
        <w:r w:rsidR="007E0B28">
          <w:rPr>
            <w:color w:val="000000"/>
          </w:rPr>
          <w:tab/>
        </w:r>
        <w:r w:rsidR="007E0B28">
          <w:rPr>
            <w:color w:val="000000"/>
          </w:rPr>
          <w:tab/>
        </w:r>
        <w:r w:rsidR="007E0B28">
          <w:rPr>
            <w:color w:val="000000"/>
          </w:rPr>
          <w:tab/>
        </w:r>
        <w:r w:rsidR="007E0B28">
          <w:rPr>
            <w:color w:val="000000"/>
          </w:rPr>
          <w:tab/>
        </w:r>
      </w:ins>
      <w:ins w:id="2314" w:author="Ph W" w:date="2010-08-05T15:19:00Z">
        <w:r w:rsidRPr="009A50FB">
          <w:rPr>
            <w:color w:val="000000"/>
          </w:rPr>
          <w:t>interface). See also</w:t>
        </w:r>
      </w:ins>
      <w:ins w:id="2315" w:author="Ph W" w:date="2010-08-05T16:35:00Z">
        <w:r w:rsidR="007E0B28">
          <w:rPr>
            <w:color w:val="000000"/>
          </w:rPr>
          <w:t xml:space="preserve"> </w:t>
        </w:r>
      </w:ins>
      <w:ins w:id="2316" w:author="Ph W" w:date="2010-08-05T15:19:00Z">
        <w:r w:rsidRPr="009A50FB">
          <w:rPr>
            <w:color w:val="000000"/>
          </w:rPr>
          <w:t>ActivityDescriptionType and GFD.X,</w:t>
        </w:r>
      </w:ins>
      <w:ins w:id="2317" w:author="Ph W" w:date="2010-08-05T16:35:00Z">
        <w:r w:rsidR="007E0B28">
          <w:rPr>
            <w:color w:val="000000"/>
          </w:rPr>
          <w:br/>
        </w:r>
      </w:ins>
      <w:ins w:id="2318" w:author="Ph W" w:date="2010-08-05T15:19:00Z">
        <w:r w:rsidRPr="009A50FB">
          <w:rPr>
            <w:color w:val="000000"/>
          </w:rPr>
          <w:t xml:space="preserve"> </w:t>
        </w:r>
      </w:ins>
      <w:ins w:id="2319" w:author="Ph W" w:date="2010-08-05T16:35:00Z">
        <w:r w:rsidR="007E0B28">
          <w:rPr>
            <w:color w:val="000000"/>
          </w:rPr>
          <w:tab/>
        </w:r>
        <w:r w:rsidR="007E0B28">
          <w:rPr>
            <w:color w:val="000000"/>
          </w:rPr>
          <w:tab/>
        </w:r>
        <w:r w:rsidR="007E0B28">
          <w:rPr>
            <w:color w:val="000000"/>
          </w:rPr>
          <w:tab/>
        </w:r>
        <w:r w:rsidR="007E0B28">
          <w:rPr>
            <w:color w:val="000000"/>
          </w:rPr>
          <w:tab/>
        </w:r>
        <w:r w:rsidR="007E0B28">
          <w:rPr>
            <w:color w:val="000000"/>
          </w:rPr>
          <w:tab/>
        </w:r>
      </w:ins>
      <w:ins w:id="2320" w:author="Ph W" w:date="2010-08-05T15:19:00Z">
        <w:r w:rsidRPr="009A50FB">
          <w:rPr>
            <w:color w:val="000000"/>
          </w:rPr>
          <w:t>Section 4.2.</w:t>
        </w:r>
        <w:r w:rsidRPr="009A50FB">
          <w:rPr>
            <w:color w:val="000000"/>
          </w:rPr>
          <w:br/>
          <w:t xml:space="preserve"> </w:t>
        </w:r>
      </w:ins>
      <w:ins w:id="2321" w:author="Ph W" w:date="2010-08-05T16:35:00Z">
        <w:r w:rsidR="007E0B28">
          <w:rPr>
            <w:color w:val="000000"/>
          </w:rPr>
          <w:tab/>
        </w:r>
        <w:r w:rsidR="007E0B28">
          <w:rPr>
            <w:color w:val="000000"/>
          </w:rPr>
          <w:tab/>
        </w:r>
        <w:r w:rsidR="007E0B28">
          <w:rPr>
            <w:color w:val="000000"/>
          </w:rPr>
          <w:tab/>
        </w:r>
        <w:r w:rsidR="007E0B28">
          <w:rPr>
            <w:color w:val="000000"/>
          </w:rPr>
          <w:tab/>
        </w:r>
      </w:ins>
      <w:ins w:id="2322" w:author="Ph W" w:date="2010-08-05T15:19:00Z">
        <w:r w:rsidRPr="009A50FB">
          <w:rPr>
            <w:color w:val="000096"/>
          </w:rPr>
          <w:t>&lt;/xsd:documentation&gt;</w:t>
        </w:r>
        <w:r w:rsidRPr="009A50FB">
          <w:rPr>
            <w:color w:val="000000"/>
          </w:rPr>
          <w:br/>
          <w:t xml:space="preserve"> </w:t>
        </w:r>
      </w:ins>
      <w:ins w:id="2323" w:author="Ph W" w:date="2010-08-05T16:35:00Z">
        <w:r w:rsidR="007E0B28">
          <w:rPr>
            <w:color w:val="000000"/>
          </w:rPr>
          <w:tab/>
        </w:r>
        <w:r w:rsidR="007E0B28">
          <w:rPr>
            <w:color w:val="000000"/>
          </w:rPr>
          <w:tab/>
        </w:r>
        <w:r w:rsidR="007E0B28">
          <w:rPr>
            <w:color w:val="000000"/>
          </w:rPr>
          <w:tab/>
        </w:r>
      </w:ins>
      <w:ins w:id="2324" w:author="Ph W" w:date="2010-08-05T15:19:00Z">
        <w:r w:rsidRPr="009A50FB">
          <w:rPr>
            <w:color w:val="000096"/>
          </w:rPr>
          <w:t>&lt;/xsd:annotation&gt;</w:t>
        </w:r>
        <w:r w:rsidR="007E0B28">
          <w:rPr>
            <w:color w:val="000000"/>
          </w:rPr>
          <w:br/>
          <w:t xml:space="preserve"> </w:t>
        </w:r>
      </w:ins>
      <w:ins w:id="2325" w:author="Ph W" w:date="2010-08-05T16:35:00Z">
        <w:r w:rsidR="007E0B28">
          <w:rPr>
            <w:color w:val="000000"/>
          </w:rPr>
          <w:tab/>
        </w:r>
        <w:r w:rsidR="007E0B28">
          <w:rPr>
            <w:color w:val="000000"/>
          </w:rPr>
          <w:tab/>
        </w:r>
      </w:ins>
      <w:ins w:id="2326" w:author="Ph W" w:date="2010-08-05T15:19:00Z">
        <w:r w:rsidRPr="009A50FB">
          <w:rPr>
            <w:color w:val="000096"/>
          </w:rPr>
          <w:t>&lt;/xsd:element&gt;</w:t>
        </w:r>
        <w:r w:rsidRPr="009A50FB">
          <w:rPr>
            <w:color w:val="000000"/>
          </w:rPr>
          <w:br/>
          <w:t xml:space="preserve"> </w:t>
        </w:r>
      </w:ins>
      <w:ins w:id="2327" w:author="Ph W" w:date="2010-08-05T16:36:00Z">
        <w:r w:rsidR="007E0B28">
          <w:rPr>
            <w:color w:val="000000"/>
          </w:rPr>
          <w:tab/>
        </w:r>
        <w:r w:rsidR="007E0B28">
          <w:rPr>
            <w:color w:val="000000"/>
          </w:rPr>
          <w:tab/>
        </w:r>
      </w:ins>
      <w:ins w:id="2328" w:author="Ph W" w:date="2010-08-05T15:19:00Z">
        <w:r w:rsidRPr="009A50FB">
          <w:rPr>
            <w:color w:val="000096"/>
          </w:rPr>
          <w:t>&lt;xsd:element</w:t>
        </w:r>
        <w:r w:rsidRPr="009A50FB">
          <w:rPr>
            <w:color w:val="F5844C"/>
          </w:rPr>
          <w:t xml:space="preserve"> name</w:t>
        </w:r>
        <w:r w:rsidRPr="009A50FB">
          <w:rPr>
            <w:color w:val="FF8040"/>
          </w:rPr>
          <w:t>=</w:t>
        </w:r>
        <w:r w:rsidRPr="009A50FB">
          <w:t>"ActivityHistory"</w:t>
        </w:r>
      </w:ins>
      <w:ins w:id="2329" w:author="Ph W" w:date="2010-08-05T16:36:00Z">
        <w:r w:rsidR="007E0B28">
          <w:br/>
        </w:r>
      </w:ins>
      <w:ins w:id="2330" w:author="Ph W" w:date="2010-08-05T15:19:00Z">
        <w:r w:rsidRPr="009A50FB">
          <w:rPr>
            <w:color w:val="F5844C"/>
          </w:rPr>
          <w:t xml:space="preserve"> </w:t>
        </w:r>
      </w:ins>
      <w:ins w:id="2331" w:author="Ph W" w:date="2010-08-05T16:36:00Z">
        <w:r w:rsidR="007E0B28">
          <w:rPr>
            <w:color w:val="F5844C"/>
          </w:rPr>
          <w:tab/>
        </w:r>
        <w:r w:rsidR="007E0B28">
          <w:rPr>
            <w:color w:val="F5844C"/>
          </w:rPr>
          <w:tab/>
        </w:r>
      </w:ins>
      <w:ins w:id="2332" w:author="Ph W" w:date="2010-08-05T15:19:00Z">
        <w:r w:rsidRPr="009A50FB">
          <w:rPr>
            <w:color w:val="F5844C"/>
          </w:rPr>
          <w:t>type</w:t>
        </w:r>
        <w:r w:rsidRPr="009A50FB">
          <w:rPr>
            <w:color w:val="FF8040"/>
          </w:rPr>
          <w:t>=</w:t>
        </w:r>
        <w:r w:rsidRPr="009A50FB">
          <w:t>"aid:ActivityHistoryType"</w:t>
        </w:r>
        <w:r w:rsidRPr="009A50FB">
          <w:rPr>
            <w:color w:val="000096"/>
          </w:rPr>
          <w:t>&gt;</w:t>
        </w:r>
        <w:r w:rsidRPr="009A50FB">
          <w:rPr>
            <w:color w:val="000000"/>
          </w:rPr>
          <w:br/>
          <w:t xml:space="preserve"> </w:t>
        </w:r>
      </w:ins>
      <w:ins w:id="2333" w:author="Ph W" w:date="2010-08-05T16:36:00Z">
        <w:r w:rsidR="007E0B28">
          <w:rPr>
            <w:color w:val="000000"/>
          </w:rPr>
          <w:tab/>
        </w:r>
        <w:r w:rsidR="007E0B28">
          <w:rPr>
            <w:color w:val="000000"/>
          </w:rPr>
          <w:tab/>
        </w:r>
        <w:r w:rsidR="007E0B28">
          <w:rPr>
            <w:color w:val="000000"/>
          </w:rPr>
          <w:tab/>
        </w:r>
      </w:ins>
      <w:ins w:id="2334" w:author="Ph W" w:date="2010-08-05T15:19:00Z">
        <w:r w:rsidRPr="009A50FB">
          <w:rPr>
            <w:color w:val="000096"/>
          </w:rPr>
          <w:t>&lt;xsd:annotation&gt;</w:t>
        </w:r>
        <w:r w:rsidR="00AB43F0">
          <w:rPr>
            <w:color w:val="000000"/>
          </w:rPr>
          <w:br/>
          <w:t xml:space="preserve"> </w:t>
        </w:r>
        <w:r w:rsidR="00AB43F0">
          <w:rPr>
            <w:color w:val="000000"/>
          </w:rPr>
          <w:tab/>
        </w:r>
      </w:ins>
      <w:ins w:id="2335" w:author="Ph W" w:date="2010-08-05T17:15:00Z">
        <w:r w:rsidR="00AB43F0">
          <w:rPr>
            <w:color w:val="000000"/>
          </w:rPr>
          <w:tab/>
        </w:r>
        <w:r w:rsidR="00AB43F0">
          <w:rPr>
            <w:color w:val="000000"/>
          </w:rPr>
          <w:tab/>
        </w:r>
        <w:r w:rsidR="00AB43F0">
          <w:rPr>
            <w:color w:val="000000"/>
          </w:rPr>
          <w:tab/>
        </w:r>
      </w:ins>
      <w:ins w:id="2336" w:author="Ph W" w:date="2010-08-05T15:19:00Z">
        <w:r w:rsidRPr="009A50FB">
          <w:rPr>
            <w:color w:val="000096"/>
          </w:rPr>
          <w:t>&lt;xsd:documentation</w:t>
        </w:r>
        <w:r w:rsidRPr="009A50FB">
          <w:rPr>
            <w:color w:val="F5844C"/>
          </w:rPr>
          <w:t xml:space="preserve"> xml:lang</w:t>
        </w:r>
        <w:r w:rsidRPr="009A50FB">
          <w:rPr>
            <w:color w:val="FF8040"/>
          </w:rPr>
          <w:t>=</w:t>
        </w:r>
        <w:r w:rsidRPr="009A50FB">
          <w:t>"en"</w:t>
        </w:r>
        <w:r w:rsidRPr="009A50FB">
          <w:rPr>
            <w:color w:val="000096"/>
          </w:rPr>
          <w:t>&gt;</w:t>
        </w:r>
        <w:r w:rsidRPr="009A50FB">
          <w:rPr>
            <w:color w:val="000000"/>
          </w:rPr>
          <w:br/>
          <w:t xml:space="preserve"> </w:t>
        </w:r>
      </w:ins>
      <w:ins w:id="2337" w:author="Ph W" w:date="2010-08-05T17:15:00Z">
        <w:r w:rsidR="00AB43F0">
          <w:rPr>
            <w:color w:val="000000"/>
          </w:rPr>
          <w:tab/>
        </w:r>
        <w:r w:rsidR="00AB43F0">
          <w:rPr>
            <w:color w:val="000000"/>
          </w:rPr>
          <w:tab/>
        </w:r>
        <w:r w:rsidR="00AB43F0">
          <w:rPr>
            <w:color w:val="000000"/>
          </w:rPr>
          <w:tab/>
        </w:r>
        <w:r w:rsidR="00AB43F0">
          <w:rPr>
            <w:color w:val="000000"/>
          </w:rPr>
          <w:tab/>
        </w:r>
        <w:r w:rsidR="00AB43F0">
          <w:rPr>
            <w:color w:val="000000"/>
          </w:rPr>
          <w:tab/>
        </w:r>
      </w:ins>
      <w:ins w:id="2338" w:author="Ph W" w:date="2010-08-05T15:19:00Z">
        <w:r w:rsidRPr="009A50FB">
          <w:rPr>
            <w:color w:val="000000"/>
          </w:rPr>
          <w:t>Stores the hi</w:t>
        </w:r>
        <w:r w:rsidR="00AB43F0">
          <w:rPr>
            <w:color w:val="000000"/>
          </w:rPr>
          <w:t>story of an activity. See also</w:t>
        </w:r>
        <w:r w:rsidR="00AB43F0">
          <w:rPr>
            <w:color w:val="000000"/>
          </w:rPr>
          <w:br/>
        </w:r>
        <w:r w:rsidRPr="009A50FB">
          <w:rPr>
            <w:color w:val="000000"/>
          </w:rPr>
          <w:t xml:space="preserve"> </w:t>
        </w:r>
      </w:ins>
      <w:ins w:id="2339" w:author="Ph W" w:date="2010-08-05T17:15:00Z">
        <w:r w:rsidR="00AB43F0">
          <w:rPr>
            <w:color w:val="000000"/>
          </w:rPr>
          <w:tab/>
        </w:r>
        <w:r w:rsidR="00AB43F0">
          <w:rPr>
            <w:color w:val="000000"/>
          </w:rPr>
          <w:tab/>
        </w:r>
        <w:r w:rsidR="00AB43F0">
          <w:rPr>
            <w:color w:val="000000"/>
          </w:rPr>
          <w:tab/>
        </w:r>
        <w:r w:rsidR="00AB43F0">
          <w:rPr>
            <w:color w:val="000000"/>
          </w:rPr>
          <w:tab/>
        </w:r>
        <w:r w:rsidR="00AB43F0">
          <w:rPr>
            <w:color w:val="000000"/>
          </w:rPr>
          <w:tab/>
        </w:r>
      </w:ins>
      <w:ins w:id="2340" w:author="Ph W" w:date="2010-08-05T15:19:00Z">
        <w:r w:rsidRPr="009A50FB">
          <w:rPr>
            <w:color w:val="000000"/>
          </w:rPr>
          <w:t>ActivityHistoryType and GFD.X, Section 4.3.</w:t>
        </w:r>
        <w:r w:rsidRPr="009A50FB">
          <w:rPr>
            <w:color w:val="000000"/>
          </w:rPr>
          <w:br/>
          <w:t xml:space="preserve"> </w:t>
        </w:r>
      </w:ins>
      <w:ins w:id="2341" w:author="Ph W" w:date="2010-08-05T17:15:00Z">
        <w:r w:rsidR="00AB43F0">
          <w:rPr>
            <w:color w:val="000000"/>
          </w:rPr>
          <w:tab/>
        </w:r>
        <w:r w:rsidR="00AB43F0">
          <w:rPr>
            <w:color w:val="000000"/>
          </w:rPr>
          <w:tab/>
        </w:r>
        <w:r w:rsidR="00AB43F0">
          <w:rPr>
            <w:color w:val="000000"/>
          </w:rPr>
          <w:tab/>
        </w:r>
        <w:r w:rsidR="00AB43F0">
          <w:rPr>
            <w:color w:val="000000"/>
          </w:rPr>
          <w:tab/>
        </w:r>
      </w:ins>
      <w:ins w:id="2342" w:author="Ph W" w:date="2010-08-05T15:19:00Z">
        <w:r w:rsidRPr="009A50FB">
          <w:rPr>
            <w:color w:val="000096"/>
          </w:rPr>
          <w:t>&lt;/xsd:documentation&gt;</w:t>
        </w:r>
        <w:r w:rsidRPr="009A50FB">
          <w:rPr>
            <w:color w:val="000000"/>
          </w:rPr>
          <w:br/>
          <w:t xml:space="preserve"> </w:t>
        </w:r>
      </w:ins>
      <w:ins w:id="2343" w:author="Ph W" w:date="2010-08-05T17:15:00Z">
        <w:r w:rsidR="00AB43F0">
          <w:rPr>
            <w:color w:val="000000"/>
          </w:rPr>
          <w:tab/>
        </w:r>
        <w:r w:rsidR="00AB43F0">
          <w:rPr>
            <w:color w:val="000000"/>
          </w:rPr>
          <w:tab/>
        </w:r>
        <w:r w:rsidR="00AB43F0">
          <w:rPr>
            <w:color w:val="000000"/>
          </w:rPr>
          <w:tab/>
        </w:r>
      </w:ins>
      <w:ins w:id="2344" w:author="Ph W" w:date="2010-08-05T15:19:00Z">
        <w:r w:rsidRPr="009A50FB">
          <w:rPr>
            <w:color w:val="000096"/>
          </w:rPr>
          <w:t>&lt;/xsd:annotation&gt;</w:t>
        </w:r>
        <w:r w:rsidRPr="009A50FB">
          <w:rPr>
            <w:color w:val="000000"/>
          </w:rPr>
          <w:br/>
          <w:t xml:space="preserve"> </w:t>
        </w:r>
      </w:ins>
      <w:ins w:id="2345" w:author="Ph W" w:date="2010-08-05T17:15:00Z">
        <w:r w:rsidR="00AB43F0">
          <w:rPr>
            <w:color w:val="000000"/>
          </w:rPr>
          <w:tab/>
        </w:r>
        <w:r w:rsidR="00AB43F0">
          <w:rPr>
            <w:color w:val="000000"/>
          </w:rPr>
          <w:tab/>
        </w:r>
      </w:ins>
      <w:ins w:id="2346" w:author="Ph W" w:date="2010-08-05T15:19:00Z">
        <w:r w:rsidRPr="009A50FB">
          <w:rPr>
            <w:color w:val="000096"/>
          </w:rPr>
          <w:t>&lt;/xsd:element&gt;</w:t>
        </w:r>
        <w:r w:rsidRPr="009A50FB">
          <w:rPr>
            <w:color w:val="000000"/>
          </w:rPr>
          <w:br/>
          <w:t xml:space="preserve"> </w:t>
        </w:r>
      </w:ins>
      <w:ins w:id="2347" w:author="Ph W" w:date="2010-08-05T17:15:00Z">
        <w:r w:rsidR="00AB43F0">
          <w:rPr>
            <w:color w:val="000000"/>
          </w:rPr>
          <w:tab/>
        </w:r>
        <w:r w:rsidR="00AB43F0">
          <w:rPr>
            <w:color w:val="000000"/>
          </w:rPr>
          <w:tab/>
        </w:r>
      </w:ins>
      <w:ins w:id="2348" w:author="Ph W" w:date="2010-08-05T15:19:00Z">
        <w:r w:rsidRPr="009A50FB">
          <w:rPr>
            <w:color w:val="000096"/>
          </w:rPr>
          <w:t>&lt;xsd:any</w:t>
        </w:r>
        <w:r w:rsidRPr="009A50FB">
          <w:rPr>
            <w:color w:val="F5844C"/>
          </w:rPr>
          <w:t xml:space="preserve"> namespace</w:t>
        </w:r>
        <w:r w:rsidRPr="009A50FB">
          <w:rPr>
            <w:color w:val="FF8040"/>
          </w:rPr>
          <w:t>=</w:t>
        </w:r>
        <w:r w:rsidRPr="009A50FB">
          <w:t>"##other"</w:t>
        </w:r>
        <w:r w:rsidRPr="009A50FB">
          <w:rPr>
            <w:color w:val="F5844C"/>
          </w:rPr>
          <w:t xml:space="preserve"> processContents</w:t>
        </w:r>
        <w:r w:rsidRPr="009A50FB">
          <w:rPr>
            <w:color w:val="FF8040"/>
          </w:rPr>
          <w:t>=</w:t>
        </w:r>
        <w:r w:rsidRPr="009A50FB">
          <w:t>"lax"</w:t>
        </w:r>
        <w:r w:rsidRPr="009A50FB">
          <w:rPr>
            <w:color w:val="F5844C"/>
          </w:rPr>
          <w:t xml:space="preserve"> minOccurs</w:t>
        </w:r>
        <w:r w:rsidRPr="009A50FB">
          <w:rPr>
            <w:color w:val="FF8040"/>
          </w:rPr>
          <w:t>=</w:t>
        </w:r>
        <w:r w:rsidRPr="009A50FB">
          <w:t>"0"</w:t>
        </w:r>
      </w:ins>
      <w:ins w:id="2349" w:author="Ph W" w:date="2010-08-05T17:16:00Z">
        <w:r w:rsidR="00AB43F0">
          <w:br/>
        </w:r>
      </w:ins>
      <w:ins w:id="2350" w:author="Ph W" w:date="2010-08-05T15:19:00Z">
        <w:r w:rsidRPr="009A50FB">
          <w:rPr>
            <w:color w:val="F5844C"/>
          </w:rPr>
          <w:t xml:space="preserve"> </w:t>
        </w:r>
      </w:ins>
      <w:ins w:id="2351" w:author="Ph W" w:date="2010-08-05T17:16:00Z">
        <w:r w:rsidR="00AB43F0">
          <w:rPr>
            <w:color w:val="F5844C"/>
          </w:rPr>
          <w:tab/>
        </w:r>
        <w:r w:rsidR="00AB43F0">
          <w:rPr>
            <w:color w:val="F5844C"/>
          </w:rPr>
          <w:tab/>
        </w:r>
      </w:ins>
      <w:ins w:id="2352" w:author="Ph W" w:date="2010-08-05T15:19:00Z">
        <w:r w:rsidRPr="009A50FB">
          <w:rPr>
            <w:color w:val="F5844C"/>
          </w:rPr>
          <w:t>maxOccurs</w:t>
        </w:r>
        <w:r w:rsidRPr="009A50FB">
          <w:rPr>
            <w:color w:val="FF8040"/>
          </w:rPr>
          <w:t>=</w:t>
        </w:r>
        <w:r w:rsidRPr="009A50FB">
          <w:t>"unbounded"</w:t>
        </w:r>
        <w:r w:rsidRPr="009A50FB">
          <w:rPr>
            <w:color w:val="000096"/>
          </w:rPr>
          <w:t>&gt;</w:t>
        </w:r>
        <w:r w:rsidRPr="009A50FB">
          <w:rPr>
            <w:color w:val="000000"/>
          </w:rPr>
          <w:br/>
          <w:t xml:space="preserve"> </w:t>
        </w:r>
      </w:ins>
      <w:ins w:id="2353" w:author="Ph W" w:date="2010-08-05T17:16:00Z">
        <w:r w:rsidR="00AB43F0">
          <w:rPr>
            <w:color w:val="000000"/>
          </w:rPr>
          <w:tab/>
        </w:r>
        <w:r w:rsidR="00AB43F0">
          <w:rPr>
            <w:color w:val="000000"/>
          </w:rPr>
          <w:tab/>
        </w:r>
        <w:r w:rsidR="00AB43F0">
          <w:rPr>
            <w:color w:val="000000"/>
          </w:rPr>
          <w:tab/>
        </w:r>
      </w:ins>
      <w:ins w:id="2354" w:author="Ph W" w:date="2010-08-05T15:19:00Z">
        <w:r w:rsidRPr="009A50FB">
          <w:rPr>
            <w:color w:val="000096"/>
          </w:rPr>
          <w:t>&lt;xsd:annotation&gt;</w:t>
        </w:r>
        <w:r w:rsidRPr="009A50FB">
          <w:rPr>
            <w:color w:val="000000"/>
          </w:rPr>
          <w:br/>
          <w:t xml:space="preserve"> </w:t>
        </w:r>
      </w:ins>
      <w:ins w:id="2355" w:author="Ph W" w:date="2010-08-05T17:16:00Z">
        <w:r w:rsidR="00AB43F0">
          <w:rPr>
            <w:color w:val="000000"/>
          </w:rPr>
          <w:tab/>
        </w:r>
        <w:r w:rsidR="00AB43F0">
          <w:rPr>
            <w:color w:val="000000"/>
          </w:rPr>
          <w:tab/>
        </w:r>
        <w:r w:rsidR="00AB43F0">
          <w:rPr>
            <w:color w:val="000000"/>
          </w:rPr>
          <w:tab/>
        </w:r>
        <w:r w:rsidR="00AB43F0">
          <w:rPr>
            <w:color w:val="000000"/>
          </w:rPr>
          <w:tab/>
        </w:r>
      </w:ins>
      <w:ins w:id="2356" w:author="Ph W" w:date="2010-08-05T15:19:00Z">
        <w:r w:rsidRPr="009A50FB">
          <w:rPr>
            <w:color w:val="000096"/>
          </w:rPr>
          <w:t>&lt;xsd:documentation</w:t>
        </w:r>
        <w:r w:rsidRPr="009A50FB">
          <w:rPr>
            <w:color w:val="F5844C"/>
          </w:rPr>
          <w:t xml:space="preserve"> xml:lang</w:t>
        </w:r>
        <w:r w:rsidRPr="009A50FB">
          <w:rPr>
            <w:color w:val="FF8040"/>
          </w:rPr>
          <w:t>=</w:t>
        </w:r>
        <w:r w:rsidRPr="009A50FB">
          <w:t>"en"</w:t>
        </w:r>
        <w:r w:rsidRPr="009A50FB">
          <w:rPr>
            <w:color w:val="000096"/>
          </w:rPr>
          <w:t>&gt;</w:t>
        </w:r>
        <w:r w:rsidRPr="009A50FB">
          <w:rPr>
            <w:color w:val="000000"/>
          </w:rPr>
          <w:br/>
          <w:t xml:space="preserve"> </w:t>
        </w:r>
      </w:ins>
      <w:ins w:id="2357" w:author="Ph W" w:date="2010-08-05T17:16:00Z">
        <w:r w:rsidR="00AB43F0">
          <w:rPr>
            <w:color w:val="000000"/>
          </w:rPr>
          <w:tab/>
        </w:r>
        <w:r w:rsidR="00AB43F0">
          <w:rPr>
            <w:color w:val="000000"/>
          </w:rPr>
          <w:tab/>
        </w:r>
        <w:r w:rsidR="00AB43F0">
          <w:rPr>
            <w:color w:val="000000"/>
          </w:rPr>
          <w:tab/>
        </w:r>
        <w:r w:rsidR="00AB43F0">
          <w:rPr>
            <w:color w:val="000000"/>
          </w:rPr>
          <w:tab/>
        </w:r>
        <w:r w:rsidR="00AB43F0">
          <w:rPr>
            <w:color w:val="000000"/>
          </w:rPr>
          <w:tab/>
        </w:r>
      </w:ins>
      <w:ins w:id="2358" w:author="Ph W" w:date="2010-08-05T15:19:00Z">
        <w:r w:rsidRPr="009A50FB">
          <w:rPr>
            <w:color w:val="000000"/>
          </w:rPr>
          <w:t>Provides an extension point for additional root elements</w:t>
        </w:r>
        <w:r w:rsidRPr="009A50FB">
          <w:rPr>
            <w:color w:val="000000"/>
          </w:rPr>
          <w:br/>
          <w:t xml:space="preserve"> </w:t>
        </w:r>
      </w:ins>
      <w:ins w:id="2359" w:author="Ph W" w:date="2010-08-05T17:16:00Z">
        <w:r w:rsidR="00AB43F0">
          <w:rPr>
            <w:color w:val="000000"/>
          </w:rPr>
          <w:tab/>
        </w:r>
        <w:r w:rsidR="00AB43F0">
          <w:rPr>
            <w:color w:val="000000"/>
          </w:rPr>
          <w:tab/>
        </w:r>
        <w:r w:rsidR="00AB43F0">
          <w:rPr>
            <w:color w:val="000000"/>
          </w:rPr>
          <w:tab/>
        </w:r>
        <w:r w:rsidR="00AB43F0">
          <w:rPr>
            <w:color w:val="000000"/>
          </w:rPr>
          <w:tab/>
        </w:r>
        <w:r w:rsidR="00AB43F0">
          <w:rPr>
            <w:color w:val="000000"/>
          </w:rPr>
          <w:tab/>
        </w:r>
      </w:ins>
      <w:ins w:id="2360" w:author="Ph W" w:date="2010-08-05T15:19:00Z">
        <w:r w:rsidRPr="009A50FB">
          <w:rPr>
            <w:color w:val="000000"/>
          </w:rPr>
          <w:t>in the activity document. Implementations SHOULD ignore</w:t>
        </w:r>
        <w:r w:rsidRPr="009A50FB">
          <w:rPr>
            <w:color w:val="000000"/>
          </w:rPr>
          <w:br/>
          <w:t xml:space="preserve"> </w:t>
        </w:r>
      </w:ins>
      <w:ins w:id="2361" w:author="Ph W" w:date="2010-08-05T17:16:00Z">
        <w:r w:rsidR="00AB43F0">
          <w:rPr>
            <w:color w:val="000000"/>
          </w:rPr>
          <w:tab/>
        </w:r>
        <w:r w:rsidR="00AB43F0">
          <w:rPr>
            <w:color w:val="000000"/>
          </w:rPr>
          <w:tab/>
        </w:r>
        <w:r w:rsidR="00AB43F0">
          <w:rPr>
            <w:color w:val="000000"/>
          </w:rPr>
          <w:tab/>
        </w:r>
        <w:r w:rsidR="00AB43F0">
          <w:rPr>
            <w:color w:val="000000"/>
          </w:rPr>
          <w:tab/>
        </w:r>
        <w:r w:rsidR="00AB43F0">
          <w:rPr>
            <w:color w:val="000000"/>
          </w:rPr>
          <w:tab/>
        </w:r>
      </w:ins>
      <w:ins w:id="2362" w:author="Ph W" w:date="2010-08-05T15:19:00Z">
        <w:r w:rsidRPr="009A50FB">
          <w:rPr>
            <w:color w:val="000000"/>
          </w:rPr>
          <w:t>unsupported extensions.</w:t>
        </w:r>
        <w:r w:rsidRPr="009A50FB">
          <w:rPr>
            <w:color w:val="000000"/>
          </w:rPr>
          <w:br/>
          <w:t xml:space="preserve"> </w:t>
        </w:r>
      </w:ins>
      <w:ins w:id="2363" w:author="Ph W" w:date="2010-08-05T17:16:00Z">
        <w:r w:rsidR="00AB43F0">
          <w:rPr>
            <w:color w:val="000000"/>
          </w:rPr>
          <w:tab/>
        </w:r>
        <w:r w:rsidR="00AB43F0">
          <w:rPr>
            <w:color w:val="000000"/>
          </w:rPr>
          <w:tab/>
        </w:r>
        <w:r w:rsidR="00AB43F0">
          <w:rPr>
            <w:color w:val="000000"/>
          </w:rPr>
          <w:tab/>
        </w:r>
        <w:r w:rsidR="00AB43F0">
          <w:rPr>
            <w:color w:val="000000"/>
          </w:rPr>
          <w:tab/>
        </w:r>
      </w:ins>
      <w:ins w:id="2364" w:author="Ph W" w:date="2010-08-05T15:19:00Z">
        <w:r w:rsidRPr="009A50FB">
          <w:rPr>
            <w:color w:val="000096"/>
          </w:rPr>
          <w:t>&lt;/xsd:documentation&gt;</w:t>
        </w:r>
        <w:r w:rsidR="00AB43F0">
          <w:rPr>
            <w:color w:val="000000"/>
          </w:rPr>
          <w:br/>
          <w:t xml:space="preserve"> </w:t>
        </w:r>
      </w:ins>
      <w:ins w:id="2365" w:author="Ph W" w:date="2010-08-05T17:16:00Z">
        <w:r w:rsidR="00AB43F0">
          <w:rPr>
            <w:color w:val="000000"/>
          </w:rPr>
          <w:tab/>
        </w:r>
        <w:r w:rsidR="00AB43F0">
          <w:rPr>
            <w:color w:val="000000"/>
          </w:rPr>
          <w:tab/>
        </w:r>
        <w:r w:rsidR="00AB43F0">
          <w:rPr>
            <w:color w:val="000000"/>
          </w:rPr>
          <w:tab/>
        </w:r>
      </w:ins>
      <w:ins w:id="2366" w:author="Ph W" w:date="2010-08-05T15:19:00Z">
        <w:r w:rsidRPr="009A50FB">
          <w:rPr>
            <w:color w:val="000096"/>
          </w:rPr>
          <w:t>&lt;/xsd:annotation&gt;</w:t>
        </w:r>
        <w:r w:rsidRPr="009A50FB">
          <w:rPr>
            <w:color w:val="000000"/>
          </w:rPr>
          <w:br/>
          <w:t xml:space="preserve"> </w:t>
        </w:r>
      </w:ins>
      <w:ins w:id="2367" w:author="Ph W" w:date="2010-08-05T17:16:00Z">
        <w:r w:rsidR="00AB43F0">
          <w:rPr>
            <w:color w:val="000000"/>
          </w:rPr>
          <w:tab/>
        </w:r>
        <w:r w:rsidR="00AB43F0">
          <w:rPr>
            <w:color w:val="000000"/>
          </w:rPr>
          <w:tab/>
        </w:r>
      </w:ins>
      <w:ins w:id="2368" w:author="Ph W" w:date="2010-08-05T15:19:00Z">
        <w:r w:rsidRPr="009A50FB">
          <w:rPr>
            <w:color w:val="000096"/>
          </w:rPr>
          <w:t>&lt;/xsd:any&gt;</w:t>
        </w:r>
        <w:r w:rsidRPr="009A50FB">
          <w:rPr>
            <w:color w:val="000000"/>
          </w:rPr>
          <w:br/>
          <w:t xml:space="preserve"> </w:t>
        </w:r>
      </w:ins>
      <w:ins w:id="2369" w:author="Ph W" w:date="2010-08-05T17:16:00Z">
        <w:r w:rsidR="00AB43F0">
          <w:rPr>
            <w:color w:val="000000"/>
          </w:rPr>
          <w:tab/>
        </w:r>
      </w:ins>
      <w:ins w:id="2370" w:author="Ph W" w:date="2010-08-05T15:19:00Z">
        <w:r w:rsidRPr="009A50FB">
          <w:rPr>
            <w:color w:val="000096"/>
          </w:rPr>
          <w:t>&lt;/xsd:sequence&gt;</w:t>
        </w:r>
        <w:r w:rsidRPr="009A50FB">
          <w:rPr>
            <w:color w:val="000000"/>
          </w:rPr>
          <w:br/>
          <w:t xml:space="preserve"> </w:t>
        </w:r>
      </w:ins>
      <w:ins w:id="2371" w:author="Ph W" w:date="2010-08-05T17:17:00Z">
        <w:r w:rsidR="00AB43F0">
          <w:rPr>
            <w:color w:val="000000"/>
          </w:rPr>
          <w:tab/>
        </w:r>
      </w:ins>
      <w:ins w:id="2372" w:author="Ph W" w:date="2010-08-05T15:19:00Z">
        <w:r w:rsidRPr="009A50FB">
          <w:rPr>
            <w:color w:val="000096"/>
          </w:rPr>
          <w:t>&lt;xsd:attribute</w:t>
        </w:r>
        <w:r w:rsidRPr="009A50FB">
          <w:rPr>
            <w:color w:val="F5844C"/>
          </w:rPr>
          <w:t xml:space="preserve"> name</w:t>
        </w:r>
        <w:r w:rsidRPr="009A50FB">
          <w:rPr>
            <w:color w:val="FF8040"/>
          </w:rPr>
          <w:t>=</w:t>
        </w:r>
        <w:r w:rsidRPr="009A50FB">
          <w:t>"id"</w:t>
        </w:r>
        <w:r w:rsidRPr="009A50FB">
          <w:rPr>
            <w:color w:val="F5844C"/>
          </w:rPr>
          <w:t xml:space="preserve"> type</w:t>
        </w:r>
        <w:r w:rsidRPr="009A50FB">
          <w:rPr>
            <w:color w:val="FF8040"/>
          </w:rPr>
          <w:t>=</w:t>
        </w:r>
        <w:r w:rsidRPr="009A50FB">
          <w:t>"xsd:string"</w:t>
        </w:r>
        <w:r w:rsidRPr="009A50FB">
          <w:rPr>
            <w:color w:val="000096"/>
          </w:rPr>
          <w:t>&gt;</w:t>
        </w:r>
        <w:r w:rsidRPr="009A50FB">
          <w:rPr>
            <w:color w:val="000000"/>
          </w:rPr>
          <w:br/>
          <w:t xml:space="preserve"> </w:t>
        </w:r>
      </w:ins>
      <w:ins w:id="2373" w:author="Ph W" w:date="2010-08-05T17:17:00Z">
        <w:r w:rsidR="00AB43F0">
          <w:rPr>
            <w:color w:val="000000"/>
          </w:rPr>
          <w:tab/>
        </w:r>
        <w:r w:rsidR="00AB43F0">
          <w:rPr>
            <w:color w:val="000000"/>
          </w:rPr>
          <w:tab/>
        </w:r>
      </w:ins>
      <w:ins w:id="2374" w:author="Ph W" w:date="2010-08-05T15:19:00Z">
        <w:r w:rsidRPr="009A50FB">
          <w:rPr>
            <w:color w:val="000096"/>
          </w:rPr>
          <w:t>&lt;xsd:annotation&gt;</w:t>
        </w:r>
        <w:r w:rsidRPr="009A50FB">
          <w:rPr>
            <w:color w:val="000000"/>
          </w:rPr>
          <w:br/>
          <w:t xml:space="preserve"> </w:t>
        </w:r>
      </w:ins>
      <w:ins w:id="2375" w:author="Ph W" w:date="2010-08-05T17:17:00Z">
        <w:r w:rsidR="00AB43F0">
          <w:rPr>
            <w:color w:val="000000"/>
          </w:rPr>
          <w:tab/>
        </w:r>
        <w:r w:rsidR="00AB43F0">
          <w:rPr>
            <w:color w:val="000000"/>
          </w:rPr>
          <w:tab/>
        </w:r>
      </w:ins>
      <w:ins w:id="2376" w:author="Ph W" w:date="2010-08-05T17:18:00Z">
        <w:r w:rsidR="00AB43F0">
          <w:rPr>
            <w:color w:val="000000"/>
          </w:rPr>
          <w:tab/>
        </w:r>
      </w:ins>
      <w:ins w:id="2377" w:author="Ph W" w:date="2010-08-05T15:19:00Z">
        <w:r w:rsidRPr="009A50FB">
          <w:rPr>
            <w:color w:val="000096"/>
          </w:rPr>
          <w:t>&lt;xsd:documentation</w:t>
        </w:r>
        <w:r w:rsidRPr="009A50FB">
          <w:rPr>
            <w:color w:val="F5844C"/>
          </w:rPr>
          <w:t xml:space="preserve"> xml:lang</w:t>
        </w:r>
        <w:r w:rsidRPr="009A50FB">
          <w:rPr>
            <w:color w:val="FF8040"/>
          </w:rPr>
          <w:t>=</w:t>
        </w:r>
        <w:r w:rsidRPr="009A50FB">
          <w:t>"en"</w:t>
        </w:r>
        <w:r w:rsidRPr="009A50FB">
          <w:rPr>
            <w:color w:val="000096"/>
          </w:rPr>
          <w:t>&gt;</w:t>
        </w:r>
        <w:r w:rsidRPr="009A50FB">
          <w:rPr>
            <w:color w:val="000000"/>
          </w:rPr>
          <w:br/>
          <w:t xml:space="preserve"> </w:t>
        </w:r>
      </w:ins>
      <w:ins w:id="2378" w:author="Ph W" w:date="2010-08-05T17:17:00Z">
        <w:r w:rsidR="00AB43F0">
          <w:rPr>
            <w:color w:val="000000"/>
          </w:rPr>
          <w:tab/>
        </w:r>
      </w:ins>
      <w:ins w:id="2379" w:author="Ph W" w:date="2010-08-05T17:18:00Z">
        <w:r w:rsidR="00AB43F0">
          <w:rPr>
            <w:color w:val="000000"/>
          </w:rPr>
          <w:tab/>
        </w:r>
      </w:ins>
      <w:ins w:id="2380" w:author="Ph W" w:date="2010-08-05T17:17:00Z">
        <w:r w:rsidR="00AB43F0">
          <w:rPr>
            <w:color w:val="000000"/>
          </w:rPr>
          <w:tab/>
        </w:r>
        <w:r w:rsidR="00AB43F0">
          <w:rPr>
            <w:color w:val="000000"/>
          </w:rPr>
          <w:tab/>
        </w:r>
      </w:ins>
      <w:ins w:id="2381" w:author="Ph W" w:date="2010-08-05T15:19:00Z">
        <w:r w:rsidRPr="009A50FB">
          <w:rPr>
            <w:color w:val="000000"/>
          </w:rPr>
          <w:t>An identifier for the activity, which MUST be globally</w:t>
        </w:r>
      </w:ins>
    </w:p>
    <w:p w:rsidR="00AB43F0" w:rsidRDefault="00AB43F0" w:rsidP="00ED748E">
      <w:pPr>
        <w:pStyle w:val="XMLSnippet"/>
        <w:numPr>
          <w:ins w:id="2382" w:author="Ph W" w:date="2010-08-05T17:18:00Z"/>
        </w:numPr>
        <w:rPr>
          <w:ins w:id="2383" w:author="Ph W" w:date="2010-08-05T17:18:00Z"/>
          <w:color w:val="000000"/>
        </w:rPr>
      </w:pPr>
      <w:ins w:id="2384" w:author="Ph W" w:date="2010-08-05T17:17:00Z">
        <w:r>
          <w:rPr>
            <w:color w:val="000000"/>
          </w:rPr>
          <w:t xml:space="preserve"> </w:t>
        </w:r>
      </w:ins>
      <w:ins w:id="2385" w:author="Ph W" w:date="2010-08-05T17:18:00Z">
        <w:r>
          <w:rPr>
            <w:color w:val="000000"/>
          </w:rPr>
          <w:tab/>
        </w:r>
        <w:r>
          <w:rPr>
            <w:color w:val="000000"/>
          </w:rPr>
          <w:tab/>
        </w:r>
        <w:r>
          <w:rPr>
            <w:color w:val="000000"/>
          </w:rPr>
          <w:tab/>
        </w:r>
        <w:r>
          <w:rPr>
            <w:color w:val="000000"/>
          </w:rPr>
          <w:tab/>
        </w:r>
      </w:ins>
      <w:ins w:id="2386" w:author="Ph W" w:date="2010-08-05T17:17:00Z">
        <w:r>
          <w:rPr>
            <w:color w:val="000000"/>
          </w:rPr>
          <w:t>u</w:t>
        </w:r>
      </w:ins>
      <w:ins w:id="2387" w:author="Ph W" w:date="2010-08-05T15:19:00Z">
        <w:r w:rsidR="009A50FB" w:rsidRPr="009A50FB">
          <w:rPr>
            <w:color w:val="000000"/>
          </w:rPr>
          <w:t>nique.</w:t>
        </w:r>
      </w:ins>
      <w:ins w:id="2388" w:author="Ph W" w:date="2010-08-05T17:18:00Z">
        <w:r>
          <w:rPr>
            <w:color w:val="000000"/>
          </w:rPr>
          <w:t xml:space="preserve"> </w:t>
        </w:r>
      </w:ins>
      <w:ins w:id="2389" w:author="Ph W" w:date="2010-08-05T15:19:00Z">
        <w:r w:rsidR="009A50FB" w:rsidRPr="009A50FB">
          <w:rPr>
            <w:color w:val="000000"/>
          </w:rPr>
          <w:t>It is RECOMMENDED to use Universally Unique</w:t>
        </w:r>
      </w:ins>
    </w:p>
    <w:p w:rsidR="00AB43F0" w:rsidRDefault="009A50FB" w:rsidP="00ED748E">
      <w:pPr>
        <w:pStyle w:val="XMLSnippet"/>
        <w:numPr>
          <w:ins w:id="2390" w:author="Ph W" w:date="2010-08-05T15:42:00Z"/>
        </w:numPr>
        <w:rPr>
          <w:ins w:id="2391" w:author="Ph W" w:date="2010-08-05T17:19:00Z"/>
          <w:color w:val="000096"/>
        </w:rPr>
      </w:pPr>
      <w:ins w:id="2392" w:author="Ph W" w:date="2010-08-05T15:19:00Z">
        <w:r w:rsidRPr="009A50FB">
          <w:rPr>
            <w:color w:val="000000"/>
          </w:rPr>
          <w:t xml:space="preserve"> </w:t>
        </w:r>
      </w:ins>
      <w:ins w:id="2393" w:author="Ph W" w:date="2010-08-05T17:18:00Z">
        <w:r w:rsidR="00AB43F0">
          <w:rPr>
            <w:color w:val="000000"/>
          </w:rPr>
          <w:tab/>
        </w:r>
        <w:r w:rsidR="00AB43F0">
          <w:rPr>
            <w:color w:val="000000"/>
          </w:rPr>
          <w:tab/>
        </w:r>
        <w:r w:rsidR="00AB43F0">
          <w:rPr>
            <w:color w:val="000000"/>
          </w:rPr>
          <w:tab/>
        </w:r>
        <w:r w:rsidR="00AB43F0">
          <w:rPr>
            <w:color w:val="000000"/>
          </w:rPr>
          <w:tab/>
        </w:r>
      </w:ins>
      <w:ins w:id="2394" w:author="Ph W" w:date="2010-08-05T15:19:00Z">
        <w:r w:rsidRPr="009A50FB">
          <w:rPr>
            <w:color w:val="000000"/>
          </w:rPr>
          <w:t>Identifiers as</w:t>
        </w:r>
      </w:ins>
      <w:ins w:id="2395" w:author="Ph W" w:date="2010-08-05T17:18:00Z">
        <w:r w:rsidR="00AB43F0">
          <w:rPr>
            <w:color w:val="000000"/>
          </w:rPr>
          <w:t xml:space="preserve"> d</w:t>
        </w:r>
      </w:ins>
      <w:ins w:id="2396" w:author="Ph W" w:date="2010-08-05T15:19:00Z">
        <w:r w:rsidRPr="009A50FB">
          <w:rPr>
            <w:color w:val="000000"/>
          </w:rPr>
          <w:t>escribed in RFC 4122, "A Universally Unique</w:t>
        </w:r>
      </w:ins>
      <w:ins w:id="2397" w:author="Ph W" w:date="2010-08-05T17:18:00Z">
        <w:r w:rsidR="00AB43F0">
          <w:rPr>
            <w:color w:val="000000"/>
          </w:rPr>
          <w:br/>
        </w:r>
      </w:ins>
      <w:ins w:id="2398" w:author="Ph W" w:date="2010-08-05T17:17:00Z">
        <w:r w:rsidR="00AB43F0">
          <w:rPr>
            <w:color w:val="000000"/>
          </w:rPr>
          <w:t xml:space="preserve"> </w:t>
        </w:r>
      </w:ins>
      <w:ins w:id="2399" w:author="Ph W" w:date="2010-08-05T17:18:00Z">
        <w:r w:rsidR="00AB43F0">
          <w:rPr>
            <w:color w:val="000000"/>
          </w:rPr>
          <w:tab/>
        </w:r>
        <w:r w:rsidR="00AB43F0">
          <w:rPr>
            <w:color w:val="000000"/>
          </w:rPr>
          <w:tab/>
        </w:r>
        <w:r w:rsidR="00AB43F0">
          <w:rPr>
            <w:color w:val="000000"/>
          </w:rPr>
          <w:tab/>
        </w:r>
        <w:r w:rsidR="00AB43F0">
          <w:rPr>
            <w:color w:val="000000"/>
          </w:rPr>
          <w:tab/>
        </w:r>
      </w:ins>
      <w:ins w:id="2400" w:author="Ph W" w:date="2010-08-05T15:19:00Z">
        <w:r w:rsidRPr="009A50FB">
          <w:rPr>
            <w:color w:val="000000"/>
          </w:rPr>
          <w:t>IDentifier (UUID)</w:t>
        </w:r>
      </w:ins>
      <w:ins w:id="2401" w:author="Ph W" w:date="2010-08-05T17:18:00Z">
        <w:r w:rsidR="00AB43F0">
          <w:rPr>
            <w:color w:val="000000"/>
          </w:rPr>
          <w:t xml:space="preserve"> </w:t>
        </w:r>
      </w:ins>
      <w:ins w:id="2402" w:author="Ph W" w:date="2010-08-05T15:19:00Z">
        <w:r w:rsidRPr="009A50FB">
          <w:rPr>
            <w:color w:val="000000"/>
          </w:rPr>
          <w:t>URN Namespace". See also GFD.X, Section</w:t>
        </w:r>
      </w:ins>
      <w:ins w:id="2403" w:author="Ph W" w:date="2010-08-05T17:18:00Z">
        <w:r w:rsidR="00AB43F0">
          <w:rPr>
            <w:color w:val="000000"/>
          </w:rPr>
          <w:br/>
        </w:r>
      </w:ins>
      <w:ins w:id="2404" w:author="Ph W" w:date="2010-08-05T15:19:00Z">
        <w:r w:rsidRPr="009A50FB">
          <w:rPr>
            <w:color w:val="000000"/>
          </w:rPr>
          <w:t xml:space="preserve"> </w:t>
        </w:r>
      </w:ins>
      <w:ins w:id="2405" w:author="Ph W" w:date="2010-08-05T17:18:00Z">
        <w:r w:rsidR="00AB43F0">
          <w:rPr>
            <w:color w:val="000000"/>
          </w:rPr>
          <w:tab/>
        </w:r>
        <w:r w:rsidR="00AB43F0">
          <w:rPr>
            <w:color w:val="000000"/>
          </w:rPr>
          <w:tab/>
        </w:r>
        <w:r w:rsidR="00AB43F0">
          <w:rPr>
            <w:color w:val="000000"/>
          </w:rPr>
          <w:tab/>
        </w:r>
        <w:r w:rsidR="00AB43F0">
          <w:rPr>
            <w:color w:val="000000"/>
          </w:rPr>
          <w:tab/>
        </w:r>
      </w:ins>
      <w:ins w:id="2406" w:author="Ph W" w:date="2010-08-05T15:19:00Z">
        <w:r w:rsidRPr="009A50FB">
          <w:rPr>
            <w:color w:val="000000"/>
          </w:rPr>
          <w:t>4.1.4.</w:t>
        </w:r>
        <w:r w:rsidRPr="009A50FB">
          <w:rPr>
            <w:color w:val="000000"/>
          </w:rPr>
          <w:br/>
          <w:t xml:space="preserve"> </w:t>
        </w:r>
      </w:ins>
      <w:ins w:id="2407" w:author="Ph W" w:date="2010-08-05T17:18:00Z">
        <w:r w:rsidR="00AB43F0">
          <w:rPr>
            <w:color w:val="000000"/>
          </w:rPr>
          <w:tab/>
        </w:r>
        <w:r w:rsidR="00AB43F0">
          <w:rPr>
            <w:color w:val="000000"/>
          </w:rPr>
          <w:tab/>
        </w:r>
      </w:ins>
      <w:ins w:id="2408" w:author="Ph W" w:date="2010-08-05T17:19:00Z">
        <w:r w:rsidR="00AB43F0">
          <w:rPr>
            <w:color w:val="000000"/>
          </w:rPr>
          <w:tab/>
        </w:r>
      </w:ins>
      <w:ins w:id="2409" w:author="Ph W" w:date="2010-08-05T15:19:00Z">
        <w:r w:rsidRPr="009A50FB">
          <w:rPr>
            <w:color w:val="000096"/>
          </w:rPr>
          <w:t>&lt;/xsd:documentation&gt;</w:t>
        </w:r>
        <w:r w:rsidRPr="009A50FB">
          <w:rPr>
            <w:color w:val="000000"/>
          </w:rPr>
          <w:br/>
          <w:t xml:space="preserve"> </w:t>
        </w:r>
      </w:ins>
      <w:ins w:id="2410" w:author="Ph W" w:date="2010-08-05T17:18:00Z">
        <w:r w:rsidR="00AB43F0">
          <w:rPr>
            <w:color w:val="000000"/>
          </w:rPr>
          <w:tab/>
        </w:r>
      </w:ins>
      <w:ins w:id="2411" w:author="Ph W" w:date="2010-08-05T17:19:00Z">
        <w:r w:rsidR="00AB43F0">
          <w:rPr>
            <w:color w:val="000000"/>
          </w:rPr>
          <w:tab/>
        </w:r>
      </w:ins>
      <w:ins w:id="2412" w:author="Ph W" w:date="2010-08-05T15:19:00Z">
        <w:r w:rsidRPr="009A50FB">
          <w:rPr>
            <w:color w:val="000096"/>
          </w:rPr>
          <w:t>&lt;/xsd:annotation&gt;</w:t>
        </w:r>
        <w:r w:rsidR="00AB43F0">
          <w:rPr>
            <w:color w:val="000000"/>
          </w:rPr>
          <w:br/>
          <w:t xml:space="preserve"> </w:t>
        </w:r>
        <w:r w:rsidR="00AB43F0">
          <w:rPr>
            <w:color w:val="000000"/>
          </w:rPr>
          <w:tab/>
        </w:r>
        <w:r w:rsidRPr="009A50FB">
          <w:rPr>
            <w:color w:val="000096"/>
          </w:rPr>
          <w:t>&lt;/xsd:attribute&gt;</w:t>
        </w:r>
        <w:r w:rsidR="00AB43F0">
          <w:rPr>
            <w:color w:val="000000"/>
          </w:rPr>
          <w:br/>
          <w:t xml:space="preserve"> </w:t>
        </w:r>
        <w:r w:rsidR="00AB43F0">
          <w:rPr>
            <w:color w:val="000000"/>
          </w:rPr>
          <w:tab/>
        </w:r>
        <w:r w:rsidRPr="009A50FB">
          <w:rPr>
            <w:color w:val="000096"/>
          </w:rPr>
          <w:t>&lt;xsd:anyAttribute</w:t>
        </w:r>
        <w:r w:rsidRPr="009A50FB">
          <w:rPr>
            <w:color w:val="F5844C"/>
          </w:rPr>
          <w:t xml:space="preserve"> namespace</w:t>
        </w:r>
        <w:r w:rsidRPr="009A50FB">
          <w:rPr>
            <w:color w:val="FF8040"/>
          </w:rPr>
          <w:t>=</w:t>
        </w:r>
        <w:r w:rsidRPr="009A50FB">
          <w:t>"##other"</w:t>
        </w:r>
        <w:r w:rsidRPr="009A50FB">
          <w:rPr>
            <w:color w:val="F5844C"/>
          </w:rPr>
          <w:t xml:space="preserve"> processContents</w:t>
        </w:r>
        <w:r w:rsidRPr="009A50FB">
          <w:rPr>
            <w:color w:val="FF8040"/>
          </w:rPr>
          <w:t>=</w:t>
        </w:r>
        <w:r w:rsidRPr="009A50FB">
          <w:t>"lax"</w:t>
        </w:r>
        <w:r w:rsidRPr="009A50FB">
          <w:rPr>
            <w:color w:val="000096"/>
          </w:rPr>
          <w:t>&gt;</w:t>
        </w:r>
        <w:r w:rsidRPr="009A50FB">
          <w:rPr>
            <w:color w:val="000000"/>
          </w:rPr>
          <w:br/>
          <w:t xml:space="preserve"> </w:t>
        </w:r>
      </w:ins>
      <w:ins w:id="2413" w:author="Ph W" w:date="2010-08-05T17:19:00Z">
        <w:r w:rsidR="00AB43F0">
          <w:rPr>
            <w:color w:val="000000"/>
          </w:rPr>
          <w:tab/>
        </w:r>
        <w:r w:rsidR="00AB43F0">
          <w:rPr>
            <w:color w:val="000000"/>
          </w:rPr>
          <w:tab/>
        </w:r>
      </w:ins>
      <w:ins w:id="2414" w:author="Ph W" w:date="2010-08-05T15:19:00Z">
        <w:r w:rsidRPr="009A50FB">
          <w:rPr>
            <w:color w:val="000096"/>
          </w:rPr>
          <w:t>&lt;xsd:annotation&gt;</w:t>
        </w:r>
        <w:r w:rsidRPr="009A50FB">
          <w:rPr>
            <w:color w:val="000000"/>
          </w:rPr>
          <w:br/>
          <w:t xml:space="preserve"> </w:t>
        </w:r>
      </w:ins>
      <w:ins w:id="2415" w:author="Ph W" w:date="2010-08-05T17:19:00Z">
        <w:r w:rsidR="00AB43F0">
          <w:rPr>
            <w:color w:val="000000"/>
          </w:rPr>
          <w:tab/>
        </w:r>
        <w:r w:rsidR="00AB43F0">
          <w:rPr>
            <w:color w:val="000000"/>
          </w:rPr>
          <w:tab/>
        </w:r>
        <w:r w:rsidR="00AB43F0">
          <w:rPr>
            <w:color w:val="000000"/>
          </w:rPr>
          <w:tab/>
        </w:r>
      </w:ins>
      <w:ins w:id="2416" w:author="Ph W" w:date="2010-08-05T15:19:00Z">
        <w:r w:rsidRPr="009A50FB">
          <w:rPr>
            <w:color w:val="000096"/>
          </w:rPr>
          <w:t>&lt;xsd:documentation</w:t>
        </w:r>
        <w:r w:rsidRPr="009A50FB">
          <w:rPr>
            <w:color w:val="F5844C"/>
          </w:rPr>
          <w:t xml:space="preserve"> xml:lang</w:t>
        </w:r>
        <w:r w:rsidRPr="009A50FB">
          <w:rPr>
            <w:color w:val="FF8040"/>
          </w:rPr>
          <w:t>=</w:t>
        </w:r>
        <w:r w:rsidRPr="009A50FB">
          <w:t>"en"</w:t>
        </w:r>
        <w:r w:rsidRPr="009A50FB">
          <w:rPr>
            <w:color w:val="000096"/>
          </w:rPr>
          <w:t>&gt;</w:t>
        </w:r>
        <w:r w:rsidRPr="009A50FB">
          <w:rPr>
            <w:color w:val="000000"/>
          </w:rPr>
          <w:br/>
          <w:t xml:space="preserve"> </w:t>
        </w:r>
      </w:ins>
      <w:ins w:id="2417" w:author="Ph W" w:date="2010-08-05T17:19:00Z">
        <w:r w:rsidR="00AB43F0">
          <w:rPr>
            <w:color w:val="000000"/>
          </w:rPr>
          <w:tab/>
        </w:r>
        <w:r w:rsidR="00AB43F0">
          <w:rPr>
            <w:color w:val="000000"/>
          </w:rPr>
          <w:tab/>
        </w:r>
        <w:r w:rsidR="00AB43F0">
          <w:rPr>
            <w:color w:val="000000"/>
          </w:rPr>
          <w:tab/>
        </w:r>
        <w:r w:rsidR="00AB43F0">
          <w:rPr>
            <w:color w:val="000000"/>
          </w:rPr>
          <w:tab/>
        </w:r>
      </w:ins>
      <w:ins w:id="2418" w:author="Ph W" w:date="2010-08-05T15:19:00Z">
        <w:r w:rsidRPr="009A50FB">
          <w:rPr>
            <w:color w:val="000000"/>
          </w:rPr>
          <w:t>Provides an extension point for additional root attributes</w:t>
        </w:r>
        <w:r w:rsidRPr="009A50FB">
          <w:rPr>
            <w:color w:val="000000"/>
          </w:rPr>
          <w:br/>
          <w:t xml:space="preserve"> </w:t>
        </w:r>
      </w:ins>
      <w:ins w:id="2419" w:author="Ph W" w:date="2010-08-05T17:19:00Z">
        <w:r w:rsidR="00AB43F0">
          <w:rPr>
            <w:color w:val="000000"/>
          </w:rPr>
          <w:tab/>
        </w:r>
        <w:r w:rsidR="00AB43F0">
          <w:rPr>
            <w:color w:val="000000"/>
          </w:rPr>
          <w:tab/>
        </w:r>
        <w:r w:rsidR="00AB43F0">
          <w:rPr>
            <w:color w:val="000000"/>
          </w:rPr>
          <w:tab/>
        </w:r>
        <w:r w:rsidR="00AB43F0">
          <w:rPr>
            <w:color w:val="000000"/>
          </w:rPr>
          <w:tab/>
        </w:r>
      </w:ins>
      <w:ins w:id="2420" w:author="Ph W" w:date="2010-08-05T15:19:00Z">
        <w:r w:rsidRPr="009A50FB">
          <w:rPr>
            <w:color w:val="000000"/>
          </w:rPr>
          <w:t xml:space="preserve">in the activity document. </w:t>
        </w:r>
        <w:r w:rsidR="00AB43F0">
          <w:rPr>
            <w:color w:val="000000"/>
          </w:rPr>
          <w:t>Implementations SHOULD ignore</w:t>
        </w:r>
        <w:r w:rsidR="00AB43F0">
          <w:rPr>
            <w:color w:val="000000"/>
          </w:rPr>
          <w:br/>
          <w:t xml:space="preserve"> </w:t>
        </w:r>
      </w:ins>
      <w:ins w:id="2421" w:author="Ph W" w:date="2010-08-05T17:19:00Z">
        <w:r w:rsidR="00AB43F0">
          <w:rPr>
            <w:color w:val="000000"/>
          </w:rPr>
          <w:tab/>
        </w:r>
        <w:r w:rsidR="00AB43F0">
          <w:rPr>
            <w:color w:val="000000"/>
          </w:rPr>
          <w:tab/>
        </w:r>
        <w:r w:rsidR="00AB43F0">
          <w:rPr>
            <w:color w:val="000000"/>
          </w:rPr>
          <w:tab/>
        </w:r>
        <w:r w:rsidR="00AB43F0">
          <w:rPr>
            <w:color w:val="000000"/>
          </w:rPr>
          <w:tab/>
        </w:r>
      </w:ins>
      <w:ins w:id="2422" w:author="Ph W" w:date="2010-08-05T15:19:00Z">
        <w:r w:rsidRPr="009A50FB">
          <w:rPr>
            <w:color w:val="000000"/>
          </w:rPr>
          <w:t>unsupported extensions.</w:t>
        </w:r>
        <w:r w:rsidRPr="009A50FB">
          <w:rPr>
            <w:color w:val="000000"/>
          </w:rPr>
          <w:br/>
          <w:t xml:space="preserve"> </w:t>
        </w:r>
      </w:ins>
      <w:ins w:id="2423" w:author="Ph W" w:date="2010-08-05T17:19:00Z">
        <w:r w:rsidR="00AB43F0">
          <w:rPr>
            <w:color w:val="000000"/>
          </w:rPr>
          <w:tab/>
        </w:r>
        <w:r w:rsidR="00AB43F0">
          <w:rPr>
            <w:color w:val="000000"/>
          </w:rPr>
          <w:tab/>
        </w:r>
        <w:r w:rsidR="00AB43F0">
          <w:rPr>
            <w:color w:val="000000"/>
          </w:rPr>
          <w:tab/>
        </w:r>
      </w:ins>
      <w:ins w:id="2424" w:author="Ph W" w:date="2010-08-05T15:19:00Z">
        <w:r w:rsidRPr="009A50FB">
          <w:rPr>
            <w:color w:val="000096"/>
          </w:rPr>
          <w:t>&lt;/xsd:documentation&gt;</w:t>
        </w:r>
        <w:r w:rsidRPr="009A50FB">
          <w:rPr>
            <w:color w:val="000000"/>
          </w:rPr>
          <w:br/>
          <w:t xml:space="preserve"> </w:t>
        </w:r>
      </w:ins>
      <w:ins w:id="2425" w:author="Ph W" w:date="2010-08-05T17:19:00Z">
        <w:r w:rsidR="00AB43F0">
          <w:rPr>
            <w:color w:val="000000"/>
          </w:rPr>
          <w:tab/>
        </w:r>
        <w:r w:rsidR="00AB43F0">
          <w:rPr>
            <w:color w:val="000000"/>
          </w:rPr>
          <w:tab/>
        </w:r>
      </w:ins>
      <w:ins w:id="2426" w:author="Ph W" w:date="2010-08-05T15:19:00Z">
        <w:r w:rsidRPr="009A50FB">
          <w:rPr>
            <w:color w:val="000096"/>
          </w:rPr>
          <w:t>&lt;/xsd:annotation&gt;</w:t>
        </w:r>
        <w:r w:rsidRPr="009A50FB">
          <w:rPr>
            <w:color w:val="000000"/>
          </w:rPr>
          <w:br/>
          <w:t xml:space="preserve"> </w:t>
        </w:r>
      </w:ins>
      <w:ins w:id="2427" w:author="Ph W" w:date="2010-08-05T17:19:00Z">
        <w:r w:rsidR="00AB43F0">
          <w:rPr>
            <w:color w:val="000000"/>
          </w:rPr>
          <w:tab/>
        </w:r>
      </w:ins>
      <w:ins w:id="2428" w:author="Ph W" w:date="2010-08-05T15:19:00Z">
        <w:r w:rsidRPr="009A50FB">
          <w:rPr>
            <w:color w:val="000096"/>
          </w:rPr>
          <w:t>&lt;/xsd:anyAttribute&gt;</w:t>
        </w:r>
        <w:r w:rsidR="00AB43F0">
          <w:rPr>
            <w:color w:val="000000"/>
          </w:rPr>
          <w:br/>
        </w:r>
        <w:r w:rsidRPr="009A50FB">
          <w:rPr>
            <w:color w:val="000096"/>
          </w:rPr>
          <w:t>&lt;/xsd:complexType&gt;</w:t>
        </w:r>
      </w:ins>
    </w:p>
    <w:p w:rsidR="00AB43F0" w:rsidRDefault="00AB43F0" w:rsidP="00ED748E">
      <w:pPr>
        <w:pStyle w:val="XMLSnippet"/>
        <w:numPr>
          <w:ins w:id="2429" w:author="Ph W" w:date="2010-08-05T17:19:00Z"/>
        </w:numPr>
        <w:rPr>
          <w:ins w:id="2430" w:author="Ph W" w:date="2010-08-05T17:19:00Z"/>
          <w:color w:val="000096"/>
        </w:rPr>
      </w:pPr>
    </w:p>
    <w:p w:rsidR="00AB43F0" w:rsidRDefault="009A50FB" w:rsidP="00ED748E">
      <w:pPr>
        <w:pStyle w:val="XMLSnippet"/>
        <w:numPr>
          <w:ins w:id="2431" w:author="Ph W" w:date="2010-08-05T15:42:00Z"/>
        </w:numPr>
        <w:rPr>
          <w:ins w:id="2432" w:author="Ph W" w:date="2010-08-05T17:21:00Z"/>
          <w:color w:val="000000"/>
        </w:rPr>
      </w:pPr>
      <w:ins w:id="2433" w:author="Ph W" w:date="2010-08-05T15:19:00Z">
        <w:r w:rsidRPr="009A50FB">
          <w:rPr>
            <w:color w:val="000096"/>
          </w:rPr>
          <w:t>&lt;xsd:element</w:t>
        </w:r>
        <w:r w:rsidRPr="009A50FB">
          <w:rPr>
            <w:color w:val="F5844C"/>
          </w:rPr>
          <w:t xml:space="preserve"> name</w:t>
        </w:r>
        <w:r w:rsidRPr="009A50FB">
          <w:rPr>
            <w:color w:val="FF8040"/>
          </w:rPr>
          <w:t>=</w:t>
        </w:r>
        <w:r w:rsidRPr="009A50FB">
          <w:t>"ActivityDocument"</w:t>
        </w:r>
        <w:r w:rsidRPr="009A50FB">
          <w:rPr>
            <w:color w:val="F5844C"/>
          </w:rPr>
          <w:t xml:space="preserve"> type</w:t>
        </w:r>
        <w:r w:rsidRPr="009A50FB">
          <w:rPr>
            <w:color w:val="FF8040"/>
          </w:rPr>
          <w:t>=</w:t>
        </w:r>
        <w:r w:rsidRPr="009A50FB">
          <w:t>"aid:ActivityDocumentType"</w:t>
        </w:r>
        <w:r w:rsidRPr="009A50FB">
          <w:rPr>
            <w:color w:val="000096"/>
          </w:rPr>
          <w:t>&gt;</w:t>
        </w:r>
        <w:r w:rsidRPr="009A50FB">
          <w:rPr>
            <w:color w:val="000000"/>
          </w:rPr>
          <w:br/>
          <w:t xml:space="preserve"> </w:t>
        </w:r>
      </w:ins>
      <w:ins w:id="2434" w:author="Ph W" w:date="2010-08-05T17:20:00Z">
        <w:r w:rsidR="00AB43F0">
          <w:rPr>
            <w:color w:val="000000"/>
          </w:rPr>
          <w:tab/>
        </w:r>
      </w:ins>
      <w:ins w:id="2435" w:author="Ph W" w:date="2010-08-05T15:19:00Z">
        <w:r w:rsidRPr="009A50FB">
          <w:rPr>
            <w:color w:val="000096"/>
          </w:rPr>
          <w:t>&lt;xsd:annotation&gt;</w:t>
        </w:r>
        <w:r w:rsidRPr="009A50FB">
          <w:rPr>
            <w:color w:val="000000"/>
          </w:rPr>
          <w:br/>
          <w:t xml:space="preserve"> </w:t>
        </w:r>
      </w:ins>
      <w:ins w:id="2436" w:author="Ph W" w:date="2010-08-05T17:20:00Z">
        <w:r w:rsidR="00AB43F0">
          <w:rPr>
            <w:color w:val="000000"/>
          </w:rPr>
          <w:tab/>
        </w:r>
        <w:r w:rsidR="00AB43F0">
          <w:rPr>
            <w:color w:val="000000"/>
          </w:rPr>
          <w:tab/>
        </w:r>
      </w:ins>
      <w:ins w:id="2437" w:author="Ph W" w:date="2010-08-05T15:19:00Z">
        <w:r w:rsidRPr="009A50FB">
          <w:rPr>
            <w:color w:val="000096"/>
          </w:rPr>
          <w:t>&lt;xsd:documentation</w:t>
        </w:r>
        <w:r w:rsidRPr="009A50FB">
          <w:rPr>
            <w:color w:val="F5844C"/>
          </w:rPr>
          <w:t xml:space="preserve"> xml:lang</w:t>
        </w:r>
        <w:r w:rsidRPr="009A50FB">
          <w:rPr>
            <w:color w:val="FF8040"/>
          </w:rPr>
          <w:t>=</w:t>
        </w:r>
        <w:r w:rsidRPr="009A50FB">
          <w:t>"en"</w:t>
        </w:r>
        <w:r w:rsidRPr="009A50FB">
          <w:rPr>
            <w:color w:val="000096"/>
          </w:rPr>
          <w:t>&gt;</w:t>
        </w:r>
        <w:r w:rsidRPr="009A50FB">
          <w:rPr>
            <w:color w:val="000000"/>
          </w:rPr>
          <w:br/>
          <w:t xml:space="preserve"> </w:t>
        </w:r>
      </w:ins>
      <w:ins w:id="2438" w:author="Ph W" w:date="2010-08-05T17:20:00Z">
        <w:r w:rsidR="00AB43F0">
          <w:rPr>
            <w:color w:val="000000"/>
          </w:rPr>
          <w:tab/>
        </w:r>
        <w:r w:rsidR="00AB43F0">
          <w:rPr>
            <w:color w:val="000000"/>
          </w:rPr>
          <w:tab/>
        </w:r>
        <w:r w:rsidR="00AB43F0">
          <w:rPr>
            <w:color w:val="000000"/>
          </w:rPr>
          <w:tab/>
        </w:r>
      </w:ins>
      <w:ins w:id="2439" w:author="Ph W" w:date="2010-08-05T15:19:00Z">
        <w:r w:rsidRPr="009A50FB">
          <w:rPr>
            <w:color w:val="000000"/>
          </w:rPr>
          <w:t xml:space="preserve">The document root of a single activity instancewhich contains </w:t>
        </w:r>
        <w:r w:rsidRPr="009A50FB">
          <w:rPr>
            <w:color w:val="000000"/>
          </w:rPr>
          <w:br/>
          <w:t xml:space="preserve"> </w:t>
        </w:r>
      </w:ins>
      <w:ins w:id="2440" w:author="Ph W" w:date="2010-08-05T17:20:00Z">
        <w:r w:rsidR="00AB43F0">
          <w:rPr>
            <w:color w:val="000000"/>
          </w:rPr>
          <w:tab/>
        </w:r>
        <w:r w:rsidR="00AB43F0">
          <w:rPr>
            <w:color w:val="000000"/>
          </w:rPr>
          <w:tab/>
        </w:r>
        <w:r w:rsidR="00AB43F0">
          <w:rPr>
            <w:color w:val="000000"/>
          </w:rPr>
          <w:tab/>
        </w:r>
      </w:ins>
      <w:ins w:id="2441" w:author="Ph W" w:date="2010-08-05T15:19:00Z">
        <w:r w:rsidRPr="009A50FB">
          <w:rPr>
            <w:color w:val="000000"/>
          </w:rPr>
          <w:t xml:space="preserve"> an activity's meta-data and history and provides the entry </w:t>
        </w:r>
        <w:r w:rsidRPr="009A50FB">
          <w:rPr>
            <w:color w:val="000000"/>
          </w:rPr>
          <w:br/>
          <w:t xml:space="preserve"> </w:t>
        </w:r>
      </w:ins>
      <w:ins w:id="2442" w:author="Ph W" w:date="2010-08-05T17:20:00Z">
        <w:r w:rsidR="00AB43F0">
          <w:rPr>
            <w:color w:val="000000"/>
          </w:rPr>
          <w:tab/>
        </w:r>
        <w:r w:rsidR="00AB43F0">
          <w:rPr>
            <w:color w:val="000000"/>
          </w:rPr>
          <w:tab/>
        </w:r>
        <w:r w:rsidR="00AB43F0">
          <w:rPr>
            <w:color w:val="000000"/>
          </w:rPr>
          <w:tab/>
        </w:r>
      </w:ins>
      <w:ins w:id="2443" w:author="Ph W" w:date="2010-08-05T15:19:00Z">
        <w:r w:rsidRPr="009A50FB">
          <w:rPr>
            <w:color w:val="000000"/>
          </w:rPr>
          <w:t xml:space="preserve"> point for every activity. While the meta-data part MAY carry </w:t>
        </w:r>
        <w:r w:rsidRPr="009A50FB">
          <w:rPr>
            <w:color w:val="000000"/>
          </w:rPr>
          <w:br/>
          <w:t xml:space="preserve"> </w:t>
        </w:r>
      </w:ins>
      <w:ins w:id="2444" w:author="Ph W" w:date="2010-08-05T17:20:00Z">
        <w:r w:rsidR="00AB43F0">
          <w:rPr>
            <w:color w:val="000000"/>
          </w:rPr>
          <w:tab/>
        </w:r>
        <w:r w:rsidR="00AB43F0">
          <w:rPr>
            <w:color w:val="000000"/>
          </w:rPr>
          <w:tab/>
        </w:r>
        <w:r w:rsidR="00AB43F0">
          <w:rPr>
            <w:color w:val="000000"/>
          </w:rPr>
          <w:tab/>
        </w:r>
      </w:ins>
      <w:ins w:id="2445" w:author="Ph W" w:date="2010-08-05T15:19:00Z">
        <w:r w:rsidRPr="009A50FB">
          <w:rPr>
            <w:color w:val="000000"/>
          </w:rPr>
          <w:t xml:space="preserve">information about the activity's creator, purpose, and </w:t>
        </w:r>
        <w:r w:rsidRPr="009A50FB">
          <w:rPr>
            <w:color w:val="000000"/>
          </w:rPr>
          <w:br/>
          <w:t xml:space="preserve"> </w:t>
        </w:r>
      </w:ins>
      <w:ins w:id="2446" w:author="Ph W" w:date="2010-08-05T17:20:00Z">
        <w:r w:rsidR="00AB43F0">
          <w:rPr>
            <w:color w:val="000000"/>
          </w:rPr>
          <w:tab/>
        </w:r>
        <w:r w:rsidR="00AB43F0">
          <w:rPr>
            <w:color w:val="000000"/>
          </w:rPr>
          <w:tab/>
        </w:r>
        <w:r w:rsidR="00AB43F0">
          <w:rPr>
            <w:color w:val="000000"/>
          </w:rPr>
          <w:tab/>
        </w:r>
      </w:ins>
      <w:ins w:id="2447" w:author="Ph W" w:date="2010-08-05T15:19:00Z">
        <w:r w:rsidRPr="009A50FB">
          <w:rPr>
            <w:color w:val="000000"/>
          </w:rPr>
          <w:t xml:space="preserve"> references (i.e. to other activities), the history part </w:t>
        </w:r>
        <w:r w:rsidRPr="009A50FB">
          <w:rPr>
            <w:color w:val="000000"/>
          </w:rPr>
          <w:br/>
          <w:t xml:space="preserve"> </w:t>
        </w:r>
        <w:r w:rsidR="00AB43F0">
          <w:rPr>
            <w:color w:val="000000"/>
          </w:rPr>
          <w:tab/>
        </w:r>
        <w:r w:rsidR="00AB43F0">
          <w:rPr>
            <w:color w:val="000000"/>
          </w:rPr>
          <w:tab/>
        </w:r>
        <w:r w:rsidR="00AB43F0">
          <w:rPr>
            <w:color w:val="000000"/>
          </w:rPr>
          <w:tab/>
        </w:r>
        <w:r w:rsidRPr="009A50FB">
          <w:rPr>
            <w:color w:val="000000"/>
          </w:rPr>
          <w:t xml:space="preserve"> SHOULD describe the full lifecycle of the activity. See also</w:t>
        </w:r>
        <w:r w:rsidRPr="009A50FB">
          <w:rPr>
            <w:color w:val="000000"/>
          </w:rPr>
          <w:br/>
          <w:t xml:space="preserve"> </w:t>
        </w:r>
      </w:ins>
      <w:ins w:id="2448" w:author="Ph W" w:date="2010-08-05T17:20:00Z">
        <w:r w:rsidR="00AB43F0">
          <w:rPr>
            <w:color w:val="000000"/>
          </w:rPr>
          <w:tab/>
        </w:r>
        <w:r w:rsidR="00AB43F0">
          <w:rPr>
            <w:color w:val="000000"/>
          </w:rPr>
          <w:tab/>
        </w:r>
        <w:r w:rsidR="00AB43F0">
          <w:rPr>
            <w:color w:val="000000"/>
          </w:rPr>
          <w:tab/>
        </w:r>
      </w:ins>
      <w:ins w:id="2449" w:author="Ph W" w:date="2010-08-05T15:19:00Z">
        <w:r w:rsidRPr="009A50FB">
          <w:rPr>
            <w:color w:val="000000"/>
          </w:rPr>
          <w:t>ActivityDocumentType and GFD.X, Section 4.1.</w:t>
        </w:r>
        <w:r w:rsidRPr="009A50FB">
          <w:rPr>
            <w:color w:val="000000"/>
          </w:rPr>
          <w:br/>
          <w:t xml:space="preserve"> </w:t>
        </w:r>
      </w:ins>
      <w:ins w:id="2450" w:author="Ph W" w:date="2010-08-05T17:20:00Z">
        <w:r w:rsidR="00AB43F0">
          <w:rPr>
            <w:color w:val="000000"/>
          </w:rPr>
          <w:tab/>
        </w:r>
        <w:r w:rsidR="00AB43F0">
          <w:rPr>
            <w:color w:val="000000"/>
          </w:rPr>
          <w:tab/>
        </w:r>
      </w:ins>
      <w:ins w:id="2451" w:author="Ph W" w:date="2010-08-05T15:19:00Z">
        <w:r w:rsidRPr="009A50FB">
          <w:rPr>
            <w:color w:val="000096"/>
          </w:rPr>
          <w:t>&lt;/xsd:documentation&gt;</w:t>
        </w:r>
        <w:r w:rsidRPr="009A50FB">
          <w:rPr>
            <w:color w:val="000000"/>
          </w:rPr>
          <w:br/>
          <w:t xml:space="preserve"> </w:t>
        </w:r>
      </w:ins>
      <w:ins w:id="2452" w:author="Ph W" w:date="2010-08-05T17:20:00Z">
        <w:r w:rsidR="00AB43F0">
          <w:rPr>
            <w:color w:val="000000"/>
          </w:rPr>
          <w:tab/>
        </w:r>
      </w:ins>
      <w:ins w:id="2453" w:author="Ph W" w:date="2010-08-05T15:19:00Z">
        <w:r w:rsidRPr="009A50FB">
          <w:rPr>
            <w:color w:val="000096"/>
          </w:rPr>
          <w:t>&lt;/xsd:annotation&gt;</w:t>
        </w:r>
        <w:r w:rsidRPr="009A50FB">
          <w:rPr>
            <w:color w:val="000000"/>
          </w:rPr>
          <w:t xml:space="preserve"> </w:t>
        </w:r>
      </w:ins>
    </w:p>
    <w:p w:rsidR="00AB43F0" w:rsidRDefault="009A50FB" w:rsidP="00ED748E">
      <w:pPr>
        <w:pStyle w:val="XMLSnippet"/>
        <w:numPr>
          <w:ins w:id="2454" w:author="Ph W" w:date="2010-08-05T15:42:00Z"/>
        </w:numPr>
        <w:rPr>
          <w:ins w:id="2455" w:author="Ph W" w:date="2010-08-05T17:21:00Z"/>
          <w:color w:val="000096"/>
        </w:rPr>
      </w:pPr>
      <w:ins w:id="2456" w:author="Ph W" w:date="2010-08-05T15:19:00Z">
        <w:r w:rsidRPr="009A50FB">
          <w:rPr>
            <w:color w:val="000096"/>
          </w:rPr>
          <w:t>&lt;/xsd:element&gt;</w:t>
        </w:r>
      </w:ins>
    </w:p>
    <w:p w:rsidR="00AB43F0" w:rsidRDefault="00AB43F0" w:rsidP="00ED748E">
      <w:pPr>
        <w:pStyle w:val="XMLSnippet"/>
        <w:numPr>
          <w:ins w:id="2457" w:author="Ph W" w:date="2010-08-05T17:21:00Z"/>
        </w:numPr>
        <w:rPr>
          <w:ins w:id="2458" w:author="Ph W" w:date="2010-08-05T17:21:00Z"/>
          <w:color w:val="000096"/>
        </w:rPr>
      </w:pPr>
    </w:p>
    <w:p w:rsidR="00967A51" w:rsidRPr="008E7F57" w:rsidDel="009A50FB" w:rsidRDefault="009A50FB" w:rsidP="009A50FB">
      <w:pPr>
        <w:pStyle w:val="XMLSnippet"/>
        <w:numPr>
          <w:ins w:id="2459" w:author="Ph W" w:date="2010-08-05T17:21:00Z"/>
        </w:numPr>
        <w:rPr>
          <w:del w:id="2460" w:author="Ph W" w:date="2010-08-05T15:19:00Z"/>
          <w:color w:val="000000"/>
          <w:rPrChange w:id="2461" w:author="Ph W" w:date="2010-08-05T16:27:00Z">
            <w:rPr>
              <w:del w:id="2462" w:author="Ph W" w:date="2010-08-05T15:19:00Z"/>
            </w:rPr>
          </w:rPrChange>
        </w:rPr>
        <w:pPrChange w:id="2463" w:author="Ph W" w:date="2010-08-05T15:21:00Z">
          <w:pPr>
            <w:pStyle w:val="XMLSnippet"/>
          </w:pPr>
        </w:pPrChange>
      </w:pPr>
      <w:ins w:id="2464" w:author="Ph W" w:date="2010-08-05T15:19:00Z">
        <w:r w:rsidRPr="009A50FB">
          <w:rPr>
            <w:color w:val="000096"/>
          </w:rPr>
          <w:t>&lt;/xsd:schema</w:t>
        </w:r>
      </w:ins>
      <w:del w:id="2465" w:author="Ph W" w:date="2010-08-05T15:19:00Z">
        <w:r w:rsidR="00967A51" w:rsidRPr="009A50FB" w:rsidDel="009A50FB">
          <w:delText xml:space="preserve">&lt;…&gt; </w:delText>
        </w:r>
      </w:del>
    </w:p>
    <w:p w:rsidR="00967A51" w:rsidRPr="009A50FB" w:rsidDel="009A50FB" w:rsidRDefault="00967A51" w:rsidP="009A50FB">
      <w:pPr>
        <w:pStyle w:val="XMLSnippet"/>
        <w:rPr>
          <w:del w:id="2466" w:author="Ph W" w:date="2010-08-05T15:19:00Z"/>
        </w:rPr>
        <w:pPrChange w:id="2467" w:author="Ph W" w:date="2010-08-05T15:21:00Z">
          <w:pPr>
            <w:pStyle w:val="XMLSnippet"/>
          </w:pPr>
        </w:pPrChange>
      </w:pPr>
      <w:del w:id="2468" w:author="Ph W" w:date="2010-08-05T15:19:00Z">
        <w:r w:rsidRPr="009A50FB" w:rsidDel="009A50FB">
          <w:delText>&lt;/…&gt;</w:delText>
        </w:r>
      </w:del>
    </w:p>
    <w:p w:rsidR="007A39BC" w:rsidRDefault="007A39BC" w:rsidP="00ED748E">
      <w:pPr>
        <w:pStyle w:val="XMLSnippet"/>
        <w:numPr>
          <w:ins w:id="2469" w:author="Ph W" w:date="2010-08-05T15:42:00Z"/>
        </w:numPr>
        <w:rPr>
          <w:ins w:id="2470" w:author="Ph W" w:date="2010-08-05T15:42:00Z"/>
        </w:rPr>
      </w:pPr>
    </w:p>
    <w:p w:rsidR="00A868EE" w:rsidRPr="00A868EE" w:rsidRDefault="00967A51" w:rsidP="00A868EE">
      <w:pPr>
        <w:pStyle w:val="JSDLAppendix"/>
        <w:numPr>
          <w:numberingChange w:id="2471" w:author="Ph W" w:date="2010-08-05T10:50:00Z" w:original="Appendix %1:2:3:"/>
          <w:ins w:id="2472" w:author="Ph W" w:date="2010-08-05T10:50:00Z"/>
        </w:numPr>
        <w:rPr>
          <w:ins w:id="2473" w:author="Ph W" w:date="2010-08-05T17:25:00Z"/>
          <w:sz w:val="20"/>
          <w:rPrChange w:id="2474" w:author="Ph W" w:date="2010-08-05T17:26:00Z">
            <w:rPr>
              <w:ins w:id="2475" w:author="Ph W" w:date="2010-08-05T17:25:00Z"/>
            </w:rPr>
          </w:rPrChange>
        </w:rPr>
        <w:pPrChange w:id="2476" w:author="Ph W" w:date="2010-08-05T17:26:00Z">
          <w:pPr>
            <w:keepNext/>
            <w:spacing w:before="240" w:after="60"/>
            <w:outlineLvl w:val="0"/>
          </w:pPr>
        </w:pPrChange>
      </w:pPr>
      <w:r w:rsidRPr="009A50FB">
        <w:br w:type="page"/>
      </w:r>
      <w:bookmarkStart w:id="2477" w:name="_Ref130022415"/>
      <w:bookmarkStart w:id="2478" w:name="_Toc135995913"/>
      <w:bookmarkStart w:id="2479" w:name="_Toc142648557"/>
      <w:ins w:id="2480" w:author="Ph W" w:date="2010-08-05T17:25:00Z">
        <w:r w:rsidR="00A868EE" w:rsidRPr="00A868EE">
          <w:rPr>
            <w:sz w:val="20"/>
            <w:rPrChange w:id="2481" w:author="Ph W" w:date="2010-08-05T17:26:00Z">
              <w:rPr/>
            </w:rPrChange>
          </w:rPr>
          <w:t>Open Grid-Forum-related Activity Instance Schema</w:t>
        </w:r>
        <w:bookmarkEnd w:id="2479"/>
      </w:ins>
    </w:p>
    <w:p w:rsidR="00967A51" w:rsidRPr="00A868EE" w:rsidRDefault="00967A51" w:rsidP="00A868EE">
      <w:pPr>
        <w:pStyle w:val="JSDLAppendix"/>
        <w:numPr>
          <w:ins w:id="2482" w:author="Ph W" w:date="2010-08-05T17:25:00Z"/>
        </w:numPr>
        <w:rPr>
          <w:sz w:val="20"/>
          <w:rPrChange w:id="2483" w:author="Ph W" w:date="2010-08-05T17:25:00Z">
            <w:rPr/>
          </w:rPrChange>
        </w:rPr>
      </w:pPr>
      <w:bookmarkStart w:id="2484" w:name="_Toc142648558"/>
      <w:r w:rsidRPr="00A868EE">
        <w:rPr>
          <w:sz w:val="20"/>
          <w:rPrChange w:id="2485" w:author="Ph W" w:date="2010-08-05T17:25:00Z">
            <w:rPr/>
          </w:rPrChange>
        </w:rPr>
        <w:t>Activity Instance Description Examples</w:t>
      </w:r>
      <w:bookmarkEnd w:id="2477"/>
      <w:bookmarkEnd w:id="2478"/>
      <w:bookmarkEnd w:id="2484"/>
    </w:p>
    <w:p w:rsidR="00967A51" w:rsidRPr="00305098" w:rsidRDefault="00967A51" w:rsidP="009A50FB">
      <w:pPr>
        <w:pStyle w:val="XMLSnippet"/>
        <w:rPr>
          <w:rStyle w:val="XMLElement"/>
          <w:rFonts w:ascii="Arial" w:hAnsi="Arial"/>
          <w:b/>
          <w:bCs/>
          <w:snapToGrid/>
          <w:kern w:val="32"/>
        </w:rPr>
      </w:pPr>
      <w:r w:rsidRPr="00305098">
        <w:rPr>
          <w:rStyle w:val="XMLElement"/>
          <w:color w:val="auto"/>
        </w:rPr>
        <w:t xml:space="preserve">&lt;ActivityDocument </w:t>
      </w:r>
      <w:r w:rsidRPr="00305098">
        <w:rPr>
          <w:rStyle w:val="XMLAttribute"/>
          <w:color w:val="auto"/>
        </w:rPr>
        <w:t>id</w:t>
      </w:r>
      <w:r w:rsidRPr="00305098">
        <w:rPr>
          <w:rStyle w:val="XMLElement"/>
          <w:color w:val="auto"/>
        </w:rPr>
        <w:t>=</w:t>
      </w:r>
      <w:r w:rsidRPr="00305098">
        <w:rPr>
          <w:rStyle w:val="XMLAttrValue"/>
          <w:color w:val="auto"/>
        </w:rPr>
        <w:t>”ea196512-9cb7-4a14-91b0-2dde749a5f7d”</w:t>
      </w:r>
      <w:r w:rsidRPr="00305098">
        <w:rPr>
          <w:rStyle w:val="XMLElement"/>
          <w:color w:val="auto"/>
        </w:rPr>
        <w:t>&gt;</w:t>
      </w:r>
    </w:p>
    <w:p w:rsidR="00967A51" w:rsidRPr="00305098" w:rsidRDefault="00967A51" w:rsidP="009A50FB">
      <w:pPr>
        <w:pStyle w:val="XMLSnippet"/>
        <w:rPr>
          <w:rStyle w:val="XMLElement"/>
        </w:rPr>
      </w:pPr>
    </w:p>
    <w:p w:rsidR="00967A51" w:rsidRPr="00305098" w:rsidRDefault="00967A51" w:rsidP="009A50FB">
      <w:pPr>
        <w:pStyle w:val="XMLSnippet"/>
      </w:pPr>
      <w:r w:rsidRPr="00305098">
        <w:t>&lt;ActivityDescription&gt;</w:t>
      </w:r>
    </w:p>
    <w:p w:rsidR="00967A51" w:rsidRPr="00305098" w:rsidRDefault="00967A51" w:rsidP="009A50FB">
      <w:pPr>
        <w:pStyle w:val="XMLSnippet"/>
      </w:pPr>
      <w:r w:rsidRPr="00305098">
        <w:tab/>
        <w:t>This activity instance has been generated due to an activity request</w:t>
      </w:r>
      <w:r w:rsidRPr="00305098">
        <w:br/>
        <w:t xml:space="preserve"> </w:t>
      </w:r>
      <w:r w:rsidRPr="00305098">
        <w:tab/>
        <w:t>submitted to the scheduling service with the</w:t>
      </w:r>
      <w:r w:rsidRPr="00305098">
        <w:br/>
        <w:t xml:space="preserve"> </w:t>
      </w:r>
      <w:r w:rsidRPr="00305098">
        <w:tab/>
        <w:t>following URI: http://tempuri.org/services/activityscheduler. The</w:t>
      </w:r>
      <w:r w:rsidRPr="00305098">
        <w:br/>
        <w:t xml:space="preserve"> </w:t>
      </w:r>
      <w:r w:rsidRPr="00305098">
        <w:tab/>
        <w:t>activity request has been received at 2010-05-10T11:11:11.11. The</w:t>
      </w:r>
    </w:p>
    <w:p w:rsidR="00967A51" w:rsidRPr="00305098" w:rsidRDefault="00967A51" w:rsidP="009A50FB">
      <w:pPr>
        <w:pStyle w:val="XMLSnippet"/>
      </w:pPr>
      <w:r w:rsidRPr="00305098">
        <w:t xml:space="preserve"> </w:t>
      </w:r>
      <w:r w:rsidRPr="00305098">
        <w:tab/>
        <w:t xml:space="preserve">activity instance has been created 2010-05-10T11:11:44.44 by the </w:t>
      </w:r>
      <w:r w:rsidRPr="00305098">
        <w:br/>
        <w:t xml:space="preserve"> </w:t>
      </w:r>
      <w:r w:rsidRPr="00305098">
        <w:tab/>
        <w:t>organization’s activity store with the following URI:</w:t>
      </w:r>
    </w:p>
    <w:p w:rsidR="00967A51" w:rsidRPr="00305098" w:rsidRDefault="00967A51" w:rsidP="009A50FB">
      <w:pPr>
        <w:pStyle w:val="XMLSnippet"/>
      </w:pPr>
      <w:r w:rsidRPr="00305098">
        <w:t xml:space="preserve"> </w:t>
      </w:r>
      <w:r w:rsidRPr="00305098">
        <w:tab/>
        <w:t>http://tempuri.org/services/activitystore.</w:t>
      </w:r>
    </w:p>
    <w:p w:rsidR="00967A51" w:rsidRPr="00305098" w:rsidRDefault="00967A51" w:rsidP="009A50FB">
      <w:pPr>
        <w:pStyle w:val="XMLSnippet"/>
      </w:pPr>
      <w:r w:rsidRPr="00305098">
        <w:t>&lt;/ActivityDescription&gt;</w:t>
      </w:r>
    </w:p>
    <w:p w:rsidR="00967A51" w:rsidRPr="00305098" w:rsidRDefault="00967A51" w:rsidP="009A50FB">
      <w:pPr>
        <w:pStyle w:val="XMLSnippet"/>
        <w:rPr>
          <w:rStyle w:val="XMLElement"/>
        </w:rPr>
      </w:pPr>
    </w:p>
    <w:p w:rsidR="00967A51" w:rsidRPr="00305098" w:rsidRDefault="00967A51" w:rsidP="009A50FB">
      <w:pPr>
        <w:pStyle w:val="XMLSnippet"/>
        <w:rPr>
          <w:rStyle w:val="XMLElement"/>
        </w:rPr>
        <w:pPrChange w:id="2486" w:author="Ph W" w:date="2010-08-05T15:21:00Z">
          <w:pPr>
            <w:pStyle w:val="XMLSnippet"/>
          </w:pPr>
        </w:pPrChange>
      </w:pPr>
      <w:r w:rsidRPr="00305098">
        <w:rPr>
          <w:rStyle w:val="XMLElement"/>
          <w:color w:val="auto"/>
        </w:rPr>
        <w:t>&lt;ActivityHistory&gt;</w:t>
      </w:r>
    </w:p>
    <w:p w:rsidR="00967A51" w:rsidRPr="00305098" w:rsidRDefault="00967A51" w:rsidP="009A50FB">
      <w:pPr>
        <w:pStyle w:val="XMLSnippet"/>
        <w:rPr>
          <w:rStyle w:val="XMLElement"/>
        </w:rPr>
        <w:pPrChange w:id="2487" w:author="Ph W" w:date="2010-08-05T15:21:00Z">
          <w:pPr>
            <w:pStyle w:val="XMLSnippet"/>
          </w:pPr>
        </w:pPrChange>
      </w:pPr>
    </w:p>
    <w:p w:rsidR="00967A51" w:rsidRPr="00305098" w:rsidRDefault="00967A51" w:rsidP="009A50FB">
      <w:pPr>
        <w:pStyle w:val="XMLSnippet"/>
        <w:pPrChange w:id="2488" w:author="Ph W" w:date="2010-08-05T15:21:00Z">
          <w:pPr>
            <w:pStyle w:val="XMLSnippet"/>
          </w:pPr>
        </w:pPrChange>
      </w:pPr>
      <w:r w:rsidRPr="00305098">
        <w:tab/>
        <w:t xml:space="preserve">&lt;ActivityHistoryEntry </w:t>
      </w:r>
    </w:p>
    <w:p w:rsidR="00967A51" w:rsidRPr="00305098" w:rsidRDefault="00967A51" w:rsidP="009A50FB">
      <w:pPr>
        <w:pStyle w:val="XMLSnippet"/>
        <w:pPrChange w:id="2489" w:author="Ph W" w:date="2010-08-05T15:21:00Z">
          <w:pPr>
            <w:pStyle w:val="XMLSnippet"/>
          </w:pPr>
        </w:pPrChange>
      </w:pPr>
      <w:r w:rsidRPr="00305098">
        <w:tab/>
      </w:r>
      <w:r w:rsidRPr="00305098">
        <w:tab/>
        <w:t>timestamp=”2010-05-10T11:11:44.44” category=”initial”&gt;</w:t>
      </w:r>
    </w:p>
    <w:p w:rsidR="00967A51" w:rsidRPr="00305098" w:rsidRDefault="00967A51" w:rsidP="009A50FB">
      <w:pPr>
        <w:pStyle w:val="XMLSnippet"/>
        <w:pPrChange w:id="2490" w:author="Ph W" w:date="2010-08-05T15:21:00Z">
          <w:pPr>
            <w:pStyle w:val="XMLSnippet"/>
          </w:pPr>
        </w:pPrChange>
      </w:pPr>
      <w:r w:rsidRPr="00305098">
        <w:tab/>
      </w:r>
      <w:r w:rsidRPr="00305098">
        <w:tab/>
        <w:t>&lt;Status&gt; ... &lt;/Status&gt;</w:t>
      </w:r>
    </w:p>
    <w:p w:rsidR="00967A51" w:rsidRPr="00305098" w:rsidRDefault="00967A51" w:rsidP="009A50FB">
      <w:pPr>
        <w:pStyle w:val="XMLSnippet"/>
        <w:pPrChange w:id="2491" w:author="Ph W" w:date="2010-08-05T15:21:00Z">
          <w:pPr>
            <w:pStyle w:val="XMLSnippet"/>
          </w:pPr>
        </w:pPrChange>
      </w:pPr>
      <w:r w:rsidRPr="00305098">
        <w:tab/>
      </w:r>
      <w:r w:rsidRPr="00305098">
        <w:tab/>
        <w:t>&lt;ActivityDefinition&gt; ... &lt;/ActivityDefinition&gt;</w:t>
      </w:r>
    </w:p>
    <w:p w:rsidR="00967A51" w:rsidRPr="00305098" w:rsidRDefault="00967A51" w:rsidP="009A50FB">
      <w:pPr>
        <w:pStyle w:val="XMLSnippet"/>
        <w:pPrChange w:id="2492" w:author="Ph W" w:date="2010-08-05T15:21:00Z">
          <w:pPr>
            <w:pStyle w:val="XMLSnippet"/>
          </w:pPr>
        </w:pPrChange>
      </w:pPr>
      <w:r w:rsidRPr="00305098">
        <w:tab/>
      </w:r>
      <w:r w:rsidRPr="00305098">
        <w:tab/>
        <w:t>&lt;ActivityDependency&gt; ... &lt;/ActivityDependency&gt;</w:t>
      </w:r>
    </w:p>
    <w:p w:rsidR="00967A51" w:rsidRPr="00305098" w:rsidRDefault="00967A51" w:rsidP="009A50FB">
      <w:pPr>
        <w:pStyle w:val="XMLSnippet"/>
        <w:pPrChange w:id="2493" w:author="Ph W" w:date="2010-08-05T15:21:00Z">
          <w:pPr>
            <w:pStyle w:val="XMLSnippet"/>
          </w:pPr>
        </w:pPrChange>
      </w:pPr>
      <w:r w:rsidRPr="00305098">
        <w:tab/>
      </w:r>
      <w:r w:rsidRPr="00305098">
        <w:tab/>
        <w:t>&lt;ManagerReference&gt; ... &lt;/ManagerReference&gt;</w:t>
      </w:r>
    </w:p>
    <w:p w:rsidR="00967A51" w:rsidRPr="00305098" w:rsidRDefault="00967A51" w:rsidP="009A50FB">
      <w:pPr>
        <w:pStyle w:val="XMLSnippet"/>
        <w:pPrChange w:id="2494" w:author="Ph W" w:date="2010-08-05T15:21:00Z">
          <w:pPr>
            <w:pStyle w:val="XMLSnippet"/>
          </w:pPr>
        </w:pPrChange>
      </w:pPr>
      <w:r w:rsidRPr="00305098">
        <w:tab/>
      </w:r>
      <w:r w:rsidRPr="00305098">
        <w:tab/>
        <w:t>&lt;ResourceUsage&gt; ... &lt;/ResourceUsage&gt;</w:t>
      </w:r>
    </w:p>
    <w:p w:rsidR="00967A51" w:rsidRPr="00305098" w:rsidRDefault="00967A51" w:rsidP="009A50FB">
      <w:pPr>
        <w:pStyle w:val="XMLSnippet"/>
        <w:pPrChange w:id="2495" w:author="Ph W" w:date="2010-08-05T15:21:00Z">
          <w:pPr>
            <w:pStyle w:val="XMLSnippet"/>
          </w:pPr>
        </w:pPrChange>
      </w:pPr>
      <w:r w:rsidRPr="00305098">
        <w:tab/>
        <w:t>&lt;/ActivityHistoryEntry&gt;</w:t>
      </w:r>
    </w:p>
    <w:p w:rsidR="00967A51" w:rsidRPr="00305098" w:rsidRDefault="00967A51" w:rsidP="009A50FB">
      <w:pPr>
        <w:pStyle w:val="XMLSnippet"/>
        <w:rPr>
          <w:rStyle w:val="XMLElement"/>
        </w:rPr>
        <w:pPrChange w:id="2496" w:author="Ph W" w:date="2010-08-05T15:21:00Z">
          <w:pPr>
            <w:pStyle w:val="XMLSnippet"/>
          </w:pPr>
        </w:pPrChange>
      </w:pPr>
    </w:p>
    <w:p w:rsidR="00967A51" w:rsidRPr="00305098" w:rsidRDefault="00967A51" w:rsidP="009A50FB">
      <w:pPr>
        <w:pStyle w:val="XMLSnippet"/>
        <w:rPr>
          <w:rStyle w:val="XMLElement"/>
        </w:rPr>
        <w:pPrChange w:id="2497" w:author="Ph W" w:date="2010-08-05T15:21:00Z">
          <w:pPr>
            <w:pStyle w:val="XMLSnippet"/>
          </w:pPr>
        </w:pPrChange>
      </w:pPr>
      <w:r w:rsidRPr="00305098">
        <w:rPr>
          <w:rStyle w:val="XMLElement"/>
          <w:color w:val="auto"/>
        </w:rPr>
        <w:t>&lt;/ActivityHistory&gt;</w:t>
      </w:r>
    </w:p>
    <w:p w:rsidR="00967A51" w:rsidRPr="00305098" w:rsidRDefault="00967A51" w:rsidP="009A50FB">
      <w:pPr>
        <w:pStyle w:val="XMLSnippet"/>
        <w:rPr>
          <w:rStyle w:val="XMLElement"/>
        </w:rPr>
        <w:pPrChange w:id="2498" w:author="Ph W" w:date="2010-08-05T15:21:00Z">
          <w:pPr>
            <w:pStyle w:val="XMLSnippet"/>
          </w:pPr>
        </w:pPrChange>
      </w:pPr>
    </w:p>
    <w:p w:rsidR="00967A51" w:rsidRPr="00305098" w:rsidRDefault="00967A51" w:rsidP="009A50FB">
      <w:pPr>
        <w:pStyle w:val="XMLSnippet"/>
        <w:pPrChange w:id="2499" w:author="Ph W" w:date="2010-08-05T15:21:00Z">
          <w:pPr>
            <w:pStyle w:val="XMLSnippet"/>
          </w:pPr>
        </w:pPrChange>
      </w:pPr>
      <w:r w:rsidRPr="00305098">
        <w:rPr>
          <w:rStyle w:val="XMLElement"/>
          <w:color w:val="auto"/>
        </w:rPr>
        <w:t>&lt;/ActivityDocument&gt;</w:t>
      </w:r>
    </w:p>
    <w:p w:rsidR="00967A51" w:rsidRPr="00305098" w:rsidRDefault="00967A51">
      <w:pPr>
        <w:rPr>
          <w:sz w:val="20"/>
        </w:rPr>
      </w:pPr>
    </w:p>
    <w:sectPr w:rsidR="00967A51" w:rsidRPr="00305098" w:rsidSect="0070001D">
      <w:headerReference w:type="default" r:id="rId13"/>
      <w:footerReference w:type="default" r:id="rId14"/>
      <w:pgSz w:w="12240" w:h="15840"/>
      <w:pgMar w:top="1440" w:right="1800" w:bottom="1440" w:left="1800" w:gutter="0"/>
      <w:noEndnote/>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5F62" w:rsidRDefault="002D5F62">
      <w:r>
        <w:separator/>
      </w:r>
    </w:p>
  </w:endnote>
  <w:endnote w:type="continuationSeparator" w:id="0">
    <w:p w:rsidR="002D5F62" w:rsidRDefault="002D5F62">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Unicode MS">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F62" w:rsidRDefault="002D5F62">
    <w:pPr>
      <w:pStyle w:val="Fuzeile"/>
    </w:pPr>
    <w:r>
      <w:t>jsdl-wg@ogf.org</w:t>
    </w:r>
    <w:r>
      <w:tab/>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F62" w:rsidRPr="00305098" w:rsidRDefault="002D5F62" w:rsidP="00305098">
    <w:pPr>
      <w:pStyle w:val="Fuzeile"/>
      <w:tabs>
        <w:tab w:val="left" w:pos="2127"/>
      </w:tabs>
      <w:rPr>
        <w:sz w:val="20"/>
      </w:rPr>
    </w:pPr>
    <w:fldSimple w:instr=" DOCPROPERTY &quot;ggf-group-mail&quot;  \* MERGEFORMAT ">
      <w:ins w:id="2504" w:author="Ph W" w:date="2010-08-05T10:56:00Z">
        <w:r w:rsidRPr="00522DA9">
          <w:rPr>
            <w:sz w:val="20"/>
            <w:rPrChange w:id="2505" w:author="Ph W" w:date="2010-08-05T10:56:00Z">
              <w:rPr/>
            </w:rPrChange>
          </w:rPr>
          <w:t>jsdl-wg@ogf.org</w:t>
        </w:r>
      </w:ins>
      <w:del w:id="2506" w:author="Ph W" w:date="2010-08-05T10:56:00Z">
        <w:r w:rsidRPr="00305098" w:rsidDel="00522DA9">
          <w:rPr>
            <w:sz w:val="20"/>
          </w:rPr>
          <w:delText>jsdl-wg@ogf.org</w:delText>
        </w:r>
      </w:del>
    </w:fldSimple>
    <w:r w:rsidRPr="00305098">
      <w:rPr>
        <w:sz w:val="20"/>
      </w:rPr>
      <w:tab/>
    </w:r>
    <w:r w:rsidRPr="00305098">
      <w:rPr>
        <w:sz w:val="20"/>
      </w:rPr>
      <w:tab/>
    </w:r>
    <w:r w:rsidRPr="00305098">
      <w:rPr>
        <w:sz w:val="20"/>
      </w:rPr>
      <w:tab/>
    </w:r>
    <w:r w:rsidRPr="00305098">
      <w:rPr>
        <w:rStyle w:val="Seitenzahl"/>
        <w:sz w:val="20"/>
      </w:rPr>
      <w:fldChar w:fldCharType="begin"/>
    </w:r>
    <w:r w:rsidRPr="00305098">
      <w:rPr>
        <w:rStyle w:val="Seitenzahl"/>
        <w:sz w:val="20"/>
      </w:rPr>
      <w:instrText xml:space="preserve"> PAGE </w:instrText>
    </w:r>
    <w:r w:rsidRPr="00305098">
      <w:rPr>
        <w:rStyle w:val="Seitenzahl"/>
        <w:sz w:val="20"/>
      </w:rPr>
      <w:fldChar w:fldCharType="separate"/>
    </w:r>
    <w:r w:rsidR="00773AFB">
      <w:rPr>
        <w:rStyle w:val="Seitenzahl"/>
        <w:noProof/>
        <w:sz w:val="20"/>
      </w:rPr>
      <w:t>2</w:t>
    </w:r>
    <w:r w:rsidRPr="00305098">
      <w:rPr>
        <w:rStyle w:val="Seitenzahl"/>
        <w:sz w:val="20"/>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5F62" w:rsidRDefault="002D5F62">
      <w:r>
        <w:separator/>
      </w:r>
    </w:p>
  </w:footnote>
  <w:footnote w:type="continuationSeparator" w:id="0">
    <w:p w:rsidR="002D5F62" w:rsidRDefault="002D5F62">
      <w:r>
        <w:continuationSeparator/>
      </w:r>
    </w:p>
  </w:footnote>
  <w:footnote w:id="1">
    <w:p w:rsidR="002D5F62" w:rsidRPr="00305098" w:rsidRDefault="002D5F62">
      <w:pPr>
        <w:pStyle w:val="Funotentext"/>
        <w:rPr>
          <w:sz w:val="20"/>
        </w:rPr>
      </w:pPr>
      <w:r w:rsidRPr="00305098">
        <w:rPr>
          <w:rStyle w:val="Funotenzeichen"/>
          <w:sz w:val="20"/>
        </w:rPr>
        <w:footnoteRef/>
      </w:r>
      <w:r w:rsidRPr="00305098">
        <w:rPr>
          <w:sz w:val="20"/>
        </w:rPr>
        <w:t xml:space="preserve"> Please note that the activity request can be submitted in any supported format, for example JSDL. In general, the client does not have to be aware of the concept of an activity instance as specified by this document at all. To this end, the term activity is used in two different ways: the unit of work submitted by the client (an arbitrary unit of work or activity) and the activity instance compliant with the activity instance description specified within this document</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F62" w:rsidRDefault="002D5F62">
    <w:pPr>
      <w:pStyle w:val="Kopfzeile"/>
    </w:pPr>
    <w:r>
      <w:t>GWD-R</w:t>
    </w:r>
    <w:r>
      <w:tab/>
    </w:r>
    <w:r>
      <w:tab/>
      <w:t>Author-1, Institution</w:t>
    </w:r>
  </w:p>
  <w:p w:rsidR="002D5F62" w:rsidRDefault="002D5F62">
    <w:pPr>
      <w:pStyle w:val="Kopfzeile"/>
      <w:tabs>
        <w:tab w:val="clear" w:pos="4320"/>
      </w:tabs>
    </w:pPr>
    <w:r>
      <w:t>Category: TYPE</w:t>
    </w:r>
    <w:r>
      <w:tab/>
      <w:t>Author-2, Institution</w:t>
    </w:r>
  </w:p>
  <w:p w:rsidR="002D5F62" w:rsidRDefault="002D5F62">
    <w:pPr>
      <w:pStyle w:val="Kopfzeile"/>
    </w:pPr>
    <w:r>
      <w:t>NAME_OF_WG_OR_RG</w:t>
    </w:r>
    <w:r>
      <w:tab/>
    </w:r>
    <w:r>
      <w:tab/>
      <w:t>DATE</w:t>
    </w:r>
  </w:p>
  <w:p w:rsidR="002D5F62" w:rsidRDefault="002D5F62">
    <w:pPr>
      <w:pStyle w:val="Kopfzeile"/>
    </w:pPr>
    <w:r>
      <w:tab/>
    </w:r>
    <w:r>
      <w:tab/>
      <w:t>[if applicable: Revised DATE]</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F62" w:rsidRPr="00305098" w:rsidRDefault="002D5F62">
    <w:pPr>
      <w:pStyle w:val="Kopfzeile"/>
      <w:rPr>
        <w:sz w:val="20"/>
        <w:lang w:val="en-GB"/>
      </w:rPr>
    </w:pPr>
    <w:r w:rsidRPr="00305098">
      <w:rPr>
        <w:sz w:val="20"/>
        <w:lang w:val="en-GB"/>
      </w:rPr>
      <w:t>GWD-R-P</w:t>
    </w:r>
    <w:r w:rsidRPr="00305098">
      <w:rPr>
        <w:sz w:val="20"/>
        <w:lang w:val="en-GB"/>
      </w:rPr>
      <w:tab/>
    </w:r>
    <w:r w:rsidRPr="00305098">
      <w:rPr>
        <w:sz w:val="20"/>
        <w:lang w:val="en-GB"/>
      </w:rPr>
      <w:tab/>
      <w:t>Philipp Wieder, TU Dortmund University</w:t>
    </w:r>
  </w:p>
  <w:p w:rsidR="002D5F62" w:rsidRPr="00305098" w:rsidRDefault="002D5F62">
    <w:pPr>
      <w:pStyle w:val="Kopfzeile"/>
      <w:rPr>
        <w:sz w:val="20"/>
        <w:lang w:val="en-GB"/>
      </w:rPr>
    </w:pPr>
    <w:r w:rsidRPr="00305098">
      <w:rPr>
        <w:sz w:val="20"/>
        <w:lang w:val="en-GB"/>
      </w:rPr>
      <w:t>JSDL-WG</w:t>
    </w:r>
    <w:r w:rsidRPr="00305098">
      <w:rPr>
        <w:sz w:val="20"/>
        <w:lang w:val="en-GB"/>
      </w:rPr>
      <w:tab/>
    </w:r>
    <w:r w:rsidRPr="00305098">
      <w:rPr>
        <w:sz w:val="20"/>
        <w:lang w:val="en-GB"/>
      </w:rPr>
      <w:tab/>
      <w:t>Alexander Papaspyrou, TU Dortmund University</w:t>
    </w:r>
  </w:p>
  <w:p w:rsidR="002D5F62" w:rsidRPr="00305098" w:rsidRDefault="002D5F62">
    <w:pPr>
      <w:pStyle w:val="Kopfzeile"/>
      <w:rPr>
        <w:sz w:val="20"/>
        <w:lang w:val="en-GB"/>
      </w:rPr>
    </w:pPr>
    <w:r w:rsidRPr="00305098">
      <w:rPr>
        <w:sz w:val="20"/>
        <w:lang w:val="en-GB"/>
      </w:rPr>
      <w:tab/>
    </w:r>
    <w:r w:rsidRPr="00305098">
      <w:rPr>
        <w:sz w:val="20"/>
        <w:lang w:val="en-GB"/>
      </w:rPr>
      <w:tab/>
      <w:t>Andreas Savva, Fujitsu</w:t>
    </w:r>
  </w:p>
  <w:p w:rsidR="002D5F62" w:rsidRPr="00305098" w:rsidRDefault="002D5F62">
    <w:pPr>
      <w:pStyle w:val="Kopfzeile"/>
      <w:rPr>
        <w:sz w:val="20"/>
        <w:lang w:val="en-GB"/>
      </w:rPr>
    </w:pPr>
    <w:r w:rsidRPr="00305098">
      <w:rPr>
        <w:sz w:val="20"/>
        <w:lang w:val="en-GB"/>
      </w:rPr>
      <w:tab/>
    </w:r>
    <w:r w:rsidRPr="00305098">
      <w:rPr>
        <w:sz w:val="20"/>
        <w:lang w:val="en-GB"/>
      </w:rPr>
      <w:tab/>
      <w:t>Donal Fellows, The University of Manchester</w:t>
    </w:r>
  </w:p>
  <w:p w:rsidR="002D5F62" w:rsidRPr="00305098" w:rsidRDefault="002D5F62" w:rsidP="00967A51">
    <w:pPr>
      <w:pStyle w:val="Kopfzeile"/>
      <w:jc w:val="right"/>
      <w:rPr>
        <w:sz w:val="20"/>
        <w:lang w:val="en-GB"/>
      </w:rPr>
    </w:pPr>
    <w:r w:rsidRPr="00305098">
      <w:rPr>
        <w:sz w:val="20"/>
        <w:lang w:val="en-GB"/>
      </w:rPr>
      <w:tab/>
    </w:r>
    <w:r w:rsidRPr="00305098">
      <w:rPr>
        <w:sz w:val="20"/>
        <w:lang w:val="en-GB"/>
      </w:rPr>
      <w:tab/>
    </w:r>
  </w:p>
  <w:p w:rsidR="002D5F62" w:rsidRDefault="002D5F62" w:rsidP="0068446C">
    <w:pPr>
      <w:pStyle w:val="Kopfzeile"/>
      <w:ind w:left="5760"/>
      <w:jc w:val="right"/>
      <w:rPr>
        <w:sz w:val="20"/>
        <w:lang w:val="en-GB"/>
      </w:rPr>
    </w:pPr>
    <w:r>
      <w:rPr>
        <w:sz w:val="20"/>
        <w:lang w:val="en-GB"/>
      </w:rPr>
      <w:t>April 9, 2009</w:t>
    </w:r>
    <w:r>
      <w:rPr>
        <w:sz w:val="20"/>
        <w:lang w:val="en-GB"/>
      </w:rPr>
      <w:br/>
      <w:t>Updated: August 2010</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F62" w:rsidRPr="00E477CF" w:rsidRDefault="002D5F62">
    <w:pPr>
      <w:pStyle w:val="Kopfzeile"/>
      <w:rPr>
        <w:sz w:val="20"/>
      </w:rPr>
    </w:pPr>
    <w:r w:rsidRPr="00E477CF">
      <w:rPr>
        <w:sz w:val="20"/>
      </w:rPr>
      <w:t>GWD-R-P</w:t>
    </w:r>
    <w:r w:rsidRPr="00E477CF">
      <w:rPr>
        <w:sz w:val="20"/>
      </w:rPr>
      <w:tab/>
    </w:r>
    <w:r w:rsidRPr="00E477CF">
      <w:rPr>
        <w:sz w:val="20"/>
      </w:rPr>
      <w:tab/>
    </w:r>
    <w:del w:id="2500" w:author="Ph W" w:date="2010-08-05T17:27:00Z">
      <w:r w:rsidRPr="00E477CF" w:rsidDel="00773AFB">
        <w:rPr>
          <w:sz w:val="20"/>
        </w:rPr>
        <w:delText xml:space="preserve">March </w:delText>
      </w:r>
    </w:del>
    <w:ins w:id="2501" w:author="Ph W" w:date="2010-08-05T17:27:00Z">
      <w:r w:rsidR="00773AFB">
        <w:rPr>
          <w:sz w:val="20"/>
        </w:rPr>
        <w:t>August</w:t>
      </w:r>
      <w:r w:rsidR="00773AFB" w:rsidRPr="00E477CF">
        <w:rPr>
          <w:sz w:val="20"/>
        </w:rPr>
        <w:t xml:space="preserve"> </w:t>
      </w:r>
    </w:ins>
    <w:del w:id="2502" w:author="Ph W" w:date="2010-08-05T17:27:00Z">
      <w:r w:rsidRPr="00E477CF" w:rsidDel="00773AFB">
        <w:rPr>
          <w:sz w:val="20"/>
        </w:rPr>
        <w:delText>11</w:delText>
      </w:r>
    </w:del>
    <w:ins w:id="2503" w:author="Ph W" w:date="2010-08-05T17:27:00Z">
      <w:r w:rsidR="00773AFB">
        <w:rPr>
          <w:sz w:val="20"/>
        </w:rPr>
        <w:t>05</w:t>
      </w:r>
    </w:ins>
    <w:r w:rsidRPr="00E477CF">
      <w:rPr>
        <w:sz w:val="20"/>
      </w:rPr>
      <w:t>, 2010</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5.9pt;height:15.9pt" o:bullet="t">
        <v:imagedata r:id="rId1" o:title=""/>
      </v:shape>
    </w:pict>
  </w:numPicBullet>
  <w:abstractNum w:abstractNumId="0">
    <w:nsid w:val="FFFFFF7C"/>
    <w:multiLevelType w:val="singleLevel"/>
    <w:tmpl w:val="7E863CC6"/>
    <w:lvl w:ilvl="0">
      <w:start w:val="1"/>
      <w:numFmt w:val="decimal"/>
      <w:pStyle w:val="Listennumm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ennumm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ennumm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ennummer2"/>
      <w:lvlText w:val="%1."/>
      <w:lvlJc w:val="left"/>
      <w:pPr>
        <w:tabs>
          <w:tab w:val="num" w:pos="720"/>
        </w:tabs>
        <w:ind w:left="720" w:hanging="360"/>
      </w:pPr>
    </w:lvl>
  </w:abstractNum>
  <w:abstractNum w:abstractNumId="4">
    <w:nsid w:val="FFFFFF80"/>
    <w:multiLevelType w:val="singleLevel"/>
    <w:tmpl w:val="626E81D4"/>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ennummer"/>
      <w:lvlText w:val="%1."/>
      <w:lvlJc w:val="left"/>
      <w:pPr>
        <w:tabs>
          <w:tab w:val="num" w:pos="360"/>
        </w:tabs>
        <w:ind w:left="360" w:hanging="360"/>
      </w:pPr>
    </w:lvl>
  </w:abstractNum>
  <w:abstractNum w:abstractNumId="9">
    <w:nsid w:val="FFFFFF89"/>
    <w:multiLevelType w:val="singleLevel"/>
    <w:tmpl w:val="0B90EC6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1"/>
    <w:multiLevelType w:val="multilevel"/>
    <w:tmpl w:val="6E3A2FA8"/>
    <w:name w:val="Outlin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576"/>
        </w:tabs>
        <w:ind w:left="1576"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ahoma"/>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ahom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ahoma"/>
      </w:rPr>
    </w:lvl>
    <w:lvl w:ilvl="8">
      <w:start w:val="1"/>
      <w:numFmt w:val="bullet"/>
      <w:lvlText w:val=""/>
      <w:lvlJc w:val="left"/>
      <w:pPr>
        <w:tabs>
          <w:tab w:val="num" w:pos="6480"/>
        </w:tabs>
        <w:ind w:left="6480" w:hanging="360"/>
      </w:pPr>
      <w:rPr>
        <w:rFonts w:ascii="Wingdings" w:hAnsi="Wingdings"/>
      </w:rPr>
    </w:lvl>
  </w:abstractNum>
  <w:abstractNum w:abstractNumId="12">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13">
    <w:nsid w:val="019446CE"/>
    <w:multiLevelType w:val="hybridMultilevel"/>
    <w:tmpl w:val="0E10B638"/>
    <w:lvl w:ilvl="0" w:tplc="00010407">
      <w:start w:val="1"/>
      <w:numFmt w:val="bullet"/>
      <w:lvlText w:val=""/>
      <w:lvlJc w:val="left"/>
      <w:pPr>
        <w:tabs>
          <w:tab w:val="num" w:pos="720"/>
        </w:tabs>
        <w:ind w:left="720" w:hanging="360"/>
      </w:pPr>
      <w:rPr>
        <w:rFonts w:ascii="Symbol" w:hAnsi="Symbol" w:hint="default"/>
      </w:rPr>
    </w:lvl>
    <w:lvl w:ilvl="1" w:tplc="00030407">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4">
    <w:nsid w:val="084E50EB"/>
    <w:multiLevelType w:val="hybridMultilevel"/>
    <w:tmpl w:val="14C4F92A"/>
    <w:lvl w:ilvl="0" w:tplc="00010407">
      <w:start w:val="1"/>
      <w:numFmt w:val="bullet"/>
      <w:lvlText w:val=""/>
      <w:lvlJc w:val="left"/>
      <w:pPr>
        <w:tabs>
          <w:tab w:val="num" w:pos="720"/>
        </w:tabs>
        <w:ind w:left="720" w:hanging="360"/>
      </w:pPr>
      <w:rPr>
        <w:rFonts w:ascii="Symbol" w:hAnsi="Symbol" w:hint="default"/>
      </w:rPr>
    </w:lvl>
    <w:lvl w:ilvl="1" w:tplc="00030407">
      <w:start w:val="1"/>
      <w:numFmt w:val="bullet"/>
      <w:lvlText w:val="o"/>
      <w:lvlJc w:val="left"/>
      <w:pPr>
        <w:tabs>
          <w:tab w:val="num" w:pos="1440"/>
        </w:tabs>
        <w:ind w:left="1440" w:hanging="360"/>
      </w:pPr>
      <w:rPr>
        <w:rFonts w:ascii="Courier New" w:hAnsi="Courier New" w:hint="default"/>
      </w:rPr>
    </w:lvl>
    <w:lvl w:ilvl="2" w:tplc="00050407">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5">
    <w:nsid w:val="0E5C109C"/>
    <w:multiLevelType w:val="hybridMultilevel"/>
    <w:tmpl w:val="D6B67B5C"/>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21B500F"/>
    <w:multiLevelType w:val="multilevel"/>
    <w:tmpl w:val="5DD04F7E"/>
    <w:lvl w:ilvl="0">
      <w:start w:val="1"/>
      <w:numFmt w:val="decimal"/>
      <w:lvlText w:val="Appendix %1"/>
      <w:lvlJc w:val="left"/>
      <w:pPr>
        <w:tabs>
          <w:tab w:val="num" w:pos="0"/>
        </w:tabs>
        <w:ind w:left="0" w:firstLine="0"/>
      </w:pPr>
      <w:rPr>
        <w:rFonts w:hint="eastAsia"/>
      </w:rPr>
    </w:lvl>
    <w:lvl w:ilvl="1">
      <w:start w:val="1"/>
      <w:numFmt w:val="decimal"/>
      <w:lvlText w:val="Appendix %1.%2"/>
      <w:lvlJc w:val="left"/>
      <w:pPr>
        <w:tabs>
          <w:tab w:val="num" w:pos="0"/>
        </w:tabs>
        <w:ind w:left="0" w:firstLine="0"/>
      </w:pPr>
      <w:rPr>
        <w:rFonts w:hint="eastAsia"/>
        <w:sz w:val="24"/>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7">
    <w:nsid w:val="1B6D6C19"/>
    <w:multiLevelType w:val="hybridMultilevel"/>
    <w:tmpl w:val="754C53CE"/>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8">
    <w:nsid w:val="25F85628"/>
    <w:multiLevelType w:val="hybridMultilevel"/>
    <w:tmpl w:val="1728A22E"/>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9">
    <w:nsid w:val="269E3680"/>
    <w:multiLevelType w:val="multilevel"/>
    <w:tmpl w:val="689801CE"/>
    <w:lvl w:ilvl="0">
      <w:start w:val="1"/>
      <w:numFmt w:val="decimal"/>
      <w:pStyle w:val="berschrift1"/>
      <w:lvlText w:val="%1."/>
      <w:lvlJc w:val="left"/>
      <w:pPr>
        <w:tabs>
          <w:tab w:val="num" w:pos="360"/>
        </w:tabs>
        <w:ind w:left="360" w:hanging="360"/>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0">
    <w:nsid w:val="29BF3D81"/>
    <w:multiLevelType w:val="hybridMultilevel"/>
    <w:tmpl w:val="653E7C0E"/>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1">
    <w:nsid w:val="2A4B36C7"/>
    <w:multiLevelType w:val="multilevel"/>
    <w:tmpl w:val="6A9099D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2DBB0D44"/>
    <w:multiLevelType w:val="hybridMultilevel"/>
    <w:tmpl w:val="16449994"/>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E314B2"/>
    <w:multiLevelType w:val="hybridMultilevel"/>
    <w:tmpl w:val="D32CFABC"/>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4">
    <w:nsid w:val="2E4C460E"/>
    <w:multiLevelType w:val="hybridMultilevel"/>
    <w:tmpl w:val="861EA800"/>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5">
    <w:nsid w:val="37EB031A"/>
    <w:multiLevelType w:val="hybridMultilevel"/>
    <w:tmpl w:val="4F2E24F8"/>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6">
    <w:nsid w:val="39C213F6"/>
    <w:multiLevelType w:val="hybridMultilevel"/>
    <w:tmpl w:val="FAE81C3A"/>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7">
    <w:nsid w:val="45917F9D"/>
    <w:multiLevelType w:val="hybridMultilevel"/>
    <w:tmpl w:val="D93C7DA0"/>
    <w:lvl w:ilvl="0" w:tplc="04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4B5855"/>
    <w:multiLevelType w:val="multilevel"/>
    <w:tmpl w:val="B0065F86"/>
    <w:lvl w:ilvl="0">
      <w:start w:val="1"/>
      <w:numFmt w:val="upperLetter"/>
      <w:pStyle w:val="JSDLAppendix"/>
      <w:lvlText w:val="Appendix %1"/>
      <w:lvlJc w:val="left"/>
      <w:pPr>
        <w:tabs>
          <w:tab w:val="num" w:pos="720"/>
        </w:tabs>
        <w:ind w:left="720" w:firstLine="0"/>
      </w:pPr>
      <w:rPr>
        <w:rFonts w:hint="eastAsia"/>
      </w:rPr>
    </w:lvl>
    <w:lvl w:ilvl="1">
      <w:start w:val="1"/>
      <w:numFmt w:val="decimal"/>
      <w:lvlText w:val="Appendix %1.%2"/>
      <w:lvlJc w:val="left"/>
      <w:pPr>
        <w:tabs>
          <w:tab w:val="num" w:pos="720"/>
        </w:tabs>
        <w:ind w:left="720" w:firstLine="0"/>
      </w:pPr>
      <w:rPr>
        <w:rFonts w:hint="eastAsia"/>
        <w:sz w:val="24"/>
      </w:rPr>
    </w:lvl>
    <w:lvl w:ilvl="2">
      <w:start w:val="1"/>
      <w:numFmt w:val="none"/>
      <w:suff w:val="nothing"/>
      <w:lvlText w:val=""/>
      <w:lvlJc w:val="left"/>
      <w:pPr>
        <w:ind w:left="720" w:firstLine="0"/>
      </w:pPr>
      <w:rPr>
        <w:rFonts w:hint="eastAsia"/>
      </w:rPr>
    </w:lvl>
    <w:lvl w:ilvl="3">
      <w:start w:val="1"/>
      <w:numFmt w:val="none"/>
      <w:suff w:val="nothing"/>
      <w:lvlText w:val=""/>
      <w:lvlJc w:val="left"/>
      <w:pPr>
        <w:ind w:left="720" w:firstLine="0"/>
      </w:pPr>
      <w:rPr>
        <w:rFonts w:hint="eastAsia"/>
      </w:rPr>
    </w:lvl>
    <w:lvl w:ilvl="4">
      <w:start w:val="1"/>
      <w:numFmt w:val="none"/>
      <w:suff w:val="nothing"/>
      <w:lvlText w:val=""/>
      <w:lvlJc w:val="left"/>
      <w:pPr>
        <w:ind w:left="720" w:firstLine="0"/>
      </w:pPr>
      <w:rPr>
        <w:rFonts w:hint="eastAsia"/>
      </w:rPr>
    </w:lvl>
    <w:lvl w:ilvl="5">
      <w:start w:val="1"/>
      <w:numFmt w:val="none"/>
      <w:suff w:val="nothing"/>
      <w:lvlText w:val=""/>
      <w:lvlJc w:val="left"/>
      <w:pPr>
        <w:ind w:left="720" w:firstLine="0"/>
      </w:pPr>
      <w:rPr>
        <w:rFonts w:hint="eastAsia"/>
      </w:rPr>
    </w:lvl>
    <w:lvl w:ilvl="6">
      <w:start w:val="1"/>
      <w:numFmt w:val="none"/>
      <w:suff w:val="nothing"/>
      <w:lvlText w:val=""/>
      <w:lvlJc w:val="left"/>
      <w:pPr>
        <w:ind w:left="720" w:firstLine="0"/>
      </w:pPr>
      <w:rPr>
        <w:rFonts w:hint="eastAsia"/>
      </w:rPr>
    </w:lvl>
    <w:lvl w:ilvl="7">
      <w:start w:val="1"/>
      <w:numFmt w:val="none"/>
      <w:suff w:val="nothing"/>
      <w:lvlText w:val=""/>
      <w:lvlJc w:val="left"/>
      <w:pPr>
        <w:ind w:left="720" w:firstLine="0"/>
      </w:pPr>
      <w:rPr>
        <w:rFonts w:hint="eastAsia"/>
      </w:rPr>
    </w:lvl>
    <w:lvl w:ilvl="8">
      <w:start w:val="1"/>
      <w:numFmt w:val="none"/>
      <w:suff w:val="nothing"/>
      <w:lvlText w:val=""/>
      <w:lvlJc w:val="left"/>
      <w:pPr>
        <w:ind w:left="720" w:firstLine="0"/>
      </w:pPr>
      <w:rPr>
        <w:rFonts w:hint="eastAsia"/>
      </w:rPr>
    </w:lvl>
  </w:abstractNum>
  <w:abstractNum w:abstractNumId="29">
    <w:nsid w:val="506508FE"/>
    <w:multiLevelType w:val="hybridMultilevel"/>
    <w:tmpl w:val="6A189000"/>
    <w:lvl w:ilvl="0" w:tplc="898EA428">
      <w:start w:val="1"/>
      <w:numFmt w:val="none"/>
      <w:lvlText w:val="-"/>
      <w:lvlJc w:val="left"/>
      <w:pPr>
        <w:tabs>
          <w:tab w:val="num" w:pos="720"/>
        </w:tabs>
        <w:ind w:left="720" w:hanging="306"/>
      </w:pPr>
      <w:rPr>
        <w:rFonts w:ascii="Arial Unicode MS" w:eastAsia="Arial Unicode MS" w:hAnsi="Arial Unicode M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F37349"/>
    <w:multiLevelType w:val="hybridMultilevel"/>
    <w:tmpl w:val="F62EF51C"/>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1">
    <w:nsid w:val="5D9578D3"/>
    <w:multiLevelType w:val="hybridMultilevel"/>
    <w:tmpl w:val="2F2AB898"/>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2">
    <w:nsid w:val="68C653A6"/>
    <w:multiLevelType w:val="hybridMultilevel"/>
    <w:tmpl w:val="88E2EA18"/>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3">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4">
    <w:nsid w:val="6FBF5506"/>
    <w:multiLevelType w:val="hybridMultilevel"/>
    <w:tmpl w:val="19566708"/>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5">
    <w:nsid w:val="72225897"/>
    <w:multiLevelType w:val="hybridMultilevel"/>
    <w:tmpl w:val="A604651C"/>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6">
    <w:nsid w:val="77F8395B"/>
    <w:multiLevelType w:val="hybridMultilevel"/>
    <w:tmpl w:val="2D00A972"/>
    <w:lvl w:ilvl="0" w:tplc="00010407">
      <w:start w:val="1"/>
      <w:numFmt w:val="bullet"/>
      <w:lvlText w:val=""/>
      <w:lvlJc w:val="left"/>
      <w:pPr>
        <w:tabs>
          <w:tab w:val="num" w:pos="720"/>
        </w:tabs>
        <w:ind w:left="720" w:hanging="360"/>
      </w:pPr>
      <w:rPr>
        <w:rFonts w:ascii="Symbol" w:hAnsi="Symbol"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37">
    <w:nsid w:val="7A3E653D"/>
    <w:multiLevelType w:val="hybridMultilevel"/>
    <w:tmpl w:val="54B0496A"/>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8">
    <w:nsid w:val="7F0D5AF0"/>
    <w:multiLevelType w:val="hybridMultilevel"/>
    <w:tmpl w:val="E6A4B5C8"/>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3"/>
  </w:num>
  <w:num w:numId="13">
    <w:abstractNumId w:val="30"/>
  </w:num>
  <w:num w:numId="14">
    <w:abstractNumId w:val="31"/>
  </w:num>
  <w:num w:numId="15">
    <w:abstractNumId w:val="24"/>
  </w:num>
  <w:num w:numId="16">
    <w:abstractNumId w:val="13"/>
  </w:num>
  <w:num w:numId="17">
    <w:abstractNumId w:val="32"/>
  </w:num>
  <w:num w:numId="18">
    <w:abstractNumId w:val="18"/>
  </w:num>
  <w:num w:numId="19">
    <w:abstractNumId w:val="23"/>
  </w:num>
  <w:num w:numId="20">
    <w:abstractNumId w:val="35"/>
  </w:num>
  <w:num w:numId="21">
    <w:abstractNumId w:val="25"/>
  </w:num>
  <w:num w:numId="22">
    <w:abstractNumId w:val="36"/>
  </w:num>
  <w:num w:numId="23">
    <w:abstractNumId w:val="14"/>
  </w:num>
  <w:num w:numId="24">
    <w:abstractNumId w:val="20"/>
  </w:num>
  <w:num w:numId="25">
    <w:abstractNumId w:val="37"/>
  </w:num>
  <w:num w:numId="26">
    <w:abstractNumId w:val="17"/>
  </w:num>
  <w:num w:numId="27">
    <w:abstractNumId w:val="26"/>
  </w:num>
  <w:num w:numId="28">
    <w:abstractNumId w:val="34"/>
  </w:num>
  <w:num w:numId="29">
    <w:abstractNumId w:val="15"/>
  </w:num>
  <w:num w:numId="30">
    <w:abstractNumId w:val="38"/>
  </w:num>
  <w:num w:numId="31">
    <w:abstractNumId w:val="22"/>
  </w:num>
  <w:num w:numId="32">
    <w:abstractNumId w:val="27"/>
  </w:num>
  <w:num w:numId="33">
    <w:abstractNumId w:val="21"/>
  </w:num>
  <w:num w:numId="34">
    <w:abstractNumId w:val="28"/>
  </w:num>
  <w:num w:numId="35">
    <w:abstractNumId w:val="16"/>
  </w:num>
  <w:num w:numId="36">
    <w:abstractNumId w:val="10"/>
  </w:num>
  <w:num w:numId="37">
    <w:abstractNumId w:val="11"/>
  </w:num>
  <w:num w:numId="38">
    <w:abstractNumId w:val="12"/>
  </w:num>
  <w:num w:numId="39">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ctiveWritingStyle w:appName="MSWord" w:lang="en-US" w:vendorID="64" w:dllVersion="131078" w:nlCheck="1" w:checkStyle="1"/>
  <w:attachedTemplate r:id="rId1"/>
  <w:trackRevisions/>
  <w:doNotTrackMoves/>
  <w:defaultTabStop w:val="720"/>
  <w:hyphenationZone w:val="425"/>
  <w:doNotHyphenateCaps/>
  <w:characterSpacingControl w:val="doNotCompress"/>
  <w:savePreviewPicture/>
  <w:hdrShapeDefaults>
    <o:shapedefaults v:ext="edit" spidmax="2050">
      <v:textbox inset="5.85pt,.7pt,5.85pt,.7pt"/>
    </o:shapedefaults>
  </w:hdrShapeDefaults>
  <w:footnotePr>
    <w:footnote w:id="-1"/>
    <w:footnote w:id="0"/>
  </w:footnotePr>
  <w:endnotePr>
    <w:endnote w:id="-1"/>
    <w:endnote w:id="0"/>
  </w:endnotePr>
  <w:compat>
    <w:useFELayout/>
  </w:compat>
  <w:rsids>
    <w:rsidRoot w:val="00D6272E"/>
    <w:rsid w:val="00014FD4"/>
    <w:rsid w:val="00036A64"/>
    <w:rsid w:val="000449D2"/>
    <w:rsid w:val="000638B5"/>
    <w:rsid w:val="000927EA"/>
    <w:rsid w:val="00092DBE"/>
    <w:rsid w:val="000C3AFA"/>
    <w:rsid w:val="000D541B"/>
    <w:rsid w:val="000D6AEB"/>
    <w:rsid w:val="000E2D3E"/>
    <w:rsid w:val="000E5A94"/>
    <w:rsid w:val="000F2C98"/>
    <w:rsid w:val="001058E6"/>
    <w:rsid w:val="00114704"/>
    <w:rsid w:val="001158C3"/>
    <w:rsid w:val="001162D5"/>
    <w:rsid w:val="001315B0"/>
    <w:rsid w:val="00137DE4"/>
    <w:rsid w:val="00141FC3"/>
    <w:rsid w:val="0016035B"/>
    <w:rsid w:val="001676A5"/>
    <w:rsid w:val="001846E9"/>
    <w:rsid w:val="00196C13"/>
    <w:rsid w:val="001972B0"/>
    <w:rsid w:val="001A3DBF"/>
    <w:rsid w:val="001B36DA"/>
    <w:rsid w:val="001C647C"/>
    <w:rsid w:val="00210D3A"/>
    <w:rsid w:val="0022123A"/>
    <w:rsid w:val="00223DC3"/>
    <w:rsid w:val="00253BA4"/>
    <w:rsid w:val="0026327A"/>
    <w:rsid w:val="00265C49"/>
    <w:rsid w:val="00283900"/>
    <w:rsid w:val="002D5F62"/>
    <w:rsid w:val="002E773B"/>
    <w:rsid w:val="002F1760"/>
    <w:rsid w:val="002F49DE"/>
    <w:rsid w:val="002F70D9"/>
    <w:rsid w:val="00305098"/>
    <w:rsid w:val="00325EAC"/>
    <w:rsid w:val="0034098F"/>
    <w:rsid w:val="00356299"/>
    <w:rsid w:val="00361B4D"/>
    <w:rsid w:val="0036550C"/>
    <w:rsid w:val="00367B9D"/>
    <w:rsid w:val="00374B90"/>
    <w:rsid w:val="00380238"/>
    <w:rsid w:val="003864D5"/>
    <w:rsid w:val="003B68CA"/>
    <w:rsid w:val="003E79BE"/>
    <w:rsid w:val="003F11E9"/>
    <w:rsid w:val="003F60CD"/>
    <w:rsid w:val="004000F5"/>
    <w:rsid w:val="004009C3"/>
    <w:rsid w:val="00431B09"/>
    <w:rsid w:val="004705CA"/>
    <w:rsid w:val="004A07C7"/>
    <w:rsid w:val="004A1FB4"/>
    <w:rsid w:val="004B7339"/>
    <w:rsid w:val="004C4E24"/>
    <w:rsid w:val="004E5DE9"/>
    <w:rsid w:val="004F5CFC"/>
    <w:rsid w:val="004F75FF"/>
    <w:rsid w:val="005176F1"/>
    <w:rsid w:val="00522DA9"/>
    <w:rsid w:val="00533DAC"/>
    <w:rsid w:val="00534DB2"/>
    <w:rsid w:val="005352F1"/>
    <w:rsid w:val="005544F6"/>
    <w:rsid w:val="005552C5"/>
    <w:rsid w:val="005664E0"/>
    <w:rsid w:val="005B13FC"/>
    <w:rsid w:val="005B2BF6"/>
    <w:rsid w:val="005B5380"/>
    <w:rsid w:val="005B5EC7"/>
    <w:rsid w:val="005B718E"/>
    <w:rsid w:val="005B7807"/>
    <w:rsid w:val="005C1FB9"/>
    <w:rsid w:val="005E0651"/>
    <w:rsid w:val="005F4CDE"/>
    <w:rsid w:val="006021E3"/>
    <w:rsid w:val="006032CB"/>
    <w:rsid w:val="00603B00"/>
    <w:rsid w:val="00603CED"/>
    <w:rsid w:val="00635FCD"/>
    <w:rsid w:val="006423C0"/>
    <w:rsid w:val="00662E00"/>
    <w:rsid w:val="0068446C"/>
    <w:rsid w:val="00687C56"/>
    <w:rsid w:val="006916B5"/>
    <w:rsid w:val="006B58CD"/>
    <w:rsid w:val="006D48AD"/>
    <w:rsid w:val="006F00C8"/>
    <w:rsid w:val="006F7FB5"/>
    <w:rsid w:val="0070001D"/>
    <w:rsid w:val="0072153D"/>
    <w:rsid w:val="007253EB"/>
    <w:rsid w:val="0073421C"/>
    <w:rsid w:val="00773AFB"/>
    <w:rsid w:val="0077680C"/>
    <w:rsid w:val="00790377"/>
    <w:rsid w:val="0079260A"/>
    <w:rsid w:val="007A39BC"/>
    <w:rsid w:val="007B7B1E"/>
    <w:rsid w:val="007C18DF"/>
    <w:rsid w:val="007C5B75"/>
    <w:rsid w:val="007D07D7"/>
    <w:rsid w:val="007E0B28"/>
    <w:rsid w:val="007E5DE9"/>
    <w:rsid w:val="008055F5"/>
    <w:rsid w:val="00821EC2"/>
    <w:rsid w:val="00822088"/>
    <w:rsid w:val="008263C8"/>
    <w:rsid w:val="00837A7B"/>
    <w:rsid w:val="00850BF3"/>
    <w:rsid w:val="008718E6"/>
    <w:rsid w:val="00884ADC"/>
    <w:rsid w:val="008D1B5B"/>
    <w:rsid w:val="008E7F57"/>
    <w:rsid w:val="00900613"/>
    <w:rsid w:val="00917582"/>
    <w:rsid w:val="00931373"/>
    <w:rsid w:val="00936410"/>
    <w:rsid w:val="00940A2F"/>
    <w:rsid w:val="00967A51"/>
    <w:rsid w:val="00973B70"/>
    <w:rsid w:val="00984A20"/>
    <w:rsid w:val="009A190C"/>
    <w:rsid w:val="009A50FB"/>
    <w:rsid w:val="009B3B11"/>
    <w:rsid w:val="009B55CC"/>
    <w:rsid w:val="009D623F"/>
    <w:rsid w:val="00A02B57"/>
    <w:rsid w:val="00A21B58"/>
    <w:rsid w:val="00A32586"/>
    <w:rsid w:val="00A4184F"/>
    <w:rsid w:val="00A474EA"/>
    <w:rsid w:val="00A56D35"/>
    <w:rsid w:val="00A60694"/>
    <w:rsid w:val="00A868EE"/>
    <w:rsid w:val="00AB43F0"/>
    <w:rsid w:val="00AC1F65"/>
    <w:rsid w:val="00AC6031"/>
    <w:rsid w:val="00B33158"/>
    <w:rsid w:val="00B4681C"/>
    <w:rsid w:val="00B53EFF"/>
    <w:rsid w:val="00B560E0"/>
    <w:rsid w:val="00B5614E"/>
    <w:rsid w:val="00B76192"/>
    <w:rsid w:val="00BC1636"/>
    <w:rsid w:val="00BC3B52"/>
    <w:rsid w:val="00BD49E1"/>
    <w:rsid w:val="00C2098E"/>
    <w:rsid w:val="00C25BB6"/>
    <w:rsid w:val="00C40353"/>
    <w:rsid w:val="00C531F1"/>
    <w:rsid w:val="00C87271"/>
    <w:rsid w:val="00CB05A4"/>
    <w:rsid w:val="00CB0D2E"/>
    <w:rsid w:val="00CE1408"/>
    <w:rsid w:val="00CE34E4"/>
    <w:rsid w:val="00CE752A"/>
    <w:rsid w:val="00D23024"/>
    <w:rsid w:val="00D47005"/>
    <w:rsid w:val="00D523C6"/>
    <w:rsid w:val="00D53B89"/>
    <w:rsid w:val="00D60807"/>
    <w:rsid w:val="00D6272E"/>
    <w:rsid w:val="00D75D25"/>
    <w:rsid w:val="00DA392B"/>
    <w:rsid w:val="00DB3694"/>
    <w:rsid w:val="00DC6263"/>
    <w:rsid w:val="00DC7155"/>
    <w:rsid w:val="00DC76A3"/>
    <w:rsid w:val="00DD38C4"/>
    <w:rsid w:val="00DF787D"/>
    <w:rsid w:val="00E2219A"/>
    <w:rsid w:val="00E3352A"/>
    <w:rsid w:val="00E37B49"/>
    <w:rsid w:val="00E44B97"/>
    <w:rsid w:val="00E477CF"/>
    <w:rsid w:val="00E67C58"/>
    <w:rsid w:val="00E85D63"/>
    <w:rsid w:val="00EA398A"/>
    <w:rsid w:val="00EC0BC9"/>
    <w:rsid w:val="00EC2152"/>
    <w:rsid w:val="00EC70EE"/>
    <w:rsid w:val="00ED1813"/>
    <w:rsid w:val="00ED46C0"/>
    <w:rsid w:val="00ED748E"/>
    <w:rsid w:val="00EE7AD0"/>
    <w:rsid w:val="00F1464B"/>
    <w:rsid w:val="00F16121"/>
    <w:rsid w:val="00F23561"/>
    <w:rsid w:val="00F33E0C"/>
    <w:rsid w:val="00F34FE0"/>
    <w:rsid w:val="00F35AB5"/>
    <w:rsid w:val="00F57B80"/>
    <w:rsid w:val="00FB7BBB"/>
    <w:rsid w:val="00FE0415"/>
    <w:rsid w:val="00FE3B18"/>
    <w:rsid w:val="00FE64C6"/>
  </w:rsids>
  <m:mathPr>
    <m:mathFont m:val="Century Schoolbook"/>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sz w:val="24"/>
        <w:szCs w:val="24"/>
        <w:lang w:val="de-DE"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Standard">
    <w:name w:val="Normal"/>
    <w:qFormat/>
    <w:rsid w:val="0070001D"/>
    <w:rPr>
      <w:rFonts w:ascii="Arial" w:hAnsi="Arial"/>
      <w:lang w:val="en-US"/>
    </w:rPr>
  </w:style>
  <w:style w:type="paragraph" w:styleId="berschrift1">
    <w:name w:val="heading 1"/>
    <w:basedOn w:val="Standard"/>
    <w:next w:val="nobreak"/>
    <w:qFormat/>
    <w:rsid w:val="00715F4B"/>
    <w:pPr>
      <w:keepNext/>
      <w:numPr>
        <w:numId w:val="1"/>
      </w:numPr>
      <w:spacing w:before="120" w:after="60"/>
      <w:outlineLvl w:val="0"/>
    </w:pPr>
    <w:rPr>
      <w:b/>
      <w:kern w:val="32"/>
    </w:rPr>
  </w:style>
  <w:style w:type="paragraph" w:styleId="berschrift2">
    <w:name w:val="heading 2"/>
    <w:basedOn w:val="Standard"/>
    <w:next w:val="nobreak"/>
    <w:qFormat/>
    <w:rsid w:val="00715F4B"/>
    <w:pPr>
      <w:keepNext/>
      <w:numPr>
        <w:ilvl w:val="1"/>
        <w:numId w:val="1"/>
      </w:numPr>
      <w:outlineLvl w:val="1"/>
    </w:pPr>
  </w:style>
  <w:style w:type="paragraph" w:styleId="berschrift3">
    <w:name w:val="heading 3"/>
    <w:basedOn w:val="Standard"/>
    <w:next w:val="nobreak"/>
    <w:link w:val="berschrift3Zeichen"/>
    <w:qFormat/>
    <w:rsid w:val="00715F4B"/>
    <w:pPr>
      <w:keepNext/>
      <w:numPr>
        <w:ilvl w:val="2"/>
        <w:numId w:val="1"/>
      </w:numPr>
      <w:spacing w:before="120" w:after="120"/>
      <w:outlineLvl w:val="2"/>
    </w:pPr>
    <w:rPr>
      <w:rFonts w:ascii="Helvetica" w:hAnsi="Helvetica"/>
    </w:rPr>
  </w:style>
  <w:style w:type="paragraph" w:styleId="berschrift4">
    <w:name w:val="heading 4"/>
    <w:basedOn w:val="Standard"/>
    <w:next w:val="Standard"/>
    <w:qFormat/>
    <w:rsid w:val="00715F4B"/>
    <w:pPr>
      <w:keepNext/>
      <w:numPr>
        <w:ilvl w:val="3"/>
        <w:numId w:val="1"/>
      </w:numPr>
      <w:spacing w:before="240" w:after="60"/>
      <w:outlineLvl w:val="3"/>
    </w:pPr>
    <w:rPr>
      <w:rFonts w:ascii="Times New Roman" w:hAnsi="Times New Roman"/>
      <w:b/>
      <w:sz w:val="28"/>
      <w:szCs w:val="28"/>
    </w:rPr>
  </w:style>
  <w:style w:type="paragraph" w:styleId="berschrift5">
    <w:name w:val="heading 5"/>
    <w:basedOn w:val="Standard"/>
    <w:next w:val="Standard"/>
    <w:qFormat/>
    <w:rsid w:val="00715F4B"/>
    <w:pPr>
      <w:numPr>
        <w:ilvl w:val="4"/>
        <w:numId w:val="1"/>
      </w:numPr>
      <w:spacing w:before="240" w:after="60"/>
      <w:outlineLvl w:val="4"/>
    </w:pPr>
    <w:rPr>
      <w:b/>
      <w:i/>
      <w:sz w:val="26"/>
      <w:szCs w:val="26"/>
    </w:rPr>
  </w:style>
  <w:style w:type="paragraph" w:styleId="berschrift6">
    <w:name w:val="heading 6"/>
    <w:basedOn w:val="Standard"/>
    <w:next w:val="Standard"/>
    <w:qFormat/>
    <w:rsid w:val="00715F4B"/>
    <w:pPr>
      <w:numPr>
        <w:ilvl w:val="5"/>
        <w:numId w:val="1"/>
      </w:numPr>
      <w:spacing w:before="240" w:after="60"/>
      <w:outlineLvl w:val="5"/>
    </w:pPr>
    <w:rPr>
      <w:rFonts w:ascii="Times New Roman" w:hAnsi="Times New Roman"/>
      <w:b/>
      <w:sz w:val="22"/>
      <w:szCs w:val="22"/>
    </w:rPr>
  </w:style>
  <w:style w:type="paragraph" w:styleId="berschrift7">
    <w:name w:val="heading 7"/>
    <w:basedOn w:val="Standard"/>
    <w:next w:val="Standard"/>
    <w:qFormat/>
    <w:rsid w:val="00715F4B"/>
    <w:pPr>
      <w:numPr>
        <w:ilvl w:val="6"/>
        <w:numId w:val="1"/>
      </w:numPr>
      <w:spacing w:before="240" w:after="60"/>
      <w:outlineLvl w:val="6"/>
    </w:pPr>
    <w:rPr>
      <w:rFonts w:ascii="Times New Roman" w:hAnsi="Times New Roman"/>
    </w:rPr>
  </w:style>
  <w:style w:type="paragraph" w:styleId="berschrift8">
    <w:name w:val="heading 8"/>
    <w:basedOn w:val="Standard"/>
    <w:next w:val="Standard"/>
    <w:qFormat/>
    <w:rsid w:val="00715F4B"/>
    <w:pPr>
      <w:numPr>
        <w:ilvl w:val="7"/>
        <w:numId w:val="1"/>
      </w:numPr>
      <w:spacing w:before="240" w:after="60"/>
      <w:outlineLvl w:val="7"/>
    </w:pPr>
    <w:rPr>
      <w:rFonts w:ascii="Times New Roman" w:hAnsi="Times New Roman"/>
      <w:i/>
    </w:rPr>
  </w:style>
  <w:style w:type="paragraph" w:styleId="berschrift9">
    <w:name w:val="heading 9"/>
    <w:basedOn w:val="Standard"/>
    <w:next w:val="Standard"/>
    <w:qFormat/>
    <w:rsid w:val="00715F4B"/>
    <w:pPr>
      <w:numPr>
        <w:ilvl w:val="8"/>
        <w:numId w:val="1"/>
      </w:numPr>
      <w:spacing w:before="240" w:after="60"/>
      <w:outlineLvl w:val="8"/>
    </w:pPr>
    <w:rPr>
      <w:sz w:val="22"/>
      <w:szCs w:val="22"/>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customStyle="1" w:styleId="nobreak">
    <w:name w:val="nobreak"/>
    <w:basedOn w:val="Standard"/>
    <w:next w:val="Standard"/>
    <w:rsid w:val="0070001D"/>
    <w:pPr>
      <w:keepNext/>
    </w:pPr>
  </w:style>
  <w:style w:type="paragraph" w:customStyle="1" w:styleId="HTMLBody">
    <w:name w:val="HTML Body"/>
    <w:rsid w:val="0070001D"/>
    <w:pPr>
      <w:autoSpaceDE w:val="0"/>
      <w:autoSpaceDN w:val="0"/>
      <w:adjustRightInd w:val="0"/>
    </w:pPr>
    <w:rPr>
      <w:rFonts w:ascii="Comic Sans MS" w:hAnsi="Comic Sans MS"/>
      <w:sz w:val="18"/>
      <w:szCs w:val="18"/>
      <w:lang w:val="en-US"/>
    </w:rPr>
  </w:style>
  <w:style w:type="paragraph" w:styleId="Kopfzeile">
    <w:name w:val="header"/>
    <w:basedOn w:val="Standard"/>
    <w:rsid w:val="0070001D"/>
    <w:pPr>
      <w:tabs>
        <w:tab w:val="center" w:pos="4320"/>
        <w:tab w:val="right" w:pos="8640"/>
      </w:tabs>
    </w:pPr>
  </w:style>
  <w:style w:type="paragraph" w:styleId="Fuzeile">
    <w:name w:val="footer"/>
    <w:basedOn w:val="Standard"/>
    <w:semiHidden/>
    <w:rsid w:val="0070001D"/>
    <w:pPr>
      <w:tabs>
        <w:tab w:val="center" w:pos="4320"/>
        <w:tab w:val="right" w:pos="8640"/>
      </w:tabs>
    </w:pPr>
  </w:style>
  <w:style w:type="character" w:styleId="Link">
    <w:name w:val="Hyperlink"/>
    <w:basedOn w:val="Absatzstandardschriftart"/>
    <w:rsid w:val="0070001D"/>
    <w:rPr>
      <w:color w:val="0000FF"/>
      <w:u w:val="single"/>
    </w:rPr>
  </w:style>
  <w:style w:type="character" w:styleId="Seitenzahl">
    <w:name w:val="page number"/>
    <w:basedOn w:val="Absatzstandardschriftart"/>
    <w:rsid w:val="0070001D"/>
  </w:style>
  <w:style w:type="paragraph" w:styleId="Blocktext">
    <w:name w:val="Block Text"/>
    <w:basedOn w:val="Standard"/>
    <w:rsid w:val="0070001D"/>
    <w:pPr>
      <w:ind w:left="360" w:right="720"/>
    </w:pPr>
    <w:rPr>
      <w:rFonts w:ascii="Courier New" w:hAnsi="Courier New"/>
      <w:sz w:val="18"/>
      <w:szCs w:val="18"/>
    </w:rPr>
  </w:style>
  <w:style w:type="paragraph" w:styleId="Beschriftung">
    <w:name w:val="caption"/>
    <w:basedOn w:val="Standard"/>
    <w:next w:val="Standard"/>
    <w:uiPriority w:val="99"/>
    <w:qFormat/>
    <w:rsid w:val="0070001D"/>
    <w:pPr>
      <w:spacing w:before="120" w:after="120"/>
    </w:pPr>
    <w:rPr>
      <w:b/>
    </w:rPr>
  </w:style>
  <w:style w:type="paragraph" w:styleId="StandardWeb">
    <w:name w:val="Normal (Web)"/>
    <w:basedOn w:val="Standard"/>
    <w:rsid w:val="0070001D"/>
    <w:rPr>
      <w:rFonts w:ascii="Times New Roman" w:hAnsi="Times New Roman"/>
    </w:rPr>
  </w:style>
  <w:style w:type="paragraph" w:styleId="NurText">
    <w:name w:val="Plain Text"/>
    <w:basedOn w:val="Standard"/>
    <w:rsid w:val="0070001D"/>
    <w:pPr>
      <w:ind w:left="720"/>
    </w:pPr>
    <w:rPr>
      <w:rFonts w:ascii="Courier New" w:hAnsi="Courier New"/>
    </w:rPr>
  </w:style>
  <w:style w:type="paragraph" w:styleId="Textkrper">
    <w:name w:val="Body Text"/>
    <w:basedOn w:val="Standard"/>
    <w:rsid w:val="0070001D"/>
    <w:pPr>
      <w:spacing w:after="120"/>
    </w:pPr>
  </w:style>
  <w:style w:type="paragraph" w:styleId="Textkrpereinzug">
    <w:name w:val="Body Text Indent"/>
    <w:basedOn w:val="Standard"/>
    <w:rsid w:val="0070001D"/>
    <w:pPr>
      <w:spacing w:after="120"/>
      <w:ind w:left="360"/>
    </w:pPr>
  </w:style>
  <w:style w:type="paragraph" w:styleId="Textkrper3">
    <w:name w:val="Body Text 3"/>
    <w:basedOn w:val="Standard"/>
    <w:rsid w:val="0070001D"/>
    <w:pPr>
      <w:spacing w:after="120"/>
    </w:pPr>
    <w:rPr>
      <w:sz w:val="16"/>
      <w:szCs w:val="16"/>
    </w:rPr>
  </w:style>
  <w:style w:type="paragraph" w:styleId="Textkrper-Erstzeileneinzug">
    <w:name w:val="Body Text First Indent"/>
    <w:basedOn w:val="Textkrper"/>
    <w:rsid w:val="0070001D"/>
    <w:pPr>
      <w:ind w:firstLine="210"/>
    </w:pPr>
  </w:style>
  <w:style w:type="paragraph" w:styleId="Textkrper-Erstzeileneinzug2">
    <w:name w:val="Body Text First Indent 2"/>
    <w:basedOn w:val="Textkrpereinzug"/>
    <w:rsid w:val="0070001D"/>
    <w:pPr>
      <w:ind w:firstLine="210"/>
    </w:pPr>
  </w:style>
  <w:style w:type="paragraph" w:styleId="Textkrpereinzug2">
    <w:name w:val="Body Text Indent 2"/>
    <w:basedOn w:val="Standard"/>
    <w:rsid w:val="0070001D"/>
    <w:pPr>
      <w:spacing w:after="120" w:line="480" w:lineRule="auto"/>
      <w:ind w:left="360"/>
    </w:pPr>
  </w:style>
  <w:style w:type="paragraph" w:styleId="Textkrpereinzug3">
    <w:name w:val="Body Text Indent 3"/>
    <w:basedOn w:val="Standard"/>
    <w:rsid w:val="0070001D"/>
    <w:pPr>
      <w:spacing w:after="120"/>
      <w:ind w:left="360"/>
    </w:pPr>
    <w:rPr>
      <w:sz w:val="16"/>
      <w:szCs w:val="16"/>
    </w:rPr>
  </w:style>
  <w:style w:type="paragraph" w:styleId="Gruformel">
    <w:name w:val="Closing"/>
    <w:basedOn w:val="Standard"/>
    <w:rsid w:val="0070001D"/>
    <w:pPr>
      <w:ind w:left="4320"/>
    </w:pPr>
  </w:style>
  <w:style w:type="paragraph" w:styleId="Kommentartext">
    <w:name w:val="annotation text"/>
    <w:basedOn w:val="Standard"/>
    <w:semiHidden/>
    <w:rsid w:val="0070001D"/>
  </w:style>
  <w:style w:type="paragraph" w:styleId="Datum">
    <w:name w:val="Date"/>
    <w:basedOn w:val="Standard"/>
    <w:next w:val="Standard"/>
    <w:rsid w:val="0070001D"/>
  </w:style>
  <w:style w:type="paragraph" w:styleId="Dokumentstruktur">
    <w:name w:val="Document Map"/>
    <w:basedOn w:val="Standard"/>
    <w:semiHidden/>
    <w:rsid w:val="0070001D"/>
    <w:pPr>
      <w:shd w:val="clear" w:color="auto" w:fill="000080"/>
    </w:pPr>
    <w:rPr>
      <w:rFonts w:ascii="Tahoma" w:hAnsi="Tahoma"/>
    </w:rPr>
  </w:style>
  <w:style w:type="paragraph" w:styleId="E-Mail-Signatur">
    <w:name w:val="E-mail Signature"/>
    <w:basedOn w:val="Standard"/>
    <w:rsid w:val="0070001D"/>
  </w:style>
  <w:style w:type="paragraph" w:styleId="Endnotentext">
    <w:name w:val="endnote text"/>
    <w:basedOn w:val="Standard"/>
    <w:semiHidden/>
    <w:rsid w:val="0070001D"/>
  </w:style>
  <w:style w:type="paragraph" w:styleId="Umschlagadresse">
    <w:name w:val="envelope address"/>
    <w:basedOn w:val="Standard"/>
    <w:rsid w:val="0070001D"/>
    <w:pPr>
      <w:framePr w:w="7920" w:h="1980" w:hRule="exact" w:hSpace="180" w:wrap="auto" w:hAnchor="page" w:xAlign="center" w:yAlign="bottom"/>
      <w:ind w:left="2880"/>
    </w:pPr>
  </w:style>
  <w:style w:type="paragraph" w:styleId="Absenderadresse">
    <w:name w:val="envelope return"/>
    <w:basedOn w:val="Standard"/>
    <w:rsid w:val="0070001D"/>
  </w:style>
  <w:style w:type="paragraph" w:styleId="Funotentext">
    <w:name w:val="footnote text"/>
    <w:basedOn w:val="Standard"/>
    <w:semiHidden/>
    <w:rsid w:val="0070001D"/>
  </w:style>
  <w:style w:type="paragraph" w:styleId="HTMLAdresse">
    <w:name w:val="HTML Address"/>
    <w:basedOn w:val="Standard"/>
    <w:rsid w:val="0070001D"/>
    <w:rPr>
      <w:i/>
    </w:rPr>
  </w:style>
  <w:style w:type="paragraph" w:styleId="HTMLVorformatiert">
    <w:name w:val="HTML Preformatted"/>
    <w:basedOn w:val="Standard"/>
    <w:rsid w:val="0070001D"/>
    <w:rPr>
      <w:rFonts w:ascii="Courier New" w:hAnsi="Courier New"/>
    </w:rPr>
  </w:style>
  <w:style w:type="paragraph" w:styleId="Index1">
    <w:name w:val="index 1"/>
    <w:basedOn w:val="Standard"/>
    <w:next w:val="Standard"/>
    <w:autoRedefine/>
    <w:semiHidden/>
    <w:rsid w:val="0070001D"/>
    <w:pPr>
      <w:ind w:left="200" w:hanging="200"/>
    </w:pPr>
  </w:style>
  <w:style w:type="paragraph" w:styleId="Index2">
    <w:name w:val="index 2"/>
    <w:basedOn w:val="Standard"/>
    <w:next w:val="Standard"/>
    <w:autoRedefine/>
    <w:semiHidden/>
    <w:rsid w:val="0070001D"/>
    <w:pPr>
      <w:ind w:left="400" w:hanging="200"/>
    </w:pPr>
  </w:style>
  <w:style w:type="paragraph" w:styleId="Index3">
    <w:name w:val="index 3"/>
    <w:basedOn w:val="Standard"/>
    <w:next w:val="Standard"/>
    <w:autoRedefine/>
    <w:semiHidden/>
    <w:rsid w:val="0070001D"/>
    <w:pPr>
      <w:ind w:left="600" w:hanging="200"/>
    </w:pPr>
  </w:style>
  <w:style w:type="paragraph" w:styleId="Index4">
    <w:name w:val="index 4"/>
    <w:basedOn w:val="Standard"/>
    <w:next w:val="Standard"/>
    <w:autoRedefine/>
    <w:semiHidden/>
    <w:rsid w:val="0070001D"/>
    <w:pPr>
      <w:ind w:left="800" w:hanging="200"/>
    </w:pPr>
  </w:style>
  <w:style w:type="paragraph" w:styleId="Index5">
    <w:name w:val="index 5"/>
    <w:basedOn w:val="Standard"/>
    <w:next w:val="Standard"/>
    <w:autoRedefine/>
    <w:semiHidden/>
    <w:rsid w:val="0070001D"/>
    <w:pPr>
      <w:ind w:left="1000" w:hanging="200"/>
    </w:pPr>
  </w:style>
  <w:style w:type="paragraph" w:styleId="Index6">
    <w:name w:val="index 6"/>
    <w:basedOn w:val="Standard"/>
    <w:next w:val="Standard"/>
    <w:autoRedefine/>
    <w:semiHidden/>
    <w:rsid w:val="0070001D"/>
    <w:pPr>
      <w:ind w:left="1200" w:hanging="200"/>
    </w:pPr>
  </w:style>
  <w:style w:type="paragraph" w:styleId="Index7">
    <w:name w:val="index 7"/>
    <w:basedOn w:val="Standard"/>
    <w:next w:val="Standard"/>
    <w:autoRedefine/>
    <w:semiHidden/>
    <w:rsid w:val="0070001D"/>
    <w:pPr>
      <w:ind w:left="1400" w:hanging="200"/>
    </w:pPr>
  </w:style>
  <w:style w:type="paragraph" w:styleId="Index8">
    <w:name w:val="index 8"/>
    <w:basedOn w:val="Standard"/>
    <w:next w:val="Standard"/>
    <w:autoRedefine/>
    <w:semiHidden/>
    <w:rsid w:val="0070001D"/>
    <w:pPr>
      <w:ind w:left="1600" w:hanging="200"/>
    </w:pPr>
  </w:style>
  <w:style w:type="paragraph" w:styleId="Index9">
    <w:name w:val="index 9"/>
    <w:basedOn w:val="Standard"/>
    <w:next w:val="Standard"/>
    <w:autoRedefine/>
    <w:semiHidden/>
    <w:rsid w:val="0070001D"/>
    <w:pPr>
      <w:ind w:left="1800" w:hanging="200"/>
    </w:pPr>
  </w:style>
  <w:style w:type="paragraph" w:styleId="Indexberschrift">
    <w:name w:val="index heading"/>
    <w:basedOn w:val="Standard"/>
    <w:next w:val="Index1"/>
    <w:semiHidden/>
    <w:rsid w:val="0070001D"/>
    <w:rPr>
      <w:b/>
    </w:rPr>
  </w:style>
  <w:style w:type="paragraph" w:styleId="Liste">
    <w:name w:val="List"/>
    <w:basedOn w:val="Standard"/>
    <w:semiHidden/>
    <w:rsid w:val="0070001D"/>
    <w:pPr>
      <w:ind w:left="360" w:hanging="360"/>
    </w:pPr>
  </w:style>
  <w:style w:type="paragraph" w:styleId="Liste2">
    <w:name w:val="List 2"/>
    <w:basedOn w:val="Standard"/>
    <w:rsid w:val="0070001D"/>
    <w:pPr>
      <w:ind w:left="720" w:hanging="360"/>
    </w:pPr>
  </w:style>
  <w:style w:type="paragraph" w:styleId="Liste3">
    <w:name w:val="List 3"/>
    <w:basedOn w:val="Standard"/>
    <w:rsid w:val="0070001D"/>
    <w:pPr>
      <w:ind w:left="1080" w:hanging="360"/>
    </w:pPr>
  </w:style>
  <w:style w:type="paragraph" w:styleId="Liste4">
    <w:name w:val="List 4"/>
    <w:basedOn w:val="Standard"/>
    <w:rsid w:val="0070001D"/>
    <w:pPr>
      <w:ind w:left="1440" w:hanging="360"/>
    </w:pPr>
  </w:style>
  <w:style w:type="paragraph" w:styleId="Liste5">
    <w:name w:val="List 5"/>
    <w:basedOn w:val="Standard"/>
    <w:rsid w:val="0070001D"/>
    <w:pPr>
      <w:ind w:left="1800" w:hanging="360"/>
    </w:pPr>
  </w:style>
  <w:style w:type="paragraph" w:styleId="Aufzhlungszeichen">
    <w:name w:val="List Bullet"/>
    <w:basedOn w:val="Standard"/>
    <w:autoRedefine/>
    <w:rsid w:val="0070001D"/>
    <w:pPr>
      <w:numPr>
        <w:numId w:val="2"/>
      </w:numPr>
    </w:pPr>
  </w:style>
  <w:style w:type="paragraph" w:styleId="Aufzhlungszeichen2">
    <w:name w:val="List Bullet 2"/>
    <w:basedOn w:val="Standard"/>
    <w:autoRedefine/>
    <w:rsid w:val="0070001D"/>
    <w:pPr>
      <w:numPr>
        <w:numId w:val="3"/>
      </w:numPr>
    </w:pPr>
  </w:style>
  <w:style w:type="paragraph" w:styleId="Aufzhlungszeichen3">
    <w:name w:val="List Bullet 3"/>
    <w:basedOn w:val="Standard"/>
    <w:autoRedefine/>
    <w:rsid w:val="0070001D"/>
    <w:pPr>
      <w:numPr>
        <w:numId w:val="4"/>
      </w:numPr>
    </w:pPr>
  </w:style>
  <w:style w:type="paragraph" w:styleId="Aufzhlungszeichen4">
    <w:name w:val="List Bullet 4"/>
    <w:basedOn w:val="Standard"/>
    <w:autoRedefine/>
    <w:rsid w:val="0070001D"/>
    <w:pPr>
      <w:numPr>
        <w:numId w:val="5"/>
      </w:numPr>
    </w:pPr>
  </w:style>
  <w:style w:type="paragraph" w:styleId="Aufzhlungszeichen5">
    <w:name w:val="List Bullet 5"/>
    <w:basedOn w:val="Standard"/>
    <w:autoRedefine/>
    <w:rsid w:val="0070001D"/>
    <w:pPr>
      <w:numPr>
        <w:numId w:val="6"/>
      </w:numPr>
    </w:pPr>
  </w:style>
  <w:style w:type="paragraph" w:styleId="Listenfortsetzung">
    <w:name w:val="List Continue"/>
    <w:basedOn w:val="Standard"/>
    <w:rsid w:val="0070001D"/>
    <w:pPr>
      <w:spacing w:after="120"/>
      <w:ind w:left="360"/>
    </w:pPr>
  </w:style>
  <w:style w:type="paragraph" w:styleId="Listenfortsetzung2">
    <w:name w:val="List Continue 2"/>
    <w:basedOn w:val="Standard"/>
    <w:rsid w:val="0070001D"/>
    <w:pPr>
      <w:spacing w:after="120"/>
      <w:ind w:left="720"/>
    </w:pPr>
  </w:style>
  <w:style w:type="paragraph" w:styleId="Listenfortsetzung3">
    <w:name w:val="List Continue 3"/>
    <w:basedOn w:val="Standard"/>
    <w:rsid w:val="0070001D"/>
    <w:pPr>
      <w:spacing w:after="120"/>
      <w:ind w:left="1080"/>
    </w:pPr>
  </w:style>
  <w:style w:type="paragraph" w:styleId="Listenfortsetzung4">
    <w:name w:val="List Continue 4"/>
    <w:basedOn w:val="Standard"/>
    <w:rsid w:val="0070001D"/>
    <w:pPr>
      <w:spacing w:after="120"/>
      <w:ind w:left="1440"/>
    </w:pPr>
  </w:style>
  <w:style w:type="paragraph" w:styleId="Listenfortsetzung5">
    <w:name w:val="List Continue 5"/>
    <w:basedOn w:val="Standard"/>
    <w:rsid w:val="0070001D"/>
    <w:pPr>
      <w:spacing w:after="120"/>
      <w:ind w:left="1800"/>
    </w:pPr>
  </w:style>
  <w:style w:type="paragraph" w:styleId="Listennummer">
    <w:name w:val="List Number"/>
    <w:basedOn w:val="Standard"/>
    <w:rsid w:val="0070001D"/>
    <w:pPr>
      <w:numPr>
        <w:numId w:val="7"/>
      </w:numPr>
    </w:pPr>
  </w:style>
  <w:style w:type="paragraph" w:styleId="Listennummer2">
    <w:name w:val="List Number 2"/>
    <w:basedOn w:val="Standard"/>
    <w:rsid w:val="0070001D"/>
    <w:pPr>
      <w:numPr>
        <w:numId w:val="8"/>
      </w:numPr>
    </w:pPr>
  </w:style>
  <w:style w:type="paragraph" w:styleId="Listennummer3">
    <w:name w:val="List Number 3"/>
    <w:basedOn w:val="Standard"/>
    <w:rsid w:val="0070001D"/>
    <w:pPr>
      <w:numPr>
        <w:numId w:val="9"/>
      </w:numPr>
    </w:pPr>
  </w:style>
  <w:style w:type="paragraph" w:styleId="Listennummer4">
    <w:name w:val="List Number 4"/>
    <w:basedOn w:val="Standard"/>
    <w:rsid w:val="0070001D"/>
    <w:pPr>
      <w:numPr>
        <w:numId w:val="10"/>
      </w:numPr>
    </w:pPr>
  </w:style>
  <w:style w:type="paragraph" w:styleId="Listennummer5">
    <w:name w:val="List Number 5"/>
    <w:basedOn w:val="Standard"/>
    <w:rsid w:val="0070001D"/>
    <w:pPr>
      <w:numPr>
        <w:numId w:val="11"/>
      </w:numPr>
    </w:pPr>
  </w:style>
  <w:style w:type="paragraph" w:styleId="Makrotext">
    <w:name w:val="macro"/>
    <w:semiHidden/>
    <w:rsid w:val="0070001D"/>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Nachrichtenkopf">
    <w:name w:val="Message Header"/>
    <w:basedOn w:val="Standard"/>
    <w:rsid w:val="0070001D"/>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Standardeinzug">
    <w:name w:val="Normal Indent"/>
    <w:basedOn w:val="Standard"/>
    <w:rsid w:val="0070001D"/>
    <w:pPr>
      <w:ind w:left="720"/>
    </w:pPr>
  </w:style>
  <w:style w:type="paragraph" w:styleId="Fu-Endnotenberschrift">
    <w:name w:val="Note Heading"/>
    <w:basedOn w:val="Standard"/>
    <w:next w:val="Standard"/>
    <w:rsid w:val="0070001D"/>
  </w:style>
  <w:style w:type="paragraph" w:styleId="Anrede">
    <w:name w:val="Salutation"/>
    <w:basedOn w:val="Standard"/>
    <w:next w:val="Standard"/>
    <w:rsid w:val="0070001D"/>
  </w:style>
  <w:style w:type="paragraph" w:styleId="Unterschrift">
    <w:name w:val="Signature"/>
    <w:basedOn w:val="Standard"/>
    <w:rsid w:val="0070001D"/>
    <w:pPr>
      <w:ind w:left="4320"/>
    </w:pPr>
  </w:style>
  <w:style w:type="paragraph" w:styleId="Untertitel">
    <w:name w:val="Subtitle"/>
    <w:basedOn w:val="Standard"/>
    <w:qFormat/>
    <w:rsid w:val="0070001D"/>
    <w:pPr>
      <w:spacing w:after="60"/>
      <w:jc w:val="center"/>
      <w:outlineLvl w:val="1"/>
    </w:pPr>
  </w:style>
  <w:style w:type="paragraph" w:styleId="Rechtsgrundlagenverzeichnis">
    <w:name w:val="table of authorities"/>
    <w:basedOn w:val="Standard"/>
    <w:next w:val="Standard"/>
    <w:semiHidden/>
    <w:rsid w:val="0070001D"/>
    <w:pPr>
      <w:ind w:left="200" w:hanging="200"/>
    </w:pPr>
  </w:style>
  <w:style w:type="paragraph" w:styleId="Abbildungsverzeichnis">
    <w:name w:val="table of figures"/>
    <w:basedOn w:val="Standard"/>
    <w:next w:val="Standard"/>
    <w:rsid w:val="0070001D"/>
    <w:pPr>
      <w:ind w:left="400" w:hanging="400"/>
    </w:pPr>
  </w:style>
  <w:style w:type="paragraph" w:styleId="Titel">
    <w:name w:val="Title"/>
    <w:basedOn w:val="Standard"/>
    <w:qFormat/>
    <w:rsid w:val="0070001D"/>
    <w:pPr>
      <w:spacing w:before="240" w:after="60"/>
      <w:jc w:val="center"/>
      <w:outlineLvl w:val="0"/>
    </w:pPr>
    <w:rPr>
      <w:b/>
      <w:kern w:val="28"/>
      <w:sz w:val="32"/>
      <w:szCs w:val="32"/>
    </w:rPr>
  </w:style>
  <w:style w:type="paragraph" w:styleId="Zusatz1">
    <w:name w:val="toa heading"/>
    <w:basedOn w:val="Standard"/>
    <w:next w:val="Standard"/>
    <w:semiHidden/>
    <w:rsid w:val="0070001D"/>
    <w:pPr>
      <w:spacing w:before="120"/>
    </w:pPr>
    <w:rPr>
      <w:b/>
    </w:rPr>
  </w:style>
  <w:style w:type="paragraph" w:styleId="Verzeichnis1">
    <w:name w:val="toc 1"/>
    <w:basedOn w:val="Standard"/>
    <w:next w:val="Standard"/>
    <w:autoRedefine/>
    <w:uiPriority w:val="39"/>
    <w:semiHidden/>
    <w:rsid w:val="0070001D"/>
  </w:style>
  <w:style w:type="paragraph" w:styleId="Verzeichnis2">
    <w:name w:val="toc 2"/>
    <w:basedOn w:val="Standard"/>
    <w:next w:val="Standard"/>
    <w:autoRedefine/>
    <w:uiPriority w:val="39"/>
    <w:semiHidden/>
    <w:rsid w:val="0070001D"/>
    <w:pPr>
      <w:ind w:left="200"/>
    </w:pPr>
  </w:style>
  <w:style w:type="paragraph" w:styleId="Verzeichnis3">
    <w:name w:val="toc 3"/>
    <w:basedOn w:val="Standard"/>
    <w:next w:val="Standard"/>
    <w:autoRedefine/>
    <w:uiPriority w:val="39"/>
    <w:semiHidden/>
    <w:rsid w:val="0070001D"/>
    <w:pPr>
      <w:ind w:left="400"/>
    </w:pPr>
  </w:style>
  <w:style w:type="paragraph" w:styleId="Verzeichnis4">
    <w:name w:val="toc 4"/>
    <w:basedOn w:val="Standard"/>
    <w:next w:val="Standard"/>
    <w:autoRedefine/>
    <w:uiPriority w:val="39"/>
    <w:semiHidden/>
    <w:rsid w:val="0070001D"/>
    <w:pPr>
      <w:ind w:left="600"/>
    </w:pPr>
  </w:style>
  <w:style w:type="paragraph" w:styleId="Verzeichnis5">
    <w:name w:val="toc 5"/>
    <w:basedOn w:val="Standard"/>
    <w:next w:val="Standard"/>
    <w:autoRedefine/>
    <w:uiPriority w:val="39"/>
    <w:semiHidden/>
    <w:rsid w:val="0070001D"/>
    <w:pPr>
      <w:ind w:left="800"/>
    </w:pPr>
  </w:style>
  <w:style w:type="paragraph" w:styleId="Verzeichnis6">
    <w:name w:val="toc 6"/>
    <w:basedOn w:val="Standard"/>
    <w:next w:val="Standard"/>
    <w:autoRedefine/>
    <w:uiPriority w:val="39"/>
    <w:semiHidden/>
    <w:rsid w:val="0070001D"/>
    <w:pPr>
      <w:ind w:left="1000"/>
    </w:pPr>
  </w:style>
  <w:style w:type="paragraph" w:styleId="Verzeichnis7">
    <w:name w:val="toc 7"/>
    <w:basedOn w:val="Standard"/>
    <w:next w:val="Standard"/>
    <w:autoRedefine/>
    <w:uiPriority w:val="39"/>
    <w:semiHidden/>
    <w:rsid w:val="0070001D"/>
    <w:pPr>
      <w:ind w:left="1200"/>
    </w:pPr>
  </w:style>
  <w:style w:type="paragraph" w:styleId="Verzeichnis8">
    <w:name w:val="toc 8"/>
    <w:basedOn w:val="Standard"/>
    <w:next w:val="Standard"/>
    <w:autoRedefine/>
    <w:uiPriority w:val="39"/>
    <w:semiHidden/>
    <w:rsid w:val="0070001D"/>
    <w:pPr>
      <w:ind w:left="1400"/>
    </w:pPr>
  </w:style>
  <w:style w:type="paragraph" w:styleId="Verzeichnis9">
    <w:name w:val="toc 9"/>
    <w:basedOn w:val="Standard"/>
    <w:next w:val="Standard"/>
    <w:autoRedefine/>
    <w:uiPriority w:val="39"/>
    <w:semiHidden/>
    <w:rsid w:val="0070001D"/>
    <w:pPr>
      <w:ind w:left="1600"/>
    </w:pPr>
  </w:style>
  <w:style w:type="character" w:styleId="GesichteterLink">
    <w:name w:val="FollowedHyperlink"/>
    <w:basedOn w:val="Absatzstandardschriftart"/>
    <w:rsid w:val="0070001D"/>
    <w:rPr>
      <w:color w:val="800080"/>
      <w:u w:val="single"/>
    </w:rPr>
  </w:style>
  <w:style w:type="paragraph" w:styleId="Sprechblasentext">
    <w:name w:val="Balloon Text"/>
    <w:basedOn w:val="Standard"/>
    <w:link w:val="SprechblasentextZeichen"/>
    <w:uiPriority w:val="99"/>
    <w:semiHidden/>
    <w:rsid w:val="0070001D"/>
    <w:rPr>
      <w:rFonts w:ascii="Tahoma" w:hAnsi="Tahoma"/>
      <w:sz w:val="16"/>
      <w:szCs w:val="16"/>
    </w:rPr>
  </w:style>
  <w:style w:type="paragraph" w:styleId="Kommentarthema">
    <w:name w:val="annotation subject"/>
    <w:basedOn w:val="Kommentartext"/>
    <w:next w:val="Kommentartext"/>
    <w:semiHidden/>
    <w:rsid w:val="0070001D"/>
    <w:rPr>
      <w:b/>
    </w:rPr>
  </w:style>
  <w:style w:type="character" w:styleId="Kommentarzeichen">
    <w:name w:val="annotation reference"/>
    <w:basedOn w:val="Absatzstandardschriftart"/>
    <w:semiHidden/>
    <w:rsid w:val="003633AF"/>
    <w:rPr>
      <w:sz w:val="16"/>
      <w:szCs w:val="16"/>
    </w:rPr>
  </w:style>
  <w:style w:type="paragraph" w:customStyle="1" w:styleId="XML">
    <w:name w:val="XML"/>
    <w:basedOn w:val="Standard"/>
    <w:rsid w:val="000561D0"/>
    <w:pPr>
      <w:shd w:val="clear" w:color="auto" w:fill="E6E6E6"/>
    </w:pPr>
    <w:rPr>
      <w:rFonts w:ascii="Courier New" w:hAnsi="Courier New" w:cs="Courier New"/>
      <w:lang w:val="en-GB" w:eastAsia="ja-JP"/>
    </w:rPr>
  </w:style>
  <w:style w:type="paragraph" w:customStyle="1" w:styleId="XMLSnippet">
    <w:name w:val="XML Snippet"/>
    <w:basedOn w:val="Standard"/>
    <w:link w:val="XMLSnippetChar1"/>
    <w:autoRedefine/>
    <w:rsid w:val="00ED748E"/>
    <w:pPr>
      <w:widowControl w:val="0"/>
      <w:shd w:val="pct10" w:color="auto" w:fill="auto"/>
      <w:tabs>
        <w:tab w:val="left" w:pos="340"/>
        <w:tab w:val="left" w:pos="680"/>
        <w:tab w:val="left" w:pos="1021"/>
        <w:tab w:val="left" w:pos="1361"/>
        <w:tab w:val="left" w:pos="1701"/>
      </w:tabs>
    </w:pPr>
    <w:rPr>
      <w:rFonts w:ascii="Courier New" w:hAnsi="Courier New"/>
      <w:snapToGrid w:val="0"/>
      <w:sz w:val="20"/>
    </w:rPr>
  </w:style>
  <w:style w:type="character" w:customStyle="1" w:styleId="XMLSnippetChar1">
    <w:name w:val="XML Snippet Char1"/>
    <w:basedOn w:val="Absatzstandardschriftart"/>
    <w:link w:val="XMLSnippet"/>
    <w:rsid w:val="00ED748E"/>
    <w:rPr>
      <w:rFonts w:ascii="Courier New" w:hAnsi="Courier New"/>
      <w:snapToGrid w:val="0"/>
      <w:sz w:val="20"/>
      <w:shd w:val="pct10" w:color="auto" w:fill="auto"/>
      <w:lang w:val="en-US"/>
    </w:rPr>
  </w:style>
  <w:style w:type="character" w:customStyle="1" w:styleId="berschrift3Zeichen">
    <w:name w:val="Überschrift 3 Zeichen"/>
    <w:basedOn w:val="Absatzstandardschriftart"/>
    <w:link w:val="berschrift3"/>
    <w:rsid w:val="00715F4B"/>
    <w:rPr>
      <w:rFonts w:ascii="Helvetica" w:hAnsi="Helvetica"/>
    </w:rPr>
  </w:style>
  <w:style w:type="paragraph" w:customStyle="1" w:styleId="JSDLAppendix">
    <w:name w:val="JSDL Appendix"/>
    <w:basedOn w:val="Standard"/>
    <w:rsid w:val="00C471E4"/>
    <w:pPr>
      <w:keepNext/>
      <w:numPr>
        <w:numId w:val="34"/>
      </w:numPr>
      <w:spacing w:before="240" w:after="60"/>
      <w:outlineLvl w:val="0"/>
    </w:pPr>
    <w:rPr>
      <w:b/>
      <w:bCs/>
      <w:kern w:val="32"/>
    </w:rPr>
  </w:style>
  <w:style w:type="character" w:customStyle="1" w:styleId="XMLComment">
    <w:name w:val="XML Comment"/>
    <w:basedOn w:val="Absatzstandardschriftart"/>
    <w:rsid w:val="00E968E7"/>
    <w:rPr>
      <w:i/>
      <w:color w:val="804000"/>
    </w:rPr>
  </w:style>
  <w:style w:type="character" w:customStyle="1" w:styleId="XMLElement">
    <w:name w:val="XML Element"/>
    <w:rsid w:val="00E968E7"/>
    <w:rPr>
      <w:color w:val="008000"/>
    </w:rPr>
  </w:style>
  <w:style w:type="character" w:customStyle="1" w:styleId="XMLAttribute">
    <w:name w:val="XML Attribute"/>
    <w:rsid w:val="00E968E7"/>
    <w:rPr>
      <w:color w:val="660066"/>
    </w:rPr>
  </w:style>
  <w:style w:type="character" w:customStyle="1" w:styleId="XMLAttrValue">
    <w:name w:val="XML AttrValue"/>
    <w:rsid w:val="00E968E7"/>
    <w:rPr>
      <w:color w:val="0000FF"/>
    </w:rPr>
  </w:style>
  <w:style w:type="character" w:customStyle="1" w:styleId="DefinedItem">
    <w:name w:val="Defined Item"/>
    <w:rsid w:val="00E968E7"/>
    <w:rPr>
      <w:i/>
    </w:rPr>
  </w:style>
  <w:style w:type="paragraph" w:customStyle="1" w:styleId="BodyParagraph">
    <w:name w:val="Body Paragraph"/>
    <w:basedOn w:val="Standard"/>
    <w:rsid w:val="00E968E7"/>
    <w:pPr>
      <w:widowControl w:val="0"/>
      <w:suppressAutoHyphens/>
      <w:spacing w:before="120" w:after="120"/>
      <w:jc w:val="both"/>
    </w:pPr>
    <w:rPr>
      <w:lang w:val="en-GB" w:eastAsia="ar-SA"/>
    </w:rPr>
  </w:style>
  <w:style w:type="character" w:customStyle="1" w:styleId="SprechblasentextZeichen">
    <w:name w:val="Sprechblasentext Zeichen"/>
    <w:basedOn w:val="Absatzstandardschriftart"/>
    <w:link w:val="Sprechblasentext"/>
    <w:uiPriority w:val="99"/>
    <w:semiHidden/>
    <w:rsid w:val="00CF689A"/>
    <w:rPr>
      <w:rFonts w:ascii="Tahoma" w:hAnsi="Tahoma"/>
      <w:sz w:val="16"/>
      <w:szCs w:val="16"/>
      <w:lang w:val="en-US"/>
    </w:rPr>
  </w:style>
  <w:style w:type="paragraph" w:customStyle="1" w:styleId="XPath-Description">
    <w:name w:val="XPath-Description"/>
    <w:basedOn w:val="Standard"/>
    <w:next w:val="Standard"/>
    <w:rsid w:val="007C60F3"/>
    <w:pPr>
      <w:widowControl w:val="0"/>
      <w:suppressAutoHyphens/>
      <w:spacing w:after="120"/>
      <w:ind w:left="567"/>
      <w:jc w:val="both"/>
    </w:pPr>
    <w:rPr>
      <w:lang w:eastAsia="ar-SA"/>
    </w:rPr>
  </w:style>
  <w:style w:type="character" w:styleId="Funotenzeichen">
    <w:name w:val="footnote reference"/>
    <w:basedOn w:val="Absatzstandardschriftart"/>
    <w:rsid w:val="00C459D4"/>
    <w:rPr>
      <w:vertAlign w:val="superscript"/>
    </w:rPr>
  </w:style>
</w:styles>
</file>

<file path=word/webSettings.xml><?xml version="1.0" encoding="utf-8"?>
<w:webSettings xmlns:r="http://schemas.openxmlformats.org/officeDocument/2006/relationships" xmlns:w="http://schemas.openxmlformats.org/wordprocessingml/2006/main">
  <w:divs>
    <w:div w:id="306664382">
      <w:bodyDiv w:val="1"/>
      <w:marLeft w:val="0"/>
      <w:marRight w:val="0"/>
      <w:marTop w:val="0"/>
      <w:marBottom w:val="0"/>
      <w:divBdr>
        <w:top w:val="none" w:sz="0" w:space="0" w:color="auto"/>
        <w:left w:val="none" w:sz="0" w:space="0" w:color="auto"/>
        <w:bottom w:val="none" w:sz="0" w:space="0" w:color="auto"/>
        <w:right w:val="none" w:sz="0" w:space="0" w:color="auto"/>
      </w:divBdr>
    </w:div>
    <w:div w:id="416513786">
      <w:bodyDiv w:val="1"/>
      <w:marLeft w:val="0"/>
      <w:marRight w:val="0"/>
      <w:marTop w:val="0"/>
      <w:marBottom w:val="0"/>
      <w:divBdr>
        <w:top w:val="none" w:sz="0" w:space="0" w:color="auto"/>
        <w:left w:val="none" w:sz="0" w:space="0" w:color="auto"/>
        <w:bottom w:val="none" w:sz="0" w:space="0" w:color="auto"/>
        <w:right w:val="none" w:sz="0" w:space="0" w:color="auto"/>
      </w:divBdr>
    </w:div>
    <w:div w:id="445545376">
      <w:bodyDiv w:val="1"/>
      <w:marLeft w:val="0"/>
      <w:marRight w:val="0"/>
      <w:marTop w:val="0"/>
      <w:marBottom w:val="0"/>
      <w:divBdr>
        <w:top w:val="none" w:sz="0" w:space="0" w:color="auto"/>
        <w:left w:val="none" w:sz="0" w:space="0" w:color="auto"/>
        <w:bottom w:val="none" w:sz="0" w:space="0" w:color="auto"/>
        <w:right w:val="none" w:sz="0" w:space="0" w:color="auto"/>
      </w:divBdr>
    </w:div>
    <w:div w:id="579605741">
      <w:bodyDiv w:val="1"/>
      <w:marLeft w:val="0"/>
      <w:marRight w:val="0"/>
      <w:marTop w:val="0"/>
      <w:marBottom w:val="0"/>
      <w:divBdr>
        <w:top w:val="none" w:sz="0" w:space="0" w:color="auto"/>
        <w:left w:val="none" w:sz="0" w:space="0" w:color="auto"/>
        <w:bottom w:val="none" w:sz="0" w:space="0" w:color="auto"/>
        <w:right w:val="none" w:sz="0" w:space="0" w:color="auto"/>
      </w:divBdr>
    </w:div>
    <w:div w:id="676157431">
      <w:bodyDiv w:val="1"/>
      <w:marLeft w:val="0"/>
      <w:marRight w:val="0"/>
      <w:marTop w:val="0"/>
      <w:marBottom w:val="0"/>
      <w:divBdr>
        <w:top w:val="none" w:sz="0" w:space="0" w:color="auto"/>
        <w:left w:val="none" w:sz="0" w:space="0" w:color="auto"/>
        <w:bottom w:val="none" w:sz="0" w:space="0" w:color="auto"/>
        <w:right w:val="none" w:sz="0" w:space="0" w:color="auto"/>
      </w:divBdr>
    </w:div>
    <w:div w:id="793131724">
      <w:bodyDiv w:val="1"/>
      <w:marLeft w:val="0"/>
      <w:marRight w:val="0"/>
      <w:marTop w:val="0"/>
      <w:marBottom w:val="0"/>
      <w:divBdr>
        <w:top w:val="none" w:sz="0" w:space="0" w:color="auto"/>
        <w:left w:val="none" w:sz="0" w:space="0" w:color="auto"/>
        <w:bottom w:val="none" w:sz="0" w:space="0" w:color="auto"/>
        <w:right w:val="none" w:sz="0" w:space="0" w:color="auto"/>
      </w:divBdr>
    </w:div>
    <w:div w:id="794758323">
      <w:bodyDiv w:val="1"/>
      <w:marLeft w:val="0"/>
      <w:marRight w:val="0"/>
      <w:marTop w:val="0"/>
      <w:marBottom w:val="0"/>
      <w:divBdr>
        <w:top w:val="none" w:sz="0" w:space="0" w:color="auto"/>
        <w:left w:val="none" w:sz="0" w:space="0" w:color="auto"/>
        <w:bottom w:val="none" w:sz="0" w:space="0" w:color="auto"/>
        <w:right w:val="none" w:sz="0" w:space="0" w:color="auto"/>
      </w:divBdr>
    </w:div>
    <w:div w:id="926571157">
      <w:bodyDiv w:val="1"/>
      <w:marLeft w:val="0"/>
      <w:marRight w:val="0"/>
      <w:marTop w:val="0"/>
      <w:marBottom w:val="0"/>
      <w:divBdr>
        <w:top w:val="none" w:sz="0" w:space="0" w:color="auto"/>
        <w:left w:val="none" w:sz="0" w:space="0" w:color="auto"/>
        <w:bottom w:val="none" w:sz="0" w:space="0" w:color="auto"/>
        <w:right w:val="none" w:sz="0" w:space="0" w:color="auto"/>
      </w:divBdr>
    </w:div>
    <w:div w:id="966547212">
      <w:bodyDiv w:val="1"/>
      <w:marLeft w:val="0"/>
      <w:marRight w:val="0"/>
      <w:marTop w:val="0"/>
      <w:marBottom w:val="0"/>
      <w:divBdr>
        <w:top w:val="none" w:sz="0" w:space="0" w:color="auto"/>
        <w:left w:val="none" w:sz="0" w:space="0" w:color="auto"/>
        <w:bottom w:val="none" w:sz="0" w:space="0" w:color="auto"/>
        <w:right w:val="none" w:sz="0" w:space="0" w:color="auto"/>
      </w:divBdr>
    </w:div>
    <w:div w:id="1320186856">
      <w:bodyDiv w:val="1"/>
      <w:marLeft w:val="0"/>
      <w:marRight w:val="0"/>
      <w:marTop w:val="0"/>
      <w:marBottom w:val="0"/>
      <w:divBdr>
        <w:top w:val="none" w:sz="0" w:space="0" w:color="auto"/>
        <w:left w:val="none" w:sz="0" w:space="0" w:color="auto"/>
        <w:bottom w:val="none" w:sz="0" w:space="0" w:color="auto"/>
        <w:right w:val="none" w:sz="0" w:space="0" w:color="auto"/>
      </w:divBdr>
    </w:div>
    <w:div w:id="1423911957">
      <w:bodyDiv w:val="1"/>
      <w:marLeft w:val="0"/>
      <w:marRight w:val="0"/>
      <w:marTop w:val="0"/>
      <w:marBottom w:val="0"/>
      <w:divBdr>
        <w:top w:val="none" w:sz="0" w:space="0" w:color="auto"/>
        <w:left w:val="none" w:sz="0" w:space="0" w:color="auto"/>
        <w:bottom w:val="none" w:sz="0" w:space="0" w:color="auto"/>
        <w:right w:val="none" w:sz="0" w:space="0" w:color="auto"/>
      </w:divBdr>
    </w:div>
    <w:div w:id="1618759612">
      <w:bodyDiv w:val="1"/>
      <w:marLeft w:val="0"/>
      <w:marRight w:val="0"/>
      <w:marTop w:val="0"/>
      <w:marBottom w:val="0"/>
      <w:divBdr>
        <w:top w:val="none" w:sz="0" w:space="0" w:color="auto"/>
        <w:left w:val="none" w:sz="0" w:space="0" w:color="auto"/>
        <w:bottom w:val="none" w:sz="0" w:space="0" w:color="auto"/>
        <w:right w:val="none" w:sz="0" w:space="0" w:color="auto"/>
      </w:divBdr>
    </w:div>
    <w:div w:id="1638297678">
      <w:bodyDiv w:val="1"/>
      <w:marLeft w:val="0"/>
      <w:marRight w:val="0"/>
      <w:marTop w:val="0"/>
      <w:marBottom w:val="0"/>
      <w:divBdr>
        <w:top w:val="none" w:sz="0" w:space="0" w:color="auto"/>
        <w:left w:val="none" w:sz="0" w:space="0" w:color="auto"/>
        <w:bottom w:val="none" w:sz="0" w:space="0" w:color="auto"/>
        <w:right w:val="none" w:sz="0" w:space="0" w:color="auto"/>
      </w:divBdr>
    </w:div>
    <w:div w:id="1754862465">
      <w:bodyDiv w:val="1"/>
      <w:marLeft w:val="0"/>
      <w:marRight w:val="0"/>
      <w:marTop w:val="0"/>
      <w:marBottom w:val="0"/>
      <w:divBdr>
        <w:top w:val="none" w:sz="0" w:space="0" w:color="auto"/>
        <w:left w:val="none" w:sz="0" w:space="0" w:color="auto"/>
        <w:bottom w:val="none" w:sz="0" w:space="0" w:color="auto"/>
        <w:right w:val="none" w:sz="0" w:space="0" w:color="auto"/>
      </w:divBdr>
    </w:div>
    <w:div w:id="18385728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04:Vorlagen:Eigene%20Vorlagen:OGF_Document_Template_200712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OGF_Document_Template_20071206.dot</Template>
  <TotalTime>0</TotalTime>
  <Pages>35</Pages>
  <Words>11157</Words>
  <Characters>63597</Characters>
  <Application>Microsoft Macintosh Word</Application>
  <DocSecurity>0</DocSecurity>
  <Lines>529</Lines>
  <Paragraphs>127</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GGF Document Template</vt:lpstr>
      <vt:lpstr>Abstract </vt:lpstr>
      <vt:lpstr/>
      <vt:lpstr>Introduction</vt:lpstr>
      <vt:lpstr>    Motivation</vt:lpstr>
      <vt:lpstr>    Definition of the Term Activity within the Scope of this Document</vt:lpstr>
      <vt:lpstr>    Information potentially captured by an Activity</vt:lpstr>
      <vt:lpstr>    Motivating Use Case – Delegating Activities between Schedulers</vt:lpstr>
      <vt:lpstr>        Actors</vt:lpstr>
      <vt:lpstr>        Activity Flow</vt:lpstr>
      <vt:lpstr>        Sequence Diagram</vt:lpstr>
      <vt:lpstr>    Notational Conventions</vt:lpstr>
      <vt:lpstr>    Namespaces</vt:lpstr>
      <vt:lpstr>Scope of the Specification</vt:lpstr>
      <vt:lpstr>    On Basic Execution Service</vt:lpstr>
      <vt:lpstr>    On Job Submission Description Language</vt:lpstr>
      <vt:lpstr>    On Usage Records</vt:lpstr>
      <vt:lpstr>Activity Instance Description Structure</vt:lpstr>
      <vt:lpstr>Activity Instance Element Types</vt:lpstr>
      <vt:lpstr>    Normative XML Schema Types</vt:lpstr>
      <vt:lpstr>    Activity Instance Element Types</vt:lpstr>
      <vt:lpstr>The Abstract Activity Instance Element Set</vt:lpstr>
      <vt:lpstr>    The ActivityDocument Element</vt:lpstr>
      <vt:lpstr>        Definition</vt:lpstr>
      <vt:lpstr>        Multiplicity</vt:lpstr>
      <vt:lpstr>        Type</vt:lpstr>
      <vt:lpstr>        Attributes</vt:lpstr>
      <vt:lpstr>        XML Representation</vt:lpstr>
      <vt:lpstr>        Example</vt:lpstr>
      <vt:lpstr>        Extensibility</vt:lpstr>
      <vt:lpstr>    The ActivityDescription Element</vt:lpstr>
      <vt:lpstr>        Definition</vt:lpstr>
      <vt:lpstr>        Multiplicity</vt:lpstr>
      <vt:lpstr>        Type</vt:lpstr>
      <vt:lpstr>        Attributes</vt:lpstr>
      <vt:lpstr>        Pseudo schema</vt:lpstr>
      <vt:lpstr>        Example</vt:lpstr>
      <vt:lpstr>        Extensibility</vt:lpstr>
      <vt:lpstr>    The ActivityHistory Element</vt:lpstr>
      <vt:lpstr>        Definition</vt:lpstr>
      <vt:lpstr>        Multiplicity</vt:lpstr>
      <vt:lpstr>        Type</vt:lpstr>
      <vt:lpstr>        Attributes</vt:lpstr>
      <vt:lpstr>        Pseudo schema</vt:lpstr>
      <vt:lpstr>        Examples</vt:lpstr>
      <vt:lpstr>        Extensibility</vt:lpstr>
      <vt:lpstr>    The ActivityHistoryEntry Element</vt:lpstr>
      <vt:lpstr>        Definition</vt:lpstr>
      <vt:lpstr>        Multiplicity</vt:lpstr>
      <vt:lpstr>        Type</vt:lpstr>
      <vt:lpstr>        Attributes</vt:lpstr>
      <vt:lpstr>        Pseudo schema</vt:lpstr>
      <vt:lpstr>        Examples</vt:lpstr>
      <vt:lpstr>        .Extensibility</vt:lpstr>
      <vt:lpstr>    The Status Element</vt:lpstr>
      <vt:lpstr>        Definition</vt:lpstr>
      <vt:lpstr>        Multiplicity</vt:lpstr>
      <vt:lpstr>        Type</vt:lpstr>
      <vt:lpstr>        Attributes</vt:lpstr>
      <vt:lpstr>        Pseudo schema</vt:lpstr>
      <vt:lpstr>        Examples</vt:lpstr>
      <vt:lpstr>        Extensibility</vt:lpstr>
      <vt:lpstr>    The State Element</vt:lpstr>
      <vt:lpstr>        Definition</vt:lpstr>
      <vt:lpstr>        Multiplicity</vt:lpstr>
      <vt:lpstr>        Type</vt:lpstr>
      <vt:lpstr>        Attributes</vt:lpstr>
      <vt:lpstr>        Pseudo schema</vt:lpstr>
      <vt:lpstr>        Extensibility</vt:lpstr>
      <vt:lpstr>    The Exception Element</vt:lpstr>
      <vt:lpstr>        Definition</vt:lpstr>
      <vt:lpstr>        Multiplicity</vt:lpstr>
      <vt:lpstr>        Type</vt:lpstr>
      <vt:lpstr>        Attributes</vt:lpstr>
      <vt:lpstr>        Pseudo schema</vt:lpstr>
      <vt:lpstr>        Extensibility</vt:lpstr>
      <vt:lpstr>    The ActivityDefinition Element</vt:lpstr>
      <vt:lpstr>        Definition</vt:lpstr>
      <vt:lpstr>        Multiplicity</vt:lpstr>
      <vt:lpstr>        Type</vt:lpstr>
      <vt:lpstr>        Attributes</vt:lpstr>
      <vt:lpstr>        Pseudo schema</vt:lpstr>
      <vt:lpstr>        Extensibility</vt:lpstr>
      <vt:lpstr>    The ActivityDependency Element</vt:lpstr>
      <vt:lpstr>        Definition</vt:lpstr>
      <vt:lpstr>        Multiplicity</vt:lpstr>
      <vt:lpstr>        Type</vt:lpstr>
      <vt:lpstr>        Attributes</vt:lpstr>
      <vt:lpstr>        Pseudo schema</vt:lpstr>
      <vt:lpstr>        Extensibility</vt:lpstr>
      <vt:lpstr>    The ManagerReference Element</vt:lpstr>
      <vt:lpstr>        Definition</vt:lpstr>
      <vt:lpstr>        Multiplicity</vt:lpstr>
      <vt:lpstr>        Type</vt:lpstr>
      <vt:lpstr>        Pseudo schema</vt:lpstr>
      <vt:lpstr>        Extensibility</vt:lpstr>
      <vt:lpstr>        Example</vt:lpstr>
      <vt:lpstr>    The ResourceUsage Element</vt:lpstr>
      <vt:lpstr>        Definition</vt:lpstr>
      <vt:lpstr>        Multiplicity</vt:lpstr>
      <vt:lpstr>        Type</vt:lpstr>
    </vt:vector>
  </TitlesOfParts>
  <Manager/>
  <Company>FJ-WORK</Company>
  <LinksUpToDate>false</LinksUpToDate>
  <CharactersWithSpaces>78101</CharactersWithSpaces>
  <SharedDoc>false</SharedDoc>
  <HyperlinkBase/>
  <HLinks>
    <vt:vector size="12" baseType="variant">
      <vt:variant>
        <vt:i4>5898240</vt:i4>
      </vt:variant>
      <vt:variant>
        <vt:i4>12868</vt:i4>
      </vt:variant>
      <vt:variant>
        <vt:i4>1025</vt:i4>
      </vt:variant>
      <vt:variant>
        <vt:i4>1</vt:i4>
      </vt:variant>
      <vt:variant>
        <vt:lpwstr>use-case</vt:lpwstr>
      </vt:variant>
      <vt:variant>
        <vt:lpwstr/>
      </vt:variant>
      <vt:variant>
        <vt:i4>6160452</vt:i4>
      </vt:variant>
      <vt:variant>
        <vt:i4>16042</vt:i4>
      </vt:variant>
      <vt:variant>
        <vt:i4>1026</vt:i4>
      </vt:variant>
      <vt:variant>
        <vt:i4>1</vt:i4>
      </vt:variant>
      <vt:variant>
        <vt:lpwstr>use-case_sequence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P W</dc:creator>
  <cp:keywords/>
  <cp:lastModifiedBy>Ph W</cp:lastModifiedBy>
  <cp:revision>22</cp:revision>
  <cp:lastPrinted>2010-08-05T08:56:00Z</cp:lastPrinted>
  <dcterms:created xsi:type="dcterms:W3CDTF">2010-08-05T08:35:00Z</dcterms:created>
  <dcterms:modified xsi:type="dcterms:W3CDTF">2010-08-05T15:31:00Z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jsdl-wg@ogf.org</vt:lpwstr>
  </property>
  <property fmtid="{D5CDD505-2E9C-101B-9397-08002B2CF9AE}" pid="3" name="ggf-gwd-type">
    <vt:lpwstr>GWD-R</vt:lpwstr>
  </property>
  <property fmtid="{D5CDD505-2E9C-101B-9397-08002B2CF9AE}" pid="4" name="ggf-group-name">
    <vt:lpwstr>JSDL-WG</vt:lpwstr>
  </property>
  <property fmtid="{D5CDD505-2E9C-101B-9397-08002B2CF9AE}" pid="5" name="ggf-doc-name">
    <vt:lpwstr>Activity Instance Description Specification</vt:lpwstr>
  </property>
  <property fmtid="{D5CDD505-2E9C-101B-9397-08002B2CF9AE}" pid="6" name="ggf-doc-version">
    <vt:lpwstr>026</vt:lpwstr>
  </property>
  <property fmtid="{D5CDD505-2E9C-101B-9397-08002B2CF9AE}" pid="7" name="ggf-doc-version-date">
    <vt:lpwstr>20 May 2010</vt:lpwstr>
  </property>
  <property fmtid="{D5CDD505-2E9C-101B-9397-08002B2CF9AE}" pid="8" name="ggf-doc-revision-date">
    <vt:lpwstr> </vt:lpwstr>
  </property>
</Properties>
</file>