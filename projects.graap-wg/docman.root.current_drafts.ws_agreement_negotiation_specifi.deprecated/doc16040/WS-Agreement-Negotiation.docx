
<file path=[Content_Types].xml><?xml version="1.0" encoding="utf-8"?>
<Types xmlns="http://schemas.openxmlformats.org/package/2006/content-types">
  <Override PartName="/word/footer9.xml" ContentType="application/vnd.openxmlformats-officedocument.wordprocessingml.footer+xml"/>
  <Default Extension="rels" ContentType="application/vnd.openxmlformats-package.relationships+xml"/>
  <Default Extension="png" ContentType="image/png"/>
  <Override PartName="/word/document.xml" ContentType="application/vnd.openxmlformats-officedocument.wordprocessingml.document.main+xml"/>
  <Override PartName="/word/footnotes.xml" ContentType="application/vnd.openxmlformats-officedocument.wordprocessingml.footnotes+xml"/>
  <Default Extension="xml" ContentType="application/xml"/>
  <Override PartName="/word/header9.xml" ContentType="application/vnd.openxmlformats-officedocument.wordprocessingml.header+xml"/>
  <Override PartName="/word/footer7.xml" ContentType="application/vnd.openxmlformats-officedocument.wordprocessingml.footer+xml"/>
  <Default Extension="jpeg" ContentType="image/jpeg"/>
  <Default Extension="emf" ContentType="image/x-emf"/>
  <Override PartName="/word/header7.xml" ContentType="application/vnd.openxmlformats-officedocument.wordprocessingml.header+xml"/>
  <Override PartName="/word/footer5.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13.xml" ContentType="application/vnd.openxmlformats-officedocument.wordprocessingml.header+xml"/>
  <Override PartName="/word/webSettings.xml" ContentType="application/vnd.openxmlformats-officedocument.wordprocessingml.webSettings+xml"/>
  <Override PartName="/word/header3.xml" ContentType="application/vnd.openxmlformats-officedocument.wordprocessingml.header+xml"/>
  <Override PartName="/word/footer1.xml" ContentType="application/vnd.openxmlformats-officedocument.wordprocessingml.footer+xml"/>
  <Override PartName="/word/header11.xml" ContentType="application/vnd.openxmlformats-officedocument.wordprocessingml.header+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footer8.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header8.xml" ContentType="application/vnd.openxmlformats-officedocument.wordprocessingml.header+xml"/>
  <Override PartName="/word/footer6.xml" ContentType="application/vnd.openxmlformats-officedocument.wordprocessingml.footer+xml"/>
  <Override PartName="/word/footer12.xml" ContentType="application/vnd.openxmlformats-officedocument.wordprocessingml.footer+xml"/>
  <Default Extension="sldx" ContentType="application/vnd.openxmlformats-officedocument.presentationml.slide"/>
  <Override PartName="/word/footer4.xml" ContentType="application/vnd.openxmlformats-officedocument.wordprocessingml.footer+xml"/>
  <Override PartName="/word/header6.xml" ContentType="application/vnd.openxmlformats-officedocument.wordprocessingml.header+xml"/>
  <Override PartName="/word/numbering.xml" ContentType="application/vnd.openxmlformats-officedocument.wordprocessingml.numbering+xml"/>
  <Override PartName="/word/footer10.xml" ContentType="application/vnd.openxmlformats-officedocument.wordprocessingml.footer+xml"/>
  <Override PartName="/docProps/custom.xml" ContentType="application/vnd.openxmlformats-officedocument.custom-properties+xml"/>
  <Override PartName="/word/header4.xml" ContentType="application/vnd.openxmlformats-officedocument.wordprocessingml.header+xml"/>
  <Override PartName="/word/footer2.xml" ContentType="application/vnd.openxmlformats-officedocument.wordprocessingml.footer+xml"/>
  <Override PartName="/word/header12.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10.xml" ContentType="application/vnd.openxmlformats-officedocument.wordprocessingml.header+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F96" w:rsidRPr="009B66A4" w:rsidRDefault="00F75F27" w:rsidP="00CD5F96">
      <w:pPr>
        <w:pStyle w:val="DocumentTitle"/>
        <w:rPr>
          <w:lang w:val="en-US"/>
        </w:rPr>
      </w:pPr>
      <w:r w:rsidRPr="009B66A4">
        <w:rPr>
          <w:lang w:val="en-US"/>
        </w:rPr>
        <w:t>WS-Agreement Version Negotiation 1.0</w:t>
      </w:r>
    </w:p>
    <w:p w:rsidR="00CD5F96" w:rsidRPr="009B66A4" w:rsidRDefault="00CD5F96" w:rsidP="00CD5F96">
      <w:pPr>
        <w:pStyle w:val="PreambleHeading"/>
        <w:rPr>
          <w:lang w:val="en-US"/>
        </w:rPr>
      </w:pPr>
      <w:r w:rsidRPr="009B66A4">
        <w:rPr>
          <w:lang w:val="en-US"/>
        </w:rPr>
        <w:t>Status of This Document</w:t>
      </w:r>
    </w:p>
    <w:p w:rsidR="00CD5F96" w:rsidRPr="009B66A4" w:rsidRDefault="00CD5F96" w:rsidP="00CD5F96">
      <w:pPr>
        <w:pStyle w:val="DocumentBody"/>
        <w:rPr>
          <w:lang w:val="en-US"/>
        </w:rPr>
      </w:pPr>
      <w:r w:rsidRPr="009B66A4">
        <w:rPr>
          <w:lang w:val="en-US"/>
        </w:rPr>
        <w:t xml:space="preserve">This document provides information to the Grid, Distributed Systems and Cloud Computing community about WS-Agreement </w:t>
      </w:r>
      <w:r w:rsidR="00F75F27" w:rsidRPr="009B66A4">
        <w:rPr>
          <w:lang w:val="en-US"/>
        </w:rPr>
        <w:t>Negotiation</w:t>
      </w:r>
      <w:r w:rsidRPr="009B66A4">
        <w:rPr>
          <w:lang w:val="en-US"/>
        </w:rPr>
        <w:t xml:space="preserve"> </w:t>
      </w:r>
      <w:r w:rsidR="00F75F27" w:rsidRPr="009B66A4">
        <w:rPr>
          <w:lang w:val="en-US"/>
        </w:rPr>
        <w:t>(v</w:t>
      </w:r>
      <w:r w:rsidRPr="009B66A4">
        <w:rPr>
          <w:lang w:val="en-US"/>
        </w:rPr>
        <w:t>ersion 1.0</w:t>
      </w:r>
      <w:r w:rsidR="00F75F27" w:rsidRPr="009B66A4">
        <w:rPr>
          <w:lang w:val="en-US"/>
        </w:rPr>
        <w:t>)</w:t>
      </w:r>
      <w:r w:rsidRPr="009B66A4">
        <w:rPr>
          <w:lang w:val="en-US"/>
        </w:rPr>
        <w:t xml:space="preserve">. In describes </w:t>
      </w:r>
      <w:r w:rsidR="00F75F27" w:rsidRPr="009B66A4">
        <w:rPr>
          <w:lang w:val="en-US"/>
        </w:rPr>
        <w:t>WS-Agreement Negotiation as an extension to the WS-Agreement Specification Version 1 (GFD.107)</w:t>
      </w:r>
      <w:r w:rsidRPr="009B66A4">
        <w:rPr>
          <w:lang w:val="en-US"/>
        </w:rPr>
        <w:t>. Distribution is unlimited.</w:t>
      </w:r>
    </w:p>
    <w:p w:rsidR="00CD5F96" w:rsidRPr="009B66A4" w:rsidRDefault="00CD5F96" w:rsidP="00CD5F96">
      <w:pPr>
        <w:pStyle w:val="PreambleHeading"/>
        <w:rPr>
          <w:lang w:val="en-US"/>
        </w:rPr>
      </w:pPr>
      <w:r w:rsidRPr="009B66A4">
        <w:rPr>
          <w:lang w:val="en-US"/>
        </w:rPr>
        <w:t>Copyright Notice</w:t>
      </w:r>
    </w:p>
    <w:p w:rsidR="00CD5F96" w:rsidRPr="009B66A4" w:rsidRDefault="00CD5F96" w:rsidP="00CD5F96">
      <w:pPr>
        <w:pStyle w:val="DocumentBody"/>
        <w:rPr>
          <w:lang w:val="en-US"/>
        </w:rPr>
      </w:pPr>
      <w:r w:rsidRPr="009B66A4">
        <w:rPr>
          <w:lang w:val="en-US"/>
        </w:rPr>
        <w:t>Cop</w:t>
      </w:r>
      <w:r w:rsidR="00F75F27" w:rsidRPr="009B66A4">
        <w:rPr>
          <w:lang w:val="en-US"/>
        </w:rPr>
        <w:t>yright © Open Grid Forum (</w:t>
      </w:r>
      <w:r w:rsidR="00142392" w:rsidRPr="009B66A4">
        <w:rPr>
          <w:lang w:val="en-US"/>
        </w:rPr>
        <w:t>2010</w:t>
      </w:r>
      <w:r w:rsidRPr="009B66A4">
        <w:rPr>
          <w:lang w:val="en-US"/>
        </w:rPr>
        <w:t>). All Rights Reserved.</w:t>
      </w:r>
    </w:p>
    <w:p w:rsidR="00CD5F96" w:rsidRPr="009B66A4" w:rsidRDefault="00CD5F96" w:rsidP="00CD5F96">
      <w:pPr>
        <w:pStyle w:val="PreambleHeading"/>
        <w:rPr>
          <w:lang w:val="en-US"/>
        </w:rPr>
      </w:pPr>
      <w:r w:rsidRPr="009B66A4">
        <w:rPr>
          <w:lang w:val="en-US"/>
        </w:rPr>
        <w:t>Trademark</w:t>
      </w:r>
    </w:p>
    <w:p w:rsidR="00CD5F96" w:rsidRPr="009B66A4" w:rsidRDefault="00CD5F96" w:rsidP="00CD5F96">
      <w:pPr>
        <w:pStyle w:val="DocumentBody"/>
        <w:rPr>
          <w:lang w:val="en-US"/>
        </w:rPr>
      </w:pPr>
      <w:r w:rsidRPr="009B66A4">
        <w:rPr>
          <w:lang w:val="en-US"/>
        </w:rPr>
        <w:t>OGSA is a registered trademark and service mark of the Open Grid Forum.</w:t>
      </w:r>
    </w:p>
    <w:p w:rsidR="00CD5F96" w:rsidRPr="009B66A4" w:rsidRDefault="00CD5F96" w:rsidP="00CD5F96">
      <w:pPr>
        <w:pStyle w:val="PreambleHeading"/>
        <w:rPr>
          <w:lang w:val="en-US"/>
        </w:rPr>
      </w:pPr>
      <w:bookmarkStart w:id="0" w:name="_Ref525097868"/>
      <w:r w:rsidRPr="009B66A4">
        <w:rPr>
          <w:lang w:val="en-US"/>
        </w:rPr>
        <w:t>Abstract</w:t>
      </w:r>
      <w:bookmarkEnd w:id="0"/>
    </w:p>
    <w:p w:rsidR="00CD5F96" w:rsidRPr="009B66A4" w:rsidRDefault="00CD5F96" w:rsidP="00CD5F96">
      <w:pPr>
        <w:rPr>
          <w:lang w:val="en-US"/>
        </w:rPr>
        <w:sectPr w:rsidR="00CD5F96" w:rsidRPr="009B66A4">
          <w:headerReference w:type="default" r:id="rId8"/>
          <w:footnotePr>
            <w:pos w:val="beneathText"/>
          </w:footnotePr>
          <w:pgSz w:w="11899" w:h="16837"/>
          <w:pgMar w:top="1440" w:right="1800" w:bottom="1670" w:left="1800" w:footer="1440" w:gutter="0"/>
          <w:docGrid w:linePitch="360"/>
        </w:sectPr>
      </w:pPr>
    </w:p>
    <w:p w:rsidR="00CD5F96" w:rsidRPr="009B66A4" w:rsidRDefault="00CD5F96" w:rsidP="00CD5F96">
      <w:pPr>
        <w:pStyle w:val="PreambleHeading"/>
        <w:pageBreakBefore/>
        <w:rPr>
          <w:lang w:val="en-US"/>
        </w:rPr>
        <w:sectPr w:rsidR="00CD5F96" w:rsidRPr="009B66A4">
          <w:headerReference w:type="even" r:id="rId9"/>
          <w:headerReference w:type="default" r:id="rId10"/>
          <w:footerReference w:type="even" r:id="rId11"/>
          <w:footerReference w:type="default" r:id="rId12"/>
          <w:headerReference w:type="first" r:id="rId13"/>
          <w:footerReference w:type="first" r:id="rId14"/>
          <w:footnotePr>
            <w:pos w:val="beneathText"/>
          </w:footnotePr>
          <w:pgSz w:w="11899" w:h="16837"/>
          <w:pgMar w:top="1440" w:right="1800" w:bottom="1440" w:left="1800" w:gutter="0"/>
          <w:docGrid w:linePitch="360"/>
        </w:sectPr>
      </w:pPr>
      <w:r w:rsidRPr="009B66A4">
        <w:rPr>
          <w:lang w:val="en-US"/>
        </w:rPr>
        <w:t>Contents</w:t>
      </w:r>
    </w:p>
    <w:p w:rsidR="000C2AF0" w:rsidRPr="009B66A4" w:rsidRDefault="00623DCB">
      <w:pPr>
        <w:pStyle w:val="Verzeichnis1"/>
        <w:tabs>
          <w:tab w:val="left" w:pos="400"/>
          <w:tab w:val="right" w:leader="dot" w:pos="8289"/>
        </w:tabs>
        <w:rPr>
          <w:rFonts w:asciiTheme="minorHAnsi" w:eastAsiaTheme="minorEastAsia" w:hAnsiTheme="minorHAnsi" w:cstheme="minorBidi"/>
          <w:noProof/>
          <w:sz w:val="22"/>
          <w:szCs w:val="22"/>
          <w:lang w:val="en-US" w:eastAsia="de-DE"/>
        </w:rPr>
      </w:pPr>
      <w:r w:rsidRPr="009B66A4">
        <w:rPr>
          <w:lang w:val="en-US"/>
        </w:rPr>
        <w:fldChar w:fldCharType="begin"/>
      </w:r>
      <w:r w:rsidR="00CD5F96" w:rsidRPr="009B66A4">
        <w:rPr>
          <w:lang w:val="en-US"/>
        </w:rPr>
        <w:instrText xml:space="preserve"> TOC \o "1-9" \t "Überschrift 9;9;Überschrift 8;8;Überschrift 7;7;Überschrift 6;6;Überschrift 5;5;Überschrift 4;4;Überschrift 3;3;Überschrift 2;2;Überschrift 1;1;Titel;1;Untertitel;2" \h</w:instrText>
      </w:r>
      <w:r w:rsidRPr="009B66A4">
        <w:rPr>
          <w:lang w:val="en-US"/>
        </w:rPr>
        <w:fldChar w:fldCharType="separate"/>
      </w:r>
      <w:hyperlink w:anchor="_Toc255910691" w:history="1">
        <w:r w:rsidR="000C2AF0" w:rsidRPr="009B66A4">
          <w:rPr>
            <w:rStyle w:val="Link"/>
            <w:noProof/>
            <w:lang w:val="en-US"/>
          </w:rPr>
          <w:t>1</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Introduction</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_Toc255910691 \h </w:instrText>
        </w:r>
        <w:r w:rsidR="009B66A4" w:rsidRPr="009B66A4">
          <w:rPr>
            <w:noProof/>
            <w:lang w:val="en-US"/>
          </w:rPr>
        </w:r>
        <w:r w:rsidRPr="009B66A4">
          <w:rPr>
            <w:noProof/>
            <w:lang w:val="en-US"/>
          </w:rPr>
          <w:fldChar w:fldCharType="separate"/>
        </w:r>
        <w:r w:rsidR="000C2AF0" w:rsidRPr="009B66A4">
          <w:rPr>
            <w:noProof/>
            <w:lang w:val="en-US"/>
          </w:rPr>
          <w:t>4</w:t>
        </w:r>
        <w:r w:rsidRPr="009B66A4">
          <w:rPr>
            <w:noProof/>
            <w:lang w:val="en-US"/>
          </w:rPr>
          <w:fldChar w:fldCharType="end"/>
        </w:r>
      </w:hyperlink>
    </w:p>
    <w:p w:rsidR="000C2AF0" w:rsidRPr="009B66A4" w:rsidRDefault="00623DCB">
      <w:pPr>
        <w:pStyle w:val="Verzeichnis2"/>
        <w:tabs>
          <w:tab w:val="left" w:pos="800"/>
          <w:tab w:val="right" w:leader="dot" w:pos="8289"/>
        </w:tabs>
        <w:rPr>
          <w:rFonts w:asciiTheme="minorHAnsi" w:eastAsiaTheme="minorEastAsia" w:hAnsiTheme="minorHAnsi" w:cstheme="minorBidi"/>
          <w:noProof/>
          <w:sz w:val="22"/>
          <w:szCs w:val="22"/>
          <w:lang w:val="en-US" w:eastAsia="de-DE"/>
        </w:rPr>
      </w:pPr>
      <w:hyperlink w:anchor="_Toc255910692" w:history="1">
        <w:r w:rsidR="000C2AF0" w:rsidRPr="009B66A4">
          <w:rPr>
            <w:rStyle w:val="Link"/>
            <w:noProof/>
            <w:lang w:val="en-US"/>
          </w:rPr>
          <w:t>1.1</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Requirements</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_Toc255910692 \h </w:instrText>
        </w:r>
        <w:r w:rsidR="009B66A4" w:rsidRPr="009B66A4">
          <w:rPr>
            <w:noProof/>
            <w:lang w:val="en-US"/>
          </w:rPr>
        </w:r>
        <w:r w:rsidRPr="009B66A4">
          <w:rPr>
            <w:noProof/>
            <w:lang w:val="en-US"/>
          </w:rPr>
          <w:fldChar w:fldCharType="separate"/>
        </w:r>
        <w:r w:rsidR="000C2AF0" w:rsidRPr="009B66A4">
          <w:rPr>
            <w:noProof/>
            <w:lang w:val="en-US"/>
          </w:rPr>
          <w:t>4</w:t>
        </w:r>
        <w:r w:rsidRPr="009B66A4">
          <w:rPr>
            <w:noProof/>
            <w:lang w:val="en-US"/>
          </w:rPr>
          <w:fldChar w:fldCharType="end"/>
        </w:r>
      </w:hyperlink>
    </w:p>
    <w:p w:rsidR="000C2AF0" w:rsidRPr="009B66A4" w:rsidRDefault="00623DCB">
      <w:pPr>
        <w:pStyle w:val="Verzeichnis2"/>
        <w:tabs>
          <w:tab w:val="left" w:pos="800"/>
          <w:tab w:val="right" w:leader="dot" w:pos="8289"/>
        </w:tabs>
        <w:rPr>
          <w:rFonts w:asciiTheme="minorHAnsi" w:eastAsiaTheme="minorEastAsia" w:hAnsiTheme="minorHAnsi" w:cstheme="minorBidi"/>
          <w:noProof/>
          <w:sz w:val="22"/>
          <w:szCs w:val="22"/>
          <w:lang w:val="en-US" w:eastAsia="de-DE"/>
        </w:rPr>
      </w:pPr>
      <w:hyperlink w:anchor="_Toc255910693" w:history="1">
        <w:r w:rsidR="000C2AF0" w:rsidRPr="009B66A4">
          <w:rPr>
            <w:rStyle w:val="Link"/>
            <w:noProof/>
            <w:lang w:val="en-US"/>
          </w:rPr>
          <w:t>1.2</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Out of Scope</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_Toc255910693 \h </w:instrText>
        </w:r>
        <w:r w:rsidR="009B66A4" w:rsidRPr="009B66A4">
          <w:rPr>
            <w:noProof/>
            <w:lang w:val="en-US"/>
          </w:rPr>
        </w:r>
        <w:r w:rsidRPr="009B66A4">
          <w:rPr>
            <w:noProof/>
            <w:lang w:val="en-US"/>
          </w:rPr>
          <w:fldChar w:fldCharType="separate"/>
        </w:r>
        <w:r w:rsidR="000C2AF0" w:rsidRPr="009B66A4">
          <w:rPr>
            <w:noProof/>
            <w:lang w:val="en-US"/>
          </w:rPr>
          <w:t>4</w:t>
        </w:r>
        <w:r w:rsidRPr="009B66A4">
          <w:rPr>
            <w:noProof/>
            <w:lang w:val="en-US"/>
          </w:rPr>
          <w:fldChar w:fldCharType="end"/>
        </w:r>
      </w:hyperlink>
    </w:p>
    <w:p w:rsidR="000C2AF0" w:rsidRPr="009B66A4" w:rsidRDefault="00623DCB">
      <w:pPr>
        <w:pStyle w:val="Verzeichnis1"/>
        <w:tabs>
          <w:tab w:val="left" w:pos="400"/>
          <w:tab w:val="right" w:leader="dot" w:pos="8289"/>
        </w:tabs>
        <w:rPr>
          <w:rFonts w:asciiTheme="minorHAnsi" w:eastAsiaTheme="minorEastAsia" w:hAnsiTheme="minorHAnsi" w:cstheme="minorBidi"/>
          <w:noProof/>
          <w:sz w:val="22"/>
          <w:szCs w:val="22"/>
          <w:lang w:val="en-US" w:eastAsia="de-DE"/>
        </w:rPr>
      </w:pPr>
      <w:hyperlink w:anchor="_Toc255910694" w:history="1">
        <w:r w:rsidR="000C2AF0" w:rsidRPr="009B66A4">
          <w:rPr>
            <w:rStyle w:val="Link"/>
            <w:noProof/>
            <w:lang w:val="en-US"/>
          </w:rPr>
          <w:t>2</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Notational Conventions and Terminology</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_Toc255910694 \h </w:instrText>
        </w:r>
        <w:r w:rsidR="009B66A4" w:rsidRPr="009B66A4">
          <w:rPr>
            <w:noProof/>
            <w:lang w:val="en-US"/>
          </w:rPr>
        </w:r>
        <w:r w:rsidRPr="009B66A4">
          <w:rPr>
            <w:noProof/>
            <w:lang w:val="en-US"/>
          </w:rPr>
          <w:fldChar w:fldCharType="separate"/>
        </w:r>
        <w:r w:rsidR="000C2AF0" w:rsidRPr="009B66A4">
          <w:rPr>
            <w:noProof/>
            <w:lang w:val="en-US"/>
          </w:rPr>
          <w:t>4</w:t>
        </w:r>
        <w:r w:rsidRPr="009B66A4">
          <w:rPr>
            <w:noProof/>
            <w:lang w:val="en-US"/>
          </w:rPr>
          <w:fldChar w:fldCharType="end"/>
        </w:r>
      </w:hyperlink>
    </w:p>
    <w:p w:rsidR="000C2AF0" w:rsidRPr="009B66A4" w:rsidRDefault="00623DCB">
      <w:pPr>
        <w:pStyle w:val="Verzeichnis2"/>
        <w:tabs>
          <w:tab w:val="left" w:pos="800"/>
          <w:tab w:val="right" w:leader="dot" w:pos="8289"/>
        </w:tabs>
        <w:rPr>
          <w:rFonts w:asciiTheme="minorHAnsi" w:eastAsiaTheme="minorEastAsia" w:hAnsiTheme="minorHAnsi" w:cstheme="minorBidi"/>
          <w:noProof/>
          <w:sz w:val="22"/>
          <w:szCs w:val="22"/>
          <w:lang w:val="en-US" w:eastAsia="de-DE"/>
        </w:rPr>
      </w:pPr>
      <w:hyperlink w:anchor="_Toc255910695" w:history="1">
        <w:r w:rsidR="000C2AF0" w:rsidRPr="009B66A4">
          <w:rPr>
            <w:rStyle w:val="Link"/>
            <w:noProof/>
            <w:lang w:val="en-US"/>
          </w:rPr>
          <w:t>2.1</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Namespaces</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_Toc255910695 \h </w:instrText>
        </w:r>
        <w:r w:rsidR="009B66A4" w:rsidRPr="009B66A4">
          <w:rPr>
            <w:noProof/>
            <w:lang w:val="en-US"/>
          </w:rPr>
        </w:r>
        <w:r w:rsidRPr="009B66A4">
          <w:rPr>
            <w:noProof/>
            <w:lang w:val="en-US"/>
          </w:rPr>
          <w:fldChar w:fldCharType="separate"/>
        </w:r>
        <w:r w:rsidR="000C2AF0" w:rsidRPr="009B66A4">
          <w:rPr>
            <w:noProof/>
            <w:lang w:val="en-US"/>
          </w:rPr>
          <w:t>6</w:t>
        </w:r>
        <w:r w:rsidRPr="009B66A4">
          <w:rPr>
            <w:noProof/>
            <w:lang w:val="en-US"/>
          </w:rPr>
          <w:fldChar w:fldCharType="end"/>
        </w:r>
      </w:hyperlink>
    </w:p>
    <w:p w:rsidR="000C2AF0" w:rsidRPr="009B66A4" w:rsidRDefault="00623DCB">
      <w:pPr>
        <w:pStyle w:val="Verzeichnis1"/>
        <w:tabs>
          <w:tab w:val="left" w:pos="400"/>
          <w:tab w:val="right" w:leader="dot" w:pos="8289"/>
        </w:tabs>
        <w:rPr>
          <w:rFonts w:asciiTheme="minorHAnsi" w:eastAsiaTheme="minorEastAsia" w:hAnsiTheme="minorHAnsi" w:cstheme="minorBidi"/>
          <w:noProof/>
          <w:sz w:val="22"/>
          <w:szCs w:val="22"/>
          <w:lang w:val="en-US" w:eastAsia="de-DE"/>
        </w:rPr>
      </w:pPr>
      <w:hyperlink w:anchor="_Toc255910696" w:history="1">
        <w:r w:rsidR="000C2AF0" w:rsidRPr="009B66A4">
          <w:rPr>
            <w:rStyle w:val="Link"/>
            <w:noProof/>
            <w:lang w:val="en-US"/>
          </w:rPr>
          <w:t>3</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Use Cases</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_Toc255910696 \h </w:instrText>
        </w:r>
        <w:r w:rsidR="009B66A4" w:rsidRPr="009B66A4">
          <w:rPr>
            <w:noProof/>
            <w:lang w:val="en-US"/>
          </w:rPr>
        </w:r>
        <w:r w:rsidRPr="009B66A4">
          <w:rPr>
            <w:noProof/>
            <w:lang w:val="en-US"/>
          </w:rPr>
          <w:fldChar w:fldCharType="separate"/>
        </w:r>
        <w:r w:rsidR="000C2AF0" w:rsidRPr="009B66A4">
          <w:rPr>
            <w:noProof/>
            <w:lang w:val="en-US"/>
          </w:rPr>
          <w:t>6</w:t>
        </w:r>
        <w:r w:rsidRPr="009B66A4">
          <w:rPr>
            <w:noProof/>
            <w:lang w:val="en-US"/>
          </w:rPr>
          <w:fldChar w:fldCharType="end"/>
        </w:r>
      </w:hyperlink>
    </w:p>
    <w:p w:rsidR="000C2AF0" w:rsidRPr="009B66A4" w:rsidRDefault="00623DCB">
      <w:pPr>
        <w:pStyle w:val="Verzeichnis2"/>
        <w:tabs>
          <w:tab w:val="left" w:pos="800"/>
          <w:tab w:val="right" w:leader="dot" w:pos="8289"/>
        </w:tabs>
        <w:rPr>
          <w:rFonts w:asciiTheme="minorHAnsi" w:eastAsiaTheme="minorEastAsia" w:hAnsiTheme="minorHAnsi" w:cstheme="minorBidi"/>
          <w:noProof/>
          <w:sz w:val="22"/>
          <w:szCs w:val="22"/>
          <w:lang w:val="en-US" w:eastAsia="de-DE"/>
        </w:rPr>
      </w:pPr>
      <w:hyperlink w:anchor="_Toc255910697" w:history="1">
        <w:r w:rsidR="000C2AF0" w:rsidRPr="009B66A4">
          <w:rPr>
            <w:rStyle w:val="Link"/>
            <w:noProof/>
            <w:lang w:val="en-US"/>
          </w:rPr>
          <w:t>3.1</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Advance Reservation of Compute Resources</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_Toc255910697 \h </w:instrText>
        </w:r>
        <w:r w:rsidR="009B66A4" w:rsidRPr="009B66A4">
          <w:rPr>
            <w:noProof/>
            <w:lang w:val="en-US"/>
          </w:rPr>
        </w:r>
        <w:r w:rsidRPr="009B66A4">
          <w:rPr>
            <w:noProof/>
            <w:lang w:val="en-US"/>
          </w:rPr>
          <w:fldChar w:fldCharType="separate"/>
        </w:r>
        <w:r w:rsidR="000C2AF0" w:rsidRPr="009B66A4">
          <w:rPr>
            <w:noProof/>
            <w:lang w:val="en-US"/>
          </w:rPr>
          <w:t>6</w:t>
        </w:r>
        <w:r w:rsidRPr="009B66A4">
          <w:rPr>
            <w:noProof/>
            <w:lang w:val="en-US"/>
          </w:rPr>
          <w:fldChar w:fldCharType="end"/>
        </w:r>
      </w:hyperlink>
    </w:p>
    <w:p w:rsidR="000C2AF0" w:rsidRPr="009B66A4" w:rsidRDefault="00623DCB">
      <w:pPr>
        <w:pStyle w:val="Verzeichnis1"/>
        <w:tabs>
          <w:tab w:val="left" w:pos="400"/>
          <w:tab w:val="right" w:leader="dot" w:pos="8289"/>
        </w:tabs>
        <w:rPr>
          <w:rFonts w:asciiTheme="minorHAnsi" w:eastAsiaTheme="minorEastAsia" w:hAnsiTheme="minorHAnsi" w:cstheme="minorBidi"/>
          <w:noProof/>
          <w:sz w:val="22"/>
          <w:szCs w:val="22"/>
          <w:lang w:val="en-US" w:eastAsia="de-DE"/>
        </w:rPr>
      </w:pPr>
      <w:hyperlink w:anchor="_Toc255910698" w:history="1">
        <w:r w:rsidR="000C2AF0" w:rsidRPr="009B66A4">
          <w:rPr>
            <w:rStyle w:val="Link"/>
            <w:noProof/>
            <w:lang w:val="en-US"/>
          </w:rPr>
          <w:t>4</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WS-Agreement Negotiation Model</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_Toc255910698 \h </w:instrText>
        </w:r>
        <w:r w:rsidR="009B66A4" w:rsidRPr="009B66A4">
          <w:rPr>
            <w:noProof/>
            <w:lang w:val="en-US"/>
          </w:rPr>
        </w:r>
        <w:r w:rsidRPr="009B66A4">
          <w:rPr>
            <w:noProof/>
            <w:lang w:val="en-US"/>
          </w:rPr>
          <w:fldChar w:fldCharType="separate"/>
        </w:r>
        <w:r w:rsidR="000C2AF0" w:rsidRPr="009B66A4">
          <w:rPr>
            <w:noProof/>
            <w:lang w:val="en-US"/>
          </w:rPr>
          <w:t>8</w:t>
        </w:r>
        <w:r w:rsidRPr="009B66A4">
          <w:rPr>
            <w:noProof/>
            <w:lang w:val="en-US"/>
          </w:rPr>
          <w:fldChar w:fldCharType="end"/>
        </w:r>
      </w:hyperlink>
    </w:p>
    <w:p w:rsidR="000C2AF0" w:rsidRPr="009B66A4" w:rsidRDefault="00623DCB">
      <w:pPr>
        <w:pStyle w:val="Verzeichnis1"/>
        <w:tabs>
          <w:tab w:val="left" w:pos="400"/>
          <w:tab w:val="right" w:leader="dot" w:pos="8289"/>
        </w:tabs>
        <w:rPr>
          <w:rFonts w:asciiTheme="minorHAnsi" w:eastAsiaTheme="minorEastAsia" w:hAnsiTheme="minorHAnsi" w:cstheme="minorBidi"/>
          <w:noProof/>
          <w:sz w:val="22"/>
          <w:szCs w:val="22"/>
          <w:lang w:val="en-US" w:eastAsia="de-DE"/>
        </w:rPr>
      </w:pPr>
      <w:hyperlink w:anchor="_Toc255910699" w:history="1">
        <w:r w:rsidR="000C2AF0" w:rsidRPr="009B66A4">
          <w:rPr>
            <w:rStyle w:val="Link"/>
            <w:noProof/>
            <w:lang w:val="en-US"/>
          </w:rPr>
          <w:t>5</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WS-Negotiation Protocol and Language</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_Toc255910699 \h </w:instrText>
        </w:r>
        <w:r w:rsidR="009B66A4" w:rsidRPr="009B66A4">
          <w:rPr>
            <w:noProof/>
            <w:lang w:val="en-US"/>
          </w:rPr>
        </w:r>
        <w:r w:rsidRPr="009B66A4">
          <w:rPr>
            <w:noProof/>
            <w:lang w:val="en-US"/>
          </w:rPr>
          <w:fldChar w:fldCharType="separate"/>
        </w:r>
        <w:r w:rsidR="000C2AF0" w:rsidRPr="009B66A4">
          <w:rPr>
            <w:noProof/>
            <w:lang w:val="en-US"/>
          </w:rPr>
          <w:t>9</w:t>
        </w:r>
        <w:r w:rsidRPr="009B66A4">
          <w:rPr>
            <w:noProof/>
            <w:lang w:val="en-US"/>
          </w:rPr>
          <w:fldChar w:fldCharType="end"/>
        </w:r>
      </w:hyperlink>
    </w:p>
    <w:p w:rsidR="000C2AF0" w:rsidRPr="009B66A4" w:rsidRDefault="00623DCB">
      <w:pPr>
        <w:pStyle w:val="Verzeichnis2"/>
        <w:tabs>
          <w:tab w:val="left" w:pos="800"/>
          <w:tab w:val="right" w:leader="dot" w:pos="8289"/>
        </w:tabs>
        <w:rPr>
          <w:rFonts w:asciiTheme="minorHAnsi" w:eastAsiaTheme="minorEastAsia" w:hAnsiTheme="minorHAnsi" w:cstheme="minorBidi"/>
          <w:noProof/>
          <w:sz w:val="22"/>
          <w:szCs w:val="22"/>
          <w:lang w:val="en-US" w:eastAsia="de-DE"/>
        </w:rPr>
      </w:pPr>
      <w:hyperlink w:anchor="_Toc255910700" w:history="1">
        <w:r w:rsidR="000C2AF0" w:rsidRPr="009B66A4">
          <w:rPr>
            <w:rStyle w:val="Link"/>
            <w:noProof/>
            <w:lang w:val="en-US"/>
          </w:rPr>
          <w:t>5.1</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Negotiation</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_Toc255910700 \h </w:instrText>
        </w:r>
        <w:r w:rsidR="009B66A4" w:rsidRPr="009B66A4">
          <w:rPr>
            <w:noProof/>
            <w:lang w:val="en-US"/>
          </w:rPr>
        </w:r>
        <w:r w:rsidRPr="009B66A4">
          <w:rPr>
            <w:noProof/>
            <w:lang w:val="en-US"/>
          </w:rPr>
          <w:fldChar w:fldCharType="separate"/>
        </w:r>
        <w:r w:rsidR="000C2AF0" w:rsidRPr="009B66A4">
          <w:rPr>
            <w:noProof/>
            <w:lang w:val="en-US"/>
          </w:rPr>
          <w:t>9</w:t>
        </w:r>
        <w:r w:rsidRPr="009B66A4">
          <w:rPr>
            <w:noProof/>
            <w:lang w:val="en-US"/>
          </w:rPr>
          <w:fldChar w:fldCharType="end"/>
        </w:r>
      </w:hyperlink>
    </w:p>
    <w:p w:rsidR="000C2AF0" w:rsidRPr="009B66A4" w:rsidRDefault="00623DCB">
      <w:pPr>
        <w:pStyle w:val="Verzeichnis3"/>
        <w:tabs>
          <w:tab w:val="left" w:pos="1200"/>
          <w:tab w:val="right" w:leader="dot" w:pos="8289"/>
        </w:tabs>
        <w:rPr>
          <w:rFonts w:asciiTheme="minorHAnsi" w:eastAsiaTheme="minorEastAsia" w:hAnsiTheme="minorHAnsi" w:cstheme="minorBidi"/>
          <w:noProof/>
          <w:sz w:val="22"/>
          <w:szCs w:val="22"/>
          <w:lang w:val="en-US" w:eastAsia="de-DE"/>
        </w:rPr>
      </w:pPr>
      <w:hyperlink w:anchor="_Toc255910701" w:history="1">
        <w:r w:rsidR="000C2AF0" w:rsidRPr="009B66A4">
          <w:rPr>
            <w:rStyle w:val="Link"/>
            <w:noProof/>
            <w:lang w:val="en-US"/>
          </w:rPr>
          <w:t>5.1.1</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Negotiation Context</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_Toc255910701 \h </w:instrText>
        </w:r>
        <w:r w:rsidR="009B66A4" w:rsidRPr="009B66A4">
          <w:rPr>
            <w:noProof/>
            <w:lang w:val="en-US"/>
          </w:rPr>
        </w:r>
        <w:r w:rsidRPr="009B66A4">
          <w:rPr>
            <w:noProof/>
            <w:lang w:val="en-US"/>
          </w:rPr>
          <w:fldChar w:fldCharType="separate"/>
        </w:r>
        <w:r w:rsidR="000C2AF0" w:rsidRPr="009B66A4">
          <w:rPr>
            <w:noProof/>
            <w:lang w:val="en-US"/>
          </w:rPr>
          <w:t>9</w:t>
        </w:r>
        <w:r w:rsidRPr="009B66A4">
          <w:rPr>
            <w:noProof/>
            <w:lang w:val="en-US"/>
          </w:rPr>
          <w:fldChar w:fldCharType="end"/>
        </w:r>
      </w:hyperlink>
    </w:p>
    <w:p w:rsidR="000C2AF0" w:rsidRPr="009B66A4" w:rsidRDefault="00623DCB">
      <w:pPr>
        <w:pStyle w:val="Verzeichnis4"/>
        <w:tabs>
          <w:tab w:val="left" w:pos="1600"/>
          <w:tab w:val="right" w:leader="dot" w:pos="8289"/>
        </w:tabs>
        <w:rPr>
          <w:rFonts w:asciiTheme="minorHAnsi" w:eastAsiaTheme="minorEastAsia" w:hAnsiTheme="minorHAnsi" w:cstheme="minorBidi"/>
          <w:noProof/>
          <w:sz w:val="22"/>
          <w:szCs w:val="22"/>
          <w:lang w:val="en-US" w:eastAsia="de-DE"/>
        </w:rPr>
      </w:pPr>
      <w:hyperlink w:anchor="_Toc255910702" w:history="1">
        <w:r w:rsidR="000C2AF0" w:rsidRPr="009B66A4">
          <w:rPr>
            <w:rStyle w:val="Link"/>
            <w:noProof/>
            <w:lang w:val="en-US"/>
          </w:rPr>
          <w:t>5.1.1.1</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Negotiation Type</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_Toc255910702 \h </w:instrText>
        </w:r>
        <w:r w:rsidR="009B66A4" w:rsidRPr="009B66A4">
          <w:rPr>
            <w:noProof/>
            <w:lang w:val="en-US"/>
          </w:rPr>
        </w:r>
        <w:r w:rsidRPr="009B66A4">
          <w:rPr>
            <w:noProof/>
            <w:lang w:val="en-US"/>
          </w:rPr>
          <w:fldChar w:fldCharType="separate"/>
        </w:r>
        <w:r w:rsidR="000C2AF0" w:rsidRPr="009B66A4">
          <w:rPr>
            <w:noProof/>
            <w:lang w:val="en-US"/>
          </w:rPr>
          <w:t>11</w:t>
        </w:r>
        <w:r w:rsidRPr="009B66A4">
          <w:rPr>
            <w:noProof/>
            <w:lang w:val="en-US"/>
          </w:rPr>
          <w:fldChar w:fldCharType="end"/>
        </w:r>
      </w:hyperlink>
    </w:p>
    <w:p w:rsidR="000C2AF0" w:rsidRPr="009B66A4" w:rsidRDefault="00623DCB">
      <w:pPr>
        <w:pStyle w:val="Verzeichnis2"/>
        <w:tabs>
          <w:tab w:val="left" w:pos="800"/>
          <w:tab w:val="right" w:leader="dot" w:pos="8289"/>
        </w:tabs>
        <w:rPr>
          <w:rFonts w:asciiTheme="minorHAnsi" w:eastAsiaTheme="minorEastAsia" w:hAnsiTheme="minorHAnsi" w:cstheme="minorBidi"/>
          <w:noProof/>
          <w:sz w:val="22"/>
          <w:szCs w:val="22"/>
          <w:lang w:val="en-US" w:eastAsia="de-DE"/>
        </w:rPr>
      </w:pPr>
      <w:hyperlink w:anchor="_Toc255910703" w:history="1">
        <w:r w:rsidR="000C2AF0" w:rsidRPr="009B66A4">
          <w:rPr>
            <w:rStyle w:val="Link"/>
            <w:noProof/>
            <w:lang w:val="en-US"/>
          </w:rPr>
          <w:t>5.2</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Negotiation Offer</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_Toc255910703 \h </w:instrText>
        </w:r>
        <w:r w:rsidR="009B66A4" w:rsidRPr="009B66A4">
          <w:rPr>
            <w:noProof/>
            <w:lang w:val="en-US"/>
          </w:rPr>
        </w:r>
        <w:r w:rsidRPr="009B66A4">
          <w:rPr>
            <w:noProof/>
            <w:lang w:val="en-US"/>
          </w:rPr>
          <w:fldChar w:fldCharType="separate"/>
        </w:r>
        <w:r w:rsidR="000C2AF0" w:rsidRPr="009B66A4">
          <w:rPr>
            <w:noProof/>
            <w:lang w:val="en-US"/>
          </w:rPr>
          <w:t>13</w:t>
        </w:r>
        <w:r w:rsidRPr="009B66A4">
          <w:rPr>
            <w:noProof/>
            <w:lang w:val="en-US"/>
          </w:rPr>
          <w:fldChar w:fldCharType="end"/>
        </w:r>
      </w:hyperlink>
    </w:p>
    <w:p w:rsidR="000C2AF0" w:rsidRPr="009B66A4" w:rsidRDefault="00623DCB">
      <w:pPr>
        <w:pStyle w:val="Verzeichnis3"/>
        <w:tabs>
          <w:tab w:val="left" w:pos="1200"/>
          <w:tab w:val="right" w:leader="dot" w:pos="8289"/>
        </w:tabs>
        <w:rPr>
          <w:rFonts w:asciiTheme="minorHAnsi" w:eastAsiaTheme="minorEastAsia" w:hAnsiTheme="minorHAnsi" w:cstheme="minorBidi"/>
          <w:noProof/>
          <w:sz w:val="22"/>
          <w:szCs w:val="22"/>
          <w:lang w:val="en-US" w:eastAsia="de-DE"/>
        </w:rPr>
      </w:pPr>
      <w:hyperlink w:anchor="_Toc255910704" w:history="1">
        <w:r w:rsidR="000C2AF0" w:rsidRPr="009B66A4">
          <w:rPr>
            <w:rStyle w:val="Link"/>
            <w:noProof/>
            <w:lang w:val="en-US"/>
          </w:rPr>
          <w:t>5.2.1</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Negotiation Offer Structure</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_Toc255910704 \h </w:instrText>
        </w:r>
        <w:r w:rsidR="009B66A4" w:rsidRPr="009B66A4">
          <w:rPr>
            <w:noProof/>
            <w:lang w:val="en-US"/>
          </w:rPr>
        </w:r>
        <w:r w:rsidRPr="009B66A4">
          <w:rPr>
            <w:noProof/>
            <w:lang w:val="en-US"/>
          </w:rPr>
          <w:fldChar w:fldCharType="separate"/>
        </w:r>
        <w:r w:rsidR="000C2AF0" w:rsidRPr="009B66A4">
          <w:rPr>
            <w:noProof/>
            <w:lang w:val="en-US"/>
          </w:rPr>
          <w:t>13</w:t>
        </w:r>
        <w:r w:rsidRPr="009B66A4">
          <w:rPr>
            <w:noProof/>
            <w:lang w:val="en-US"/>
          </w:rPr>
          <w:fldChar w:fldCharType="end"/>
        </w:r>
      </w:hyperlink>
    </w:p>
    <w:p w:rsidR="000C2AF0" w:rsidRPr="009B66A4" w:rsidRDefault="00623DCB">
      <w:pPr>
        <w:pStyle w:val="Verzeichnis3"/>
        <w:tabs>
          <w:tab w:val="left" w:pos="1200"/>
          <w:tab w:val="right" w:leader="dot" w:pos="8289"/>
        </w:tabs>
        <w:rPr>
          <w:rFonts w:asciiTheme="minorHAnsi" w:eastAsiaTheme="minorEastAsia" w:hAnsiTheme="minorHAnsi" w:cstheme="minorBidi"/>
          <w:noProof/>
          <w:sz w:val="22"/>
          <w:szCs w:val="22"/>
          <w:lang w:val="en-US" w:eastAsia="de-DE"/>
        </w:rPr>
      </w:pPr>
      <w:hyperlink w:anchor="_Toc255910705" w:history="1">
        <w:r w:rsidR="000C2AF0" w:rsidRPr="009B66A4">
          <w:rPr>
            <w:rStyle w:val="Link"/>
            <w:noProof/>
            <w:lang w:val="en-US"/>
          </w:rPr>
          <w:t>5.2.2</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Negotiation Offer Context</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_Toc255910705 \h </w:instrText>
        </w:r>
        <w:r w:rsidR="009B66A4" w:rsidRPr="009B66A4">
          <w:rPr>
            <w:noProof/>
            <w:lang w:val="en-US"/>
          </w:rPr>
        </w:r>
        <w:r w:rsidRPr="009B66A4">
          <w:rPr>
            <w:noProof/>
            <w:lang w:val="en-US"/>
          </w:rPr>
          <w:fldChar w:fldCharType="separate"/>
        </w:r>
        <w:r w:rsidR="000C2AF0" w:rsidRPr="009B66A4">
          <w:rPr>
            <w:noProof/>
            <w:lang w:val="en-US"/>
          </w:rPr>
          <w:t>16</w:t>
        </w:r>
        <w:r w:rsidRPr="009B66A4">
          <w:rPr>
            <w:noProof/>
            <w:lang w:val="en-US"/>
          </w:rPr>
          <w:fldChar w:fldCharType="end"/>
        </w:r>
      </w:hyperlink>
    </w:p>
    <w:p w:rsidR="000C2AF0" w:rsidRPr="009B66A4" w:rsidRDefault="00623DCB">
      <w:pPr>
        <w:pStyle w:val="Verzeichnis3"/>
        <w:tabs>
          <w:tab w:val="left" w:pos="1200"/>
          <w:tab w:val="right" w:leader="dot" w:pos="8289"/>
        </w:tabs>
        <w:rPr>
          <w:rFonts w:asciiTheme="minorHAnsi" w:eastAsiaTheme="minorEastAsia" w:hAnsiTheme="minorHAnsi" w:cstheme="minorBidi"/>
          <w:noProof/>
          <w:sz w:val="22"/>
          <w:szCs w:val="22"/>
          <w:lang w:val="en-US" w:eastAsia="de-DE"/>
        </w:rPr>
      </w:pPr>
      <w:hyperlink w:anchor="_Toc255910706" w:history="1">
        <w:r w:rsidR="000C2AF0" w:rsidRPr="009B66A4">
          <w:rPr>
            <w:rStyle w:val="Link"/>
            <w:noProof/>
            <w:lang w:val="en-US"/>
          </w:rPr>
          <w:t>5.2.3</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Negotiation Offer States</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_Toc255910706 \h </w:instrText>
        </w:r>
        <w:r w:rsidR="009B66A4" w:rsidRPr="009B66A4">
          <w:rPr>
            <w:noProof/>
            <w:lang w:val="en-US"/>
          </w:rPr>
        </w:r>
        <w:r w:rsidRPr="009B66A4">
          <w:rPr>
            <w:noProof/>
            <w:lang w:val="en-US"/>
          </w:rPr>
          <w:fldChar w:fldCharType="separate"/>
        </w:r>
        <w:r w:rsidR="000C2AF0" w:rsidRPr="009B66A4">
          <w:rPr>
            <w:noProof/>
            <w:lang w:val="en-US"/>
          </w:rPr>
          <w:t>18</w:t>
        </w:r>
        <w:r w:rsidRPr="009B66A4">
          <w:rPr>
            <w:noProof/>
            <w:lang w:val="en-US"/>
          </w:rPr>
          <w:fldChar w:fldCharType="end"/>
        </w:r>
      </w:hyperlink>
    </w:p>
    <w:p w:rsidR="000C2AF0" w:rsidRPr="009B66A4" w:rsidRDefault="00623DCB">
      <w:pPr>
        <w:pStyle w:val="Verzeichnis2"/>
        <w:tabs>
          <w:tab w:val="left" w:pos="800"/>
          <w:tab w:val="right" w:leader="dot" w:pos="8289"/>
        </w:tabs>
        <w:rPr>
          <w:rFonts w:asciiTheme="minorHAnsi" w:eastAsiaTheme="minorEastAsia" w:hAnsiTheme="minorHAnsi" w:cstheme="minorBidi"/>
          <w:noProof/>
          <w:sz w:val="22"/>
          <w:szCs w:val="22"/>
          <w:lang w:val="en-US" w:eastAsia="de-DE"/>
        </w:rPr>
      </w:pPr>
      <w:hyperlink w:anchor="_Toc255910707" w:history="1">
        <w:r w:rsidR="000C2AF0" w:rsidRPr="009B66A4">
          <w:rPr>
            <w:rStyle w:val="Link"/>
            <w:noProof/>
            <w:lang w:val="en-US"/>
          </w:rPr>
          <w:t>5.3</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Creation of Negotiated and Renegotiated Agreements</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_Toc255910707 \h </w:instrText>
        </w:r>
        <w:r w:rsidR="009B66A4" w:rsidRPr="009B66A4">
          <w:rPr>
            <w:noProof/>
            <w:lang w:val="en-US"/>
          </w:rPr>
        </w:r>
        <w:r w:rsidRPr="009B66A4">
          <w:rPr>
            <w:noProof/>
            <w:lang w:val="en-US"/>
          </w:rPr>
          <w:fldChar w:fldCharType="separate"/>
        </w:r>
        <w:r w:rsidR="000C2AF0" w:rsidRPr="009B66A4">
          <w:rPr>
            <w:noProof/>
            <w:lang w:val="en-US"/>
          </w:rPr>
          <w:t>19</w:t>
        </w:r>
        <w:r w:rsidRPr="009B66A4">
          <w:rPr>
            <w:noProof/>
            <w:lang w:val="en-US"/>
          </w:rPr>
          <w:fldChar w:fldCharType="end"/>
        </w:r>
      </w:hyperlink>
    </w:p>
    <w:p w:rsidR="000C2AF0" w:rsidRPr="009B66A4" w:rsidRDefault="00623DCB">
      <w:pPr>
        <w:pStyle w:val="Verzeichnis3"/>
        <w:tabs>
          <w:tab w:val="left" w:pos="1200"/>
          <w:tab w:val="right" w:leader="dot" w:pos="8289"/>
        </w:tabs>
        <w:rPr>
          <w:rFonts w:asciiTheme="minorHAnsi" w:eastAsiaTheme="minorEastAsia" w:hAnsiTheme="minorHAnsi" w:cstheme="minorBidi"/>
          <w:noProof/>
          <w:sz w:val="22"/>
          <w:szCs w:val="22"/>
          <w:lang w:val="en-US" w:eastAsia="de-DE"/>
        </w:rPr>
      </w:pPr>
      <w:hyperlink w:anchor="_Toc255910708" w:history="1">
        <w:r w:rsidR="000C2AF0" w:rsidRPr="009B66A4">
          <w:rPr>
            <w:rStyle w:val="Link"/>
            <w:noProof/>
            <w:lang w:val="en-US"/>
          </w:rPr>
          <w:t>5.3.1</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Negotiation Extension Document</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_Toc255910708 \h </w:instrText>
        </w:r>
        <w:r w:rsidR="009B66A4" w:rsidRPr="009B66A4">
          <w:rPr>
            <w:noProof/>
            <w:lang w:val="en-US"/>
          </w:rPr>
        </w:r>
        <w:r w:rsidRPr="009B66A4">
          <w:rPr>
            <w:noProof/>
            <w:lang w:val="en-US"/>
          </w:rPr>
          <w:fldChar w:fldCharType="separate"/>
        </w:r>
        <w:r w:rsidR="000C2AF0" w:rsidRPr="009B66A4">
          <w:rPr>
            <w:noProof/>
            <w:lang w:val="en-US"/>
          </w:rPr>
          <w:t>19</w:t>
        </w:r>
        <w:r w:rsidRPr="009B66A4">
          <w:rPr>
            <w:noProof/>
            <w:lang w:val="en-US"/>
          </w:rPr>
          <w:fldChar w:fldCharType="end"/>
        </w:r>
      </w:hyperlink>
    </w:p>
    <w:p w:rsidR="000C2AF0" w:rsidRPr="009B66A4" w:rsidRDefault="00623DCB">
      <w:pPr>
        <w:pStyle w:val="Verzeichnis3"/>
        <w:tabs>
          <w:tab w:val="left" w:pos="1200"/>
          <w:tab w:val="right" w:leader="dot" w:pos="8289"/>
        </w:tabs>
        <w:rPr>
          <w:rFonts w:asciiTheme="minorHAnsi" w:eastAsiaTheme="minorEastAsia" w:hAnsiTheme="minorHAnsi" w:cstheme="minorBidi"/>
          <w:noProof/>
          <w:sz w:val="22"/>
          <w:szCs w:val="22"/>
          <w:lang w:val="en-US" w:eastAsia="de-DE"/>
        </w:rPr>
      </w:pPr>
      <w:hyperlink w:anchor="_Toc255910709" w:history="1">
        <w:r w:rsidR="000C2AF0" w:rsidRPr="009B66A4">
          <w:rPr>
            <w:rStyle w:val="Link"/>
            <w:noProof/>
            <w:lang w:val="en-US"/>
          </w:rPr>
          <w:t>5.3.2</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Renegotiation Extension Document</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_Toc255910709 \h </w:instrText>
        </w:r>
        <w:r w:rsidR="009B66A4" w:rsidRPr="009B66A4">
          <w:rPr>
            <w:noProof/>
            <w:lang w:val="en-US"/>
          </w:rPr>
        </w:r>
        <w:r w:rsidRPr="009B66A4">
          <w:rPr>
            <w:noProof/>
            <w:lang w:val="en-US"/>
          </w:rPr>
          <w:fldChar w:fldCharType="separate"/>
        </w:r>
        <w:r w:rsidR="000C2AF0" w:rsidRPr="009B66A4">
          <w:rPr>
            <w:noProof/>
            <w:lang w:val="en-US"/>
          </w:rPr>
          <w:t>20</w:t>
        </w:r>
        <w:r w:rsidRPr="009B66A4">
          <w:rPr>
            <w:noProof/>
            <w:lang w:val="en-US"/>
          </w:rPr>
          <w:fldChar w:fldCharType="end"/>
        </w:r>
      </w:hyperlink>
    </w:p>
    <w:p w:rsidR="000C2AF0" w:rsidRPr="009B66A4" w:rsidRDefault="00623DCB">
      <w:pPr>
        <w:pStyle w:val="Verzeichnis2"/>
        <w:tabs>
          <w:tab w:val="left" w:pos="800"/>
          <w:tab w:val="right" w:leader="dot" w:pos="8289"/>
        </w:tabs>
        <w:rPr>
          <w:rFonts w:asciiTheme="minorHAnsi" w:eastAsiaTheme="minorEastAsia" w:hAnsiTheme="minorHAnsi" w:cstheme="minorBidi"/>
          <w:noProof/>
          <w:sz w:val="22"/>
          <w:szCs w:val="22"/>
          <w:lang w:val="en-US" w:eastAsia="de-DE"/>
        </w:rPr>
      </w:pPr>
      <w:hyperlink w:anchor="_Toc255910710" w:history="1">
        <w:r w:rsidR="000C2AF0" w:rsidRPr="009B66A4">
          <w:rPr>
            <w:rStyle w:val="Link"/>
            <w:noProof/>
            <w:lang w:val="en-US"/>
          </w:rPr>
          <w:t>5.4</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Negotiation Port Types and Operation</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_Toc255910710 \h </w:instrText>
        </w:r>
        <w:r w:rsidR="009B66A4" w:rsidRPr="009B66A4">
          <w:rPr>
            <w:noProof/>
            <w:lang w:val="en-US"/>
          </w:rPr>
        </w:r>
        <w:r w:rsidRPr="009B66A4">
          <w:rPr>
            <w:noProof/>
            <w:lang w:val="en-US"/>
          </w:rPr>
          <w:fldChar w:fldCharType="separate"/>
        </w:r>
        <w:r w:rsidR="000C2AF0" w:rsidRPr="009B66A4">
          <w:rPr>
            <w:noProof/>
            <w:lang w:val="en-US"/>
          </w:rPr>
          <w:t>22</w:t>
        </w:r>
        <w:r w:rsidRPr="009B66A4">
          <w:rPr>
            <w:noProof/>
            <w:lang w:val="en-US"/>
          </w:rPr>
          <w:fldChar w:fldCharType="end"/>
        </w:r>
      </w:hyperlink>
    </w:p>
    <w:p w:rsidR="000C2AF0" w:rsidRPr="009B66A4" w:rsidRDefault="00623DCB">
      <w:pPr>
        <w:pStyle w:val="Verzeichnis3"/>
        <w:tabs>
          <w:tab w:val="left" w:pos="1200"/>
          <w:tab w:val="right" w:leader="dot" w:pos="8289"/>
        </w:tabs>
        <w:rPr>
          <w:rFonts w:asciiTheme="minorHAnsi" w:eastAsiaTheme="minorEastAsia" w:hAnsiTheme="minorHAnsi" w:cstheme="minorBidi"/>
          <w:noProof/>
          <w:sz w:val="22"/>
          <w:szCs w:val="22"/>
          <w:lang w:val="en-US" w:eastAsia="de-DE"/>
        </w:rPr>
      </w:pPr>
      <w:hyperlink w:anchor="_Toc255910711" w:history="1">
        <w:r w:rsidR="000C2AF0" w:rsidRPr="009B66A4">
          <w:rPr>
            <w:rStyle w:val="Link"/>
            <w:noProof/>
            <w:lang w:val="en-US"/>
          </w:rPr>
          <w:t>5.4.1</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Simple client-server negotiation</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_Toc255910711 \h </w:instrText>
        </w:r>
        <w:r w:rsidR="009B66A4" w:rsidRPr="009B66A4">
          <w:rPr>
            <w:noProof/>
            <w:lang w:val="en-US"/>
          </w:rPr>
        </w:r>
        <w:r w:rsidRPr="009B66A4">
          <w:rPr>
            <w:noProof/>
            <w:lang w:val="en-US"/>
          </w:rPr>
          <w:fldChar w:fldCharType="separate"/>
        </w:r>
        <w:r w:rsidR="000C2AF0" w:rsidRPr="009B66A4">
          <w:rPr>
            <w:noProof/>
            <w:lang w:val="en-US"/>
          </w:rPr>
          <w:t>22</w:t>
        </w:r>
        <w:r w:rsidRPr="009B66A4">
          <w:rPr>
            <w:noProof/>
            <w:lang w:val="en-US"/>
          </w:rPr>
          <w:fldChar w:fldCharType="end"/>
        </w:r>
      </w:hyperlink>
    </w:p>
    <w:p w:rsidR="000C2AF0" w:rsidRPr="009B66A4" w:rsidRDefault="00623DCB">
      <w:pPr>
        <w:pStyle w:val="Verzeichnis3"/>
        <w:tabs>
          <w:tab w:val="left" w:pos="1200"/>
          <w:tab w:val="right" w:leader="dot" w:pos="8289"/>
        </w:tabs>
        <w:rPr>
          <w:rFonts w:asciiTheme="minorHAnsi" w:eastAsiaTheme="minorEastAsia" w:hAnsiTheme="minorHAnsi" w:cstheme="minorBidi"/>
          <w:noProof/>
          <w:sz w:val="22"/>
          <w:szCs w:val="22"/>
          <w:lang w:val="en-US" w:eastAsia="de-DE"/>
        </w:rPr>
      </w:pPr>
      <w:hyperlink w:anchor="_Toc255910712" w:history="1">
        <w:r w:rsidR="000C2AF0" w:rsidRPr="009B66A4">
          <w:rPr>
            <w:rStyle w:val="Link"/>
            <w:noProof/>
            <w:lang w:val="en-US"/>
          </w:rPr>
          <w:t>5.4.2</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Bilateral negotiation with asymmetric agreement layer</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_Toc255910712 \h </w:instrText>
        </w:r>
        <w:r w:rsidR="009B66A4" w:rsidRPr="009B66A4">
          <w:rPr>
            <w:noProof/>
            <w:lang w:val="en-US"/>
          </w:rPr>
        </w:r>
        <w:r w:rsidRPr="009B66A4">
          <w:rPr>
            <w:noProof/>
            <w:lang w:val="en-US"/>
          </w:rPr>
          <w:fldChar w:fldCharType="separate"/>
        </w:r>
        <w:r w:rsidR="000C2AF0" w:rsidRPr="009B66A4">
          <w:rPr>
            <w:noProof/>
            <w:lang w:val="en-US"/>
          </w:rPr>
          <w:t>23</w:t>
        </w:r>
        <w:r w:rsidRPr="009B66A4">
          <w:rPr>
            <w:noProof/>
            <w:lang w:val="en-US"/>
          </w:rPr>
          <w:fldChar w:fldCharType="end"/>
        </w:r>
      </w:hyperlink>
    </w:p>
    <w:p w:rsidR="000C2AF0" w:rsidRPr="009B66A4" w:rsidRDefault="00623DCB">
      <w:pPr>
        <w:pStyle w:val="Verzeichnis3"/>
        <w:tabs>
          <w:tab w:val="left" w:pos="1200"/>
          <w:tab w:val="right" w:leader="dot" w:pos="8289"/>
        </w:tabs>
        <w:rPr>
          <w:rFonts w:asciiTheme="minorHAnsi" w:eastAsiaTheme="minorEastAsia" w:hAnsiTheme="minorHAnsi" w:cstheme="minorBidi"/>
          <w:noProof/>
          <w:sz w:val="22"/>
          <w:szCs w:val="22"/>
          <w:lang w:val="en-US" w:eastAsia="de-DE"/>
        </w:rPr>
      </w:pPr>
      <w:hyperlink w:anchor="_Toc255910713" w:history="1">
        <w:r w:rsidR="000C2AF0" w:rsidRPr="009B66A4">
          <w:rPr>
            <w:rStyle w:val="Link"/>
            <w:noProof/>
            <w:lang w:val="en-US"/>
          </w:rPr>
          <w:t>5.4.3</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Re-Negotiation of agreements with symmetric Agreement Layer</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_Toc255910713 \h </w:instrText>
        </w:r>
        <w:r w:rsidR="009B66A4" w:rsidRPr="009B66A4">
          <w:rPr>
            <w:noProof/>
            <w:lang w:val="en-US"/>
          </w:rPr>
        </w:r>
        <w:r w:rsidRPr="009B66A4">
          <w:rPr>
            <w:noProof/>
            <w:lang w:val="en-US"/>
          </w:rPr>
          <w:fldChar w:fldCharType="separate"/>
        </w:r>
        <w:r w:rsidR="000C2AF0" w:rsidRPr="009B66A4">
          <w:rPr>
            <w:noProof/>
            <w:lang w:val="en-US"/>
          </w:rPr>
          <w:t>24</w:t>
        </w:r>
        <w:r w:rsidRPr="009B66A4">
          <w:rPr>
            <w:noProof/>
            <w:lang w:val="en-US"/>
          </w:rPr>
          <w:fldChar w:fldCharType="end"/>
        </w:r>
      </w:hyperlink>
    </w:p>
    <w:p w:rsidR="000C2AF0" w:rsidRPr="009B66A4" w:rsidRDefault="00623DCB">
      <w:pPr>
        <w:pStyle w:val="Verzeichnis3"/>
        <w:tabs>
          <w:tab w:val="left" w:pos="1200"/>
          <w:tab w:val="right" w:leader="dot" w:pos="8289"/>
        </w:tabs>
        <w:rPr>
          <w:rFonts w:asciiTheme="minorHAnsi" w:eastAsiaTheme="minorEastAsia" w:hAnsiTheme="minorHAnsi" w:cstheme="minorBidi"/>
          <w:noProof/>
          <w:sz w:val="22"/>
          <w:szCs w:val="22"/>
          <w:lang w:val="en-US" w:eastAsia="de-DE"/>
        </w:rPr>
      </w:pPr>
      <w:hyperlink w:anchor="_Toc255910714" w:history="1">
        <w:r w:rsidR="000C2AF0" w:rsidRPr="009B66A4">
          <w:rPr>
            <w:rStyle w:val="Link"/>
            <w:noProof/>
            <w:lang w:val="en-US"/>
          </w:rPr>
          <w:t>5.4.4</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Negotiation Factory Port Type</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_Toc255910714 \h </w:instrText>
        </w:r>
        <w:r w:rsidR="009B66A4" w:rsidRPr="009B66A4">
          <w:rPr>
            <w:noProof/>
            <w:lang w:val="en-US"/>
          </w:rPr>
        </w:r>
        <w:r w:rsidRPr="009B66A4">
          <w:rPr>
            <w:noProof/>
            <w:lang w:val="en-US"/>
          </w:rPr>
          <w:fldChar w:fldCharType="separate"/>
        </w:r>
        <w:r w:rsidR="000C2AF0" w:rsidRPr="009B66A4">
          <w:rPr>
            <w:noProof/>
            <w:lang w:val="en-US"/>
          </w:rPr>
          <w:t>26</w:t>
        </w:r>
        <w:r w:rsidRPr="009B66A4">
          <w:rPr>
            <w:noProof/>
            <w:lang w:val="en-US"/>
          </w:rPr>
          <w:fldChar w:fldCharType="end"/>
        </w:r>
      </w:hyperlink>
    </w:p>
    <w:p w:rsidR="000C2AF0" w:rsidRPr="009B66A4" w:rsidRDefault="00623DCB">
      <w:pPr>
        <w:pStyle w:val="Verzeichnis4"/>
        <w:tabs>
          <w:tab w:val="left" w:pos="1600"/>
          <w:tab w:val="right" w:leader="dot" w:pos="8289"/>
        </w:tabs>
        <w:rPr>
          <w:rFonts w:asciiTheme="minorHAnsi" w:eastAsiaTheme="minorEastAsia" w:hAnsiTheme="minorHAnsi" w:cstheme="minorBidi"/>
          <w:noProof/>
          <w:sz w:val="22"/>
          <w:szCs w:val="22"/>
          <w:lang w:val="en-US" w:eastAsia="de-DE"/>
        </w:rPr>
      </w:pPr>
      <w:hyperlink w:anchor="_Toc255910715" w:history="1">
        <w:r w:rsidR="000C2AF0" w:rsidRPr="009B66A4">
          <w:rPr>
            <w:rStyle w:val="Link"/>
            <w:noProof/>
            <w:lang w:val="en-US"/>
          </w:rPr>
          <w:t>5.4.4.1</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Operation wsag-neg:InitiateNegotiation</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_Toc255910715 \h </w:instrText>
        </w:r>
        <w:r w:rsidR="009B66A4" w:rsidRPr="009B66A4">
          <w:rPr>
            <w:noProof/>
            <w:lang w:val="en-US"/>
          </w:rPr>
        </w:r>
        <w:r w:rsidRPr="009B66A4">
          <w:rPr>
            <w:noProof/>
            <w:lang w:val="en-US"/>
          </w:rPr>
          <w:fldChar w:fldCharType="separate"/>
        </w:r>
        <w:r w:rsidR="000C2AF0" w:rsidRPr="009B66A4">
          <w:rPr>
            <w:noProof/>
            <w:lang w:val="en-US"/>
          </w:rPr>
          <w:t>26</w:t>
        </w:r>
        <w:r w:rsidRPr="009B66A4">
          <w:rPr>
            <w:noProof/>
            <w:lang w:val="en-US"/>
          </w:rPr>
          <w:fldChar w:fldCharType="end"/>
        </w:r>
      </w:hyperlink>
    </w:p>
    <w:p w:rsidR="000C2AF0" w:rsidRPr="009B66A4" w:rsidRDefault="00623DCB">
      <w:pPr>
        <w:pStyle w:val="Verzeichnis5"/>
        <w:tabs>
          <w:tab w:val="left" w:pos="1954"/>
          <w:tab w:val="right" w:leader="dot" w:pos="8289"/>
        </w:tabs>
        <w:rPr>
          <w:rFonts w:asciiTheme="minorHAnsi" w:eastAsiaTheme="minorEastAsia" w:hAnsiTheme="minorHAnsi" w:cstheme="minorBidi"/>
          <w:noProof/>
          <w:sz w:val="22"/>
          <w:szCs w:val="22"/>
          <w:lang w:val="en-US" w:eastAsia="de-DE"/>
        </w:rPr>
      </w:pPr>
      <w:hyperlink w:anchor="_Toc255910716" w:history="1">
        <w:r w:rsidR="000C2AF0" w:rsidRPr="009B66A4">
          <w:rPr>
            <w:rStyle w:val="Link"/>
            <w:noProof/>
            <w:lang w:val="en-US"/>
          </w:rPr>
          <w:t>5.4.4.1.1</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Input</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_Toc255910716 \h </w:instrText>
        </w:r>
        <w:r w:rsidR="009B66A4" w:rsidRPr="009B66A4">
          <w:rPr>
            <w:noProof/>
            <w:lang w:val="en-US"/>
          </w:rPr>
        </w:r>
        <w:r w:rsidRPr="009B66A4">
          <w:rPr>
            <w:noProof/>
            <w:lang w:val="en-US"/>
          </w:rPr>
          <w:fldChar w:fldCharType="separate"/>
        </w:r>
        <w:r w:rsidR="000C2AF0" w:rsidRPr="009B66A4">
          <w:rPr>
            <w:noProof/>
            <w:lang w:val="en-US"/>
          </w:rPr>
          <w:t>26</w:t>
        </w:r>
        <w:r w:rsidRPr="009B66A4">
          <w:rPr>
            <w:noProof/>
            <w:lang w:val="en-US"/>
          </w:rPr>
          <w:fldChar w:fldCharType="end"/>
        </w:r>
      </w:hyperlink>
    </w:p>
    <w:p w:rsidR="000C2AF0" w:rsidRPr="009B66A4" w:rsidRDefault="00623DCB">
      <w:pPr>
        <w:pStyle w:val="Verzeichnis5"/>
        <w:tabs>
          <w:tab w:val="left" w:pos="1954"/>
          <w:tab w:val="right" w:leader="dot" w:pos="8289"/>
        </w:tabs>
        <w:rPr>
          <w:rFonts w:asciiTheme="minorHAnsi" w:eastAsiaTheme="minorEastAsia" w:hAnsiTheme="minorHAnsi" w:cstheme="minorBidi"/>
          <w:noProof/>
          <w:sz w:val="22"/>
          <w:szCs w:val="22"/>
          <w:lang w:val="en-US" w:eastAsia="de-DE"/>
        </w:rPr>
      </w:pPr>
      <w:hyperlink w:anchor="_Toc255910717" w:history="1">
        <w:r w:rsidR="000C2AF0" w:rsidRPr="009B66A4">
          <w:rPr>
            <w:rStyle w:val="Link"/>
            <w:noProof/>
            <w:lang w:val="en-US"/>
          </w:rPr>
          <w:t>5.4.4.1.2</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Result</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_Toc255910717 \h </w:instrText>
        </w:r>
        <w:r w:rsidR="009B66A4" w:rsidRPr="009B66A4">
          <w:rPr>
            <w:noProof/>
            <w:lang w:val="en-US"/>
          </w:rPr>
        </w:r>
        <w:r w:rsidRPr="009B66A4">
          <w:rPr>
            <w:noProof/>
            <w:lang w:val="en-US"/>
          </w:rPr>
          <w:fldChar w:fldCharType="separate"/>
        </w:r>
        <w:r w:rsidR="000C2AF0" w:rsidRPr="009B66A4">
          <w:rPr>
            <w:noProof/>
            <w:lang w:val="en-US"/>
          </w:rPr>
          <w:t>27</w:t>
        </w:r>
        <w:r w:rsidRPr="009B66A4">
          <w:rPr>
            <w:noProof/>
            <w:lang w:val="en-US"/>
          </w:rPr>
          <w:fldChar w:fldCharType="end"/>
        </w:r>
      </w:hyperlink>
    </w:p>
    <w:p w:rsidR="000C2AF0" w:rsidRPr="009B66A4" w:rsidRDefault="00623DCB">
      <w:pPr>
        <w:pStyle w:val="Verzeichnis5"/>
        <w:tabs>
          <w:tab w:val="left" w:pos="1954"/>
          <w:tab w:val="right" w:leader="dot" w:pos="8289"/>
        </w:tabs>
        <w:rPr>
          <w:rFonts w:asciiTheme="minorHAnsi" w:eastAsiaTheme="minorEastAsia" w:hAnsiTheme="minorHAnsi" w:cstheme="minorBidi"/>
          <w:noProof/>
          <w:sz w:val="22"/>
          <w:szCs w:val="22"/>
          <w:lang w:val="en-US" w:eastAsia="de-DE"/>
        </w:rPr>
      </w:pPr>
      <w:hyperlink w:anchor="_Toc255910718" w:history="1">
        <w:r w:rsidR="000C2AF0" w:rsidRPr="009B66A4">
          <w:rPr>
            <w:rStyle w:val="Link"/>
            <w:noProof/>
            <w:lang w:val="en-US"/>
          </w:rPr>
          <w:t>5.4.4.1.3</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Faults</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_Toc255910718 \h </w:instrText>
        </w:r>
        <w:r w:rsidR="009B66A4" w:rsidRPr="009B66A4">
          <w:rPr>
            <w:noProof/>
            <w:lang w:val="en-US"/>
          </w:rPr>
        </w:r>
        <w:r w:rsidRPr="009B66A4">
          <w:rPr>
            <w:noProof/>
            <w:lang w:val="en-US"/>
          </w:rPr>
          <w:fldChar w:fldCharType="separate"/>
        </w:r>
        <w:r w:rsidR="000C2AF0" w:rsidRPr="009B66A4">
          <w:rPr>
            <w:noProof/>
            <w:lang w:val="en-US"/>
          </w:rPr>
          <w:t>27</w:t>
        </w:r>
        <w:r w:rsidRPr="009B66A4">
          <w:rPr>
            <w:noProof/>
            <w:lang w:val="en-US"/>
          </w:rPr>
          <w:fldChar w:fldCharType="end"/>
        </w:r>
      </w:hyperlink>
    </w:p>
    <w:p w:rsidR="000C2AF0" w:rsidRPr="009B66A4" w:rsidRDefault="00623DCB">
      <w:pPr>
        <w:pStyle w:val="Verzeichnis3"/>
        <w:tabs>
          <w:tab w:val="left" w:pos="1200"/>
          <w:tab w:val="right" w:leader="dot" w:pos="8289"/>
        </w:tabs>
        <w:rPr>
          <w:rFonts w:asciiTheme="minorHAnsi" w:eastAsiaTheme="minorEastAsia" w:hAnsiTheme="minorHAnsi" w:cstheme="minorBidi"/>
          <w:noProof/>
          <w:sz w:val="22"/>
          <w:szCs w:val="22"/>
          <w:lang w:val="en-US" w:eastAsia="de-DE"/>
        </w:rPr>
      </w:pPr>
      <w:hyperlink w:anchor="_Toc255910719" w:history="1">
        <w:r w:rsidR="000C2AF0" w:rsidRPr="009B66A4">
          <w:rPr>
            <w:rStyle w:val="Link"/>
            <w:noProof/>
            <w:lang w:val="en-US"/>
          </w:rPr>
          <w:t>5.4.5</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Negotiation Port Type</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_Toc255910719 \h </w:instrText>
        </w:r>
        <w:r w:rsidR="009B66A4" w:rsidRPr="009B66A4">
          <w:rPr>
            <w:noProof/>
            <w:lang w:val="en-US"/>
          </w:rPr>
        </w:r>
        <w:r w:rsidRPr="009B66A4">
          <w:rPr>
            <w:noProof/>
            <w:lang w:val="en-US"/>
          </w:rPr>
          <w:fldChar w:fldCharType="separate"/>
        </w:r>
        <w:r w:rsidR="000C2AF0" w:rsidRPr="009B66A4">
          <w:rPr>
            <w:noProof/>
            <w:lang w:val="en-US"/>
          </w:rPr>
          <w:t>27</w:t>
        </w:r>
        <w:r w:rsidRPr="009B66A4">
          <w:rPr>
            <w:noProof/>
            <w:lang w:val="en-US"/>
          </w:rPr>
          <w:fldChar w:fldCharType="end"/>
        </w:r>
      </w:hyperlink>
    </w:p>
    <w:p w:rsidR="000C2AF0" w:rsidRPr="009B66A4" w:rsidRDefault="00623DCB">
      <w:pPr>
        <w:pStyle w:val="Verzeichnis4"/>
        <w:tabs>
          <w:tab w:val="left" w:pos="1600"/>
          <w:tab w:val="right" w:leader="dot" w:pos="8289"/>
        </w:tabs>
        <w:rPr>
          <w:rFonts w:asciiTheme="minorHAnsi" w:eastAsiaTheme="minorEastAsia" w:hAnsiTheme="minorHAnsi" w:cstheme="minorBidi"/>
          <w:noProof/>
          <w:sz w:val="22"/>
          <w:szCs w:val="22"/>
          <w:lang w:val="en-US" w:eastAsia="de-DE"/>
        </w:rPr>
      </w:pPr>
      <w:hyperlink w:anchor="_Toc255910720" w:history="1">
        <w:r w:rsidR="000C2AF0" w:rsidRPr="009B66A4">
          <w:rPr>
            <w:rStyle w:val="Link"/>
            <w:noProof/>
            <w:lang w:val="en-US"/>
          </w:rPr>
          <w:t>5.4.5.1</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Operation wsag-neg:Negotiate</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_Toc255910720 \h </w:instrText>
        </w:r>
        <w:r w:rsidR="009B66A4" w:rsidRPr="009B66A4">
          <w:rPr>
            <w:noProof/>
            <w:lang w:val="en-US"/>
          </w:rPr>
        </w:r>
        <w:r w:rsidRPr="009B66A4">
          <w:rPr>
            <w:noProof/>
            <w:lang w:val="en-US"/>
          </w:rPr>
          <w:fldChar w:fldCharType="separate"/>
        </w:r>
        <w:r w:rsidR="000C2AF0" w:rsidRPr="009B66A4">
          <w:rPr>
            <w:noProof/>
            <w:lang w:val="en-US"/>
          </w:rPr>
          <w:t>27</w:t>
        </w:r>
        <w:r w:rsidRPr="009B66A4">
          <w:rPr>
            <w:noProof/>
            <w:lang w:val="en-US"/>
          </w:rPr>
          <w:fldChar w:fldCharType="end"/>
        </w:r>
      </w:hyperlink>
    </w:p>
    <w:p w:rsidR="000C2AF0" w:rsidRPr="009B66A4" w:rsidRDefault="00623DCB">
      <w:pPr>
        <w:pStyle w:val="Verzeichnis5"/>
        <w:tabs>
          <w:tab w:val="left" w:pos="1954"/>
          <w:tab w:val="right" w:leader="dot" w:pos="8289"/>
        </w:tabs>
        <w:rPr>
          <w:rFonts w:asciiTheme="minorHAnsi" w:eastAsiaTheme="minorEastAsia" w:hAnsiTheme="minorHAnsi" w:cstheme="minorBidi"/>
          <w:noProof/>
          <w:sz w:val="22"/>
          <w:szCs w:val="22"/>
          <w:lang w:val="en-US" w:eastAsia="de-DE"/>
        </w:rPr>
      </w:pPr>
      <w:hyperlink w:anchor="_Toc255910721" w:history="1">
        <w:r w:rsidR="000C2AF0" w:rsidRPr="009B66A4">
          <w:rPr>
            <w:rStyle w:val="Link"/>
            <w:noProof/>
            <w:lang w:val="en-US"/>
          </w:rPr>
          <w:t>5.4.5.1.1</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Input</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_Toc255910721 \h </w:instrText>
        </w:r>
        <w:r w:rsidR="009B66A4" w:rsidRPr="009B66A4">
          <w:rPr>
            <w:noProof/>
            <w:lang w:val="en-US"/>
          </w:rPr>
        </w:r>
        <w:r w:rsidRPr="009B66A4">
          <w:rPr>
            <w:noProof/>
            <w:lang w:val="en-US"/>
          </w:rPr>
          <w:fldChar w:fldCharType="separate"/>
        </w:r>
        <w:r w:rsidR="000C2AF0" w:rsidRPr="009B66A4">
          <w:rPr>
            <w:noProof/>
            <w:lang w:val="en-US"/>
          </w:rPr>
          <w:t>27</w:t>
        </w:r>
        <w:r w:rsidRPr="009B66A4">
          <w:rPr>
            <w:noProof/>
            <w:lang w:val="en-US"/>
          </w:rPr>
          <w:fldChar w:fldCharType="end"/>
        </w:r>
      </w:hyperlink>
    </w:p>
    <w:p w:rsidR="000C2AF0" w:rsidRPr="009B66A4" w:rsidRDefault="00623DCB">
      <w:pPr>
        <w:pStyle w:val="Verzeichnis5"/>
        <w:tabs>
          <w:tab w:val="left" w:pos="1954"/>
          <w:tab w:val="right" w:leader="dot" w:pos="8289"/>
        </w:tabs>
        <w:rPr>
          <w:rFonts w:asciiTheme="minorHAnsi" w:eastAsiaTheme="minorEastAsia" w:hAnsiTheme="minorHAnsi" w:cstheme="minorBidi"/>
          <w:noProof/>
          <w:sz w:val="22"/>
          <w:szCs w:val="22"/>
          <w:lang w:val="en-US" w:eastAsia="de-DE"/>
        </w:rPr>
      </w:pPr>
      <w:hyperlink w:anchor="_Toc255910722" w:history="1">
        <w:r w:rsidR="000C2AF0" w:rsidRPr="009B66A4">
          <w:rPr>
            <w:rStyle w:val="Link"/>
            <w:noProof/>
            <w:lang w:val="en-US"/>
          </w:rPr>
          <w:t>5.4.5.1.2</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Result</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_Toc255910722 \h </w:instrText>
        </w:r>
        <w:r w:rsidR="009B66A4" w:rsidRPr="009B66A4">
          <w:rPr>
            <w:noProof/>
            <w:lang w:val="en-US"/>
          </w:rPr>
        </w:r>
        <w:r w:rsidRPr="009B66A4">
          <w:rPr>
            <w:noProof/>
            <w:lang w:val="en-US"/>
          </w:rPr>
          <w:fldChar w:fldCharType="separate"/>
        </w:r>
        <w:r w:rsidR="000C2AF0" w:rsidRPr="009B66A4">
          <w:rPr>
            <w:noProof/>
            <w:lang w:val="en-US"/>
          </w:rPr>
          <w:t>28</w:t>
        </w:r>
        <w:r w:rsidRPr="009B66A4">
          <w:rPr>
            <w:noProof/>
            <w:lang w:val="en-US"/>
          </w:rPr>
          <w:fldChar w:fldCharType="end"/>
        </w:r>
      </w:hyperlink>
    </w:p>
    <w:p w:rsidR="000C2AF0" w:rsidRPr="009B66A4" w:rsidRDefault="00623DCB">
      <w:pPr>
        <w:pStyle w:val="Verzeichnis5"/>
        <w:tabs>
          <w:tab w:val="left" w:pos="1954"/>
          <w:tab w:val="right" w:leader="dot" w:pos="8289"/>
        </w:tabs>
        <w:rPr>
          <w:rFonts w:asciiTheme="minorHAnsi" w:eastAsiaTheme="minorEastAsia" w:hAnsiTheme="minorHAnsi" w:cstheme="minorBidi"/>
          <w:noProof/>
          <w:sz w:val="22"/>
          <w:szCs w:val="22"/>
          <w:lang w:val="en-US" w:eastAsia="de-DE"/>
        </w:rPr>
      </w:pPr>
      <w:hyperlink w:anchor="_Toc255910723" w:history="1">
        <w:r w:rsidR="000C2AF0" w:rsidRPr="009B66A4">
          <w:rPr>
            <w:rStyle w:val="Link"/>
            <w:noProof/>
            <w:lang w:val="en-US"/>
          </w:rPr>
          <w:t>5.4.5.1.3</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Faults</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_Toc255910723 \h </w:instrText>
        </w:r>
        <w:r w:rsidR="009B66A4" w:rsidRPr="009B66A4">
          <w:rPr>
            <w:noProof/>
            <w:lang w:val="en-US"/>
          </w:rPr>
        </w:r>
        <w:r w:rsidRPr="009B66A4">
          <w:rPr>
            <w:noProof/>
            <w:lang w:val="en-US"/>
          </w:rPr>
          <w:fldChar w:fldCharType="separate"/>
        </w:r>
        <w:r w:rsidR="000C2AF0" w:rsidRPr="009B66A4">
          <w:rPr>
            <w:noProof/>
            <w:lang w:val="en-US"/>
          </w:rPr>
          <w:t>29</w:t>
        </w:r>
        <w:r w:rsidRPr="009B66A4">
          <w:rPr>
            <w:noProof/>
            <w:lang w:val="en-US"/>
          </w:rPr>
          <w:fldChar w:fldCharType="end"/>
        </w:r>
      </w:hyperlink>
    </w:p>
    <w:p w:rsidR="000C2AF0" w:rsidRPr="009B66A4" w:rsidRDefault="00623DCB">
      <w:pPr>
        <w:pStyle w:val="Verzeichnis4"/>
        <w:tabs>
          <w:tab w:val="left" w:pos="1600"/>
          <w:tab w:val="right" w:leader="dot" w:pos="8289"/>
        </w:tabs>
        <w:rPr>
          <w:rFonts w:asciiTheme="minorHAnsi" w:eastAsiaTheme="minorEastAsia" w:hAnsiTheme="minorHAnsi" w:cstheme="minorBidi"/>
          <w:noProof/>
          <w:sz w:val="22"/>
          <w:szCs w:val="22"/>
          <w:lang w:val="en-US" w:eastAsia="de-DE"/>
        </w:rPr>
      </w:pPr>
      <w:hyperlink w:anchor="_Toc255910724" w:history="1">
        <w:r w:rsidR="000C2AF0" w:rsidRPr="009B66A4">
          <w:rPr>
            <w:rStyle w:val="Link"/>
            <w:noProof/>
            <w:lang w:val="en-US"/>
          </w:rPr>
          <w:t>5.4.5.2</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Operation wsag-neg:Terminate</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_Toc255910724 \h </w:instrText>
        </w:r>
        <w:r w:rsidR="009B66A4" w:rsidRPr="009B66A4">
          <w:rPr>
            <w:noProof/>
            <w:lang w:val="en-US"/>
          </w:rPr>
        </w:r>
        <w:r w:rsidRPr="009B66A4">
          <w:rPr>
            <w:noProof/>
            <w:lang w:val="en-US"/>
          </w:rPr>
          <w:fldChar w:fldCharType="separate"/>
        </w:r>
        <w:r w:rsidR="000C2AF0" w:rsidRPr="009B66A4">
          <w:rPr>
            <w:noProof/>
            <w:lang w:val="en-US"/>
          </w:rPr>
          <w:t>29</w:t>
        </w:r>
        <w:r w:rsidRPr="009B66A4">
          <w:rPr>
            <w:noProof/>
            <w:lang w:val="en-US"/>
          </w:rPr>
          <w:fldChar w:fldCharType="end"/>
        </w:r>
      </w:hyperlink>
    </w:p>
    <w:p w:rsidR="000C2AF0" w:rsidRPr="009B66A4" w:rsidRDefault="00623DCB">
      <w:pPr>
        <w:pStyle w:val="Verzeichnis5"/>
        <w:tabs>
          <w:tab w:val="left" w:pos="1954"/>
          <w:tab w:val="right" w:leader="dot" w:pos="8289"/>
        </w:tabs>
        <w:rPr>
          <w:rFonts w:asciiTheme="minorHAnsi" w:eastAsiaTheme="minorEastAsia" w:hAnsiTheme="minorHAnsi" w:cstheme="minorBidi"/>
          <w:noProof/>
          <w:sz w:val="22"/>
          <w:szCs w:val="22"/>
          <w:lang w:val="en-US" w:eastAsia="de-DE"/>
        </w:rPr>
      </w:pPr>
      <w:hyperlink w:anchor="_Toc255910725" w:history="1">
        <w:r w:rsidR="000C2AF0" w:rsidRPr="009B66A4">
          <w:rPr>
            <w:rStyle w:val="Link"/>
            <w:noProof/>
            <w:lang w:val="en-US"/>
          </w:rPr>
          <w:t>5.4.5.2.1</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Input</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_Toc255910725 \h </w:instrText>
        </w:r>
        <w:r w:rsidR="009B66A4" w:rsidRPr="009B66A4">
          <w:rPr>
            <w:noProof/>
            <w:lang w:val="en-US"/>
          </w:rPr>
        </w:r>
        <w:r w:rsidRPr="009B66A4">
          <w:rPr>
            <w:noProof/>
            <w:lang w:val="en-US"/>
          </w:rPr>
          <w:fldChar w:fldCharType="separate"/>
        </w:r>
        <w:r w:rsidR="000C2AF0" w:rsidRPr="009B66A4">
          <w:rPr>
            <w:noProof/>
            <w:lang w:val="en-US"/>
          </w:rPr>
          <w:t>29</w:t>
        </w:r>
        <w:r w:rsidRPr="009B66A4">
          <w:rPr>
            <w:noProof/>
            <w:lang w:val="en-US"/>
          </w:rPr>
          <w:fldChar w:fldCharType="end"/>
        </w:r>
      </w:hyperlink>
    </w:p>
    <w:p w:rsidR="000C2AF0" w:rsidRPr="009B66A4" w:rsidRDefault="00623DCB">
      <w:pPr>
        <w:pStyle w:val="Verzeichnis5"/>
        <w:tabs>
          <w:tab w:val="left" w:pos="1954"/>
          <w:tab w:val="right" w:leader="dot" w:pos="8289"/>
        </w:tabs>
        <w:rPr>
          <w:rFonts w:asciiTheme="minorHAnsi" w:eastAsiaTheme="minorEastAsia" w:hAnsiTheme="minorHAnsi" w:cstheme="minorBidi"/>
          <w:noProof/>
          <w:sz w:val="22"/>
          <w:szCs w:val="22"/>
          <w:lang w:val="en-US" w:eastAsia="de-DE"/>
        </w:rPr>
      </w:pPr>
      <w:hyperlink w:anchor="_Toc255910726" w:history="1">
        <w:r w:rsidR="000C2AF0" w:rsidRPr="009B66A4">
          <w:rPr>
            <w:rStyle w:val="Link"/>
            <w:noProof/>
            <w:lang w:val="en-US"/>
          </w:rPr>
          <w:t>5.4.5.2.2</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Result</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_Toc255910726 \h </w:instrText>
        </w:r>
        <w:r w:rsidR="009B66A4" w:rsidRPr="009B66A4">
          <w:rPr>
            <w:noProof/>
            <w:lang w:val="en-US"/>
          </w:rPr>
        </w:r>
        <w:r w:rsidRPr="009B66A4">
          <w:rPr>
            <w:noProof/>
            <w:lang w:val="en-US"/>
          </w:rPr>
          <w:fldChar w:fldCharType="separate"/>
        </w:r>
        <w:r w:rsidR="000C2AF0" w:rsidRPr="009B66A4">
          <w:rPr>
            <w:noProof/>
            <w:lang w:val="en-US"/>
          </w:rPr>
          <w:t>29</w:t>
        </w:r>
        <w:r w:rsidRPr="009B66A4">
          <w:rPr>
            <w:noProof/>
            <w:lang w:val="en-US"/>
          </w:rPr>
          <w:fldChar w:fldCharType="end"/>
        </w:r>
      </w:hyperlink>
    </w:p>
    <w:p w:rsidR="000C2AF0" w:rsidRPr="009B66A4" w:rsidRDefault="00623DCB">
      <w:pPr>
        <w:pStyle w:val="Verzeichnis5"/>
        <w:tabs>
          <w:tab w:val="left" w:pos="1954"/>
          <w:tab w:val="right" w:leader="dot" w:pos="8289"/>
        </w:tabs>
        <w:rPr>
          <w:rFonts w:asciiTheme="minorHAnsi" w:eastAsiaTheme="minorEastAsia" w:hAnsiTheme="minorHAnsi" w:cstheme="minorBidi"/>
          <w:noProof/>
          <w:sz w:val="22"/>
          <w:szCs w:val="22"/>
          <w:lang w:val="en-US" w:eastAsia="de-DE"/>
        </w:rPr>
      </w:pPr>
      <w:hyperlink w:anchor="_Toc255910727" w:history="1">
        <w:r w:rsidR="000C2AF0" w:rsidRPr="009B66A4">
          <w:rPr>
            <w:rStyle w:val="Link"/>
            <w:noProof/>
            <w:lang w:val="en-US"/>
          </w:rPr>
          <w:t>5.4.5.2.3</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Faults</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_Toc255910727 \h </w:instrText>
        </w:r>
        <w:r w:rsidR="009B66A4" w:rsidRPr="009B66A4">
          <w:rPr>
            <w:noProof/>
            <w:lang w:val="en-US"/>
          </w:rPr>
        </w:r>
        <w:r w:rsidRPr="009B66A4">
          <w:rPr>
            <w:noProof/>
            <w:lang w:val="en-US"/>
          </w:rPr>
          <w:fldChar w:fldCharType="separate"/>
        </w:r>
        <w:r w:rsidR="000C2AF0" w:rsidRPr="009B66A4">
          <w:rPr>
            <w:noProof/>
            <w:lang w:val="en-US"/>
          </w:rPr>
          <w:t>29</w:t>
        </w:r>
        <w:r w:rsidRPr="009B66A4">
          <w:rPr>
            <w:noProof/>
            <w:lang w:val="en-US"/>
          </w:rPr>
          <w:fldChar w:fldCharType="end"/>
        </w:r>
      </w:hyperlink>
    </w:p>
    <w:p w:rsidR="000C2AF0" w:rsidRPr="009B66A4" w:rsidRDefault="00623DCB">
      <w:pPr>
        <w:pStyle w:val="Verzeichnis4"/>
        <w:tabs>
          <w:tab w:val="left" w:pos="1600"/>
          <w:tab w:val="right" w:leader="dot" w:pos="8289"/>
        </w:tabs>
        <w:rPr>
          <w:rFonts w:asciiTheme="minorHAnsi" w:eastAsiaTheme="minorEastAsia" w:hAnsiTheme="minorHAnsi" w:cstheme="minorBidi"/>
          <w:noProof/>
          <w:sz w:val="22"/>
          <w:szCs w:val="22"/>
          <w:lang w:val="en-US" w:eastAsia="de-DE"/>
        </w:rPr>
      </w:pPr>
      <w:hyperlink w:anchor="_Toc255910728" w:history="1">
        <w:r w:rsidR="000C2AF0" w:rsidRPr="009B66A4">
          <w:rPr>
            <w:rStyle w:val="Link"/>
            <w:noProof/>
            <w:lang w:val="en-US"/>
          </w:rPr>
          <w:t>5.4.5.3</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Resource Property wsag-neg:NegotiationContext</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_Toc255910728 \h </w:instrText>
        </w:r>
        <w:r w:rsidR="009B66A4" w:rsidRPr="009B66A4">
          <w:rPr>
            <w:noProof/>
            <w:lang w:val="en-US"/>
          </w:rPr>
        </w:r>
        <w:r w:rsidRPr="009B66A4">
          <w:rPr>
            <w:noProof/>
            <w:lang w:val="en-US"/>
          </w:rPr>
          <w:fldChar w:fldCharType="separate"/>
        </w:r>
        <w:r w:rsidR="000C2AF0" w:rsidRPr="009B66A4">
          <w:rPr>
            <w:noProof/>
            <w:lang w:val="en-US"/>
          </w:rPr>
          <w:t>29</w:t>
        </w:r>
        <w:r w:rsidRPr="009B66A4">
          <w:rPr>
            <w:noProof/>
            <w:lang w:val="en-US"/>
          </w:rPr>
          <w:fldChar w:fldCharType="end"/>
        </w:r>
      </w:hyperlink>
    </w:p>
    <w:p w:rsidR="000C2AF0" w:rsidRPr="009B66A4" w:rsidRDefault="00623DCB">
      <w:pPr>
        <w:pStyle w:val="Verzeichnis4"/>
        <w:tabs>
          <w:tab w:val="left" w:pos="1600"/>
          <w:tab w:val="right" w:leader="dot" w:pos="8289"/>
        </w:tabs>
        <w:rPr>
          <w:rFonts w:asciiTheme="minorHAnsi" w:eastAsiaTheme="minorEastAsia" w:hAnsiTheme="minorHAnsi" w:cstheme="minorBidi"/>
          <w:noProof/>
          <w:sz w:val="22"/>
          <w:szCs w:val="22"/>
          <w:lang w:val="en-US" w:eastAsia="de-DE"/>
        </w:rPr>
      </w:pPr>
      <w:hyperlink w:anchor="_Toc255910729" w:history="1">
        <w:r w:rsidR="000C2AF0" w:rsidRPr="009B66A4">
          <w:rPr>
            <w:rStyle w:val="Link"/>
            <w:noProof/>
            <w:lang w:val="en-US"/>
          </w:rPr>
          <w:t>5.4.5.4</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Resource Property wsag-neg:NegotiationOffer</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_Toc255910729 \h </w:instrText>
        </w:r>
        <w:r w:rsidR="009B66A4" w:rsidRPr="009B66A4">
          <w:rPr>
            <w:noProof/>
            <w:lang w:val="en-US"/>
          </w:rPr>
        </w:r>
        <w:r w:rsidRPr="009B66A4">
          <w:rPr>
            <w:noProof/>
            <w:lang w:val="en-US"/>
          </w:rPr>
          <w:fldChar w:fldCharType="separate"/>
        </w:r>
        <w:r w:rsidR="000C2AF0" w:rsidRPr="009B66A4">
          <w:rPr>
            <w:noProof/>
            <w:lang w:val="en-US"/>
          </w:rPr>
          <w:t>29</w:t>
        </w:r>
        <w:r w:rsidRPr="009B66A4">
          <w:rPr>
            <w:noProof/>
            <w:lang w:val="en-US"/>
          </w:rPr>
          <w:fldChar w:fldCharType="end"/>
        </w:r>
      </w:hyperlink>
    </w:p>
    <w:p w:rsidR="000C2AF0" w:rsidRPr="009B66A4" w:rsidRDefault="00623DCB">
      <w:pPr>
        <w:pStyle w:val="Verzeichnis3"/>
        <w:tabs>
          <w:tab w:val="left" w:pos="1200"/>
          <w:tab w:val="right" w:leader="dot" w:pos="8289"/>
        </w:tabs>
        <w:rPr>
          <w:rFonts w:asciiTheme="minorHAnsi" w:eastAsiaTheme="minorEastAsia" w:hAnsiTheme="minorHAnsi" w:cstheme="minorBidi"/>
          <w:noProof/>
          <w:sz w:val="22"/>
          <w:szCs w:val="22"/>
          <w:lang w:val="en-US" w:eastAsia="de-DE"/>
        </w:rPr>
      </w:pPr>
      <w:hyperlink w:anchor="_Toc255910730" w:history="1">
        <w:r w:rsidR="000C2AF0" w:rsidRPr="009B66A4">
          <w:rPr>
            <w:rStyle w:val="Link"/>
            <w:noProof/>
            <w:lang w:val="en-US"/>
          </w:rPr>
          <w:t>5.4.6</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Offer Advertisement Port Type</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_Toc255910730 \h </w:instrText>
        </w:r>
        <w:r w:rsidR="009B66A4" w:rsidRPr="009B66A4">
          <w:rPr>
            <w:noProof/>
            <w:lang w:val="en-US"/>
          </w:rPr>
        </w:r>
        <w:r w:rsidRPr="009B66A4">
          <w:rPr>
            <w:noProof/>
            <w:lang w:val="en-US"/>
          </w:rPr>
          <w:fldChar w:fldCharType="separate"/>
        </w:r>
        <w:r w:rsidR="000C2AF0" w:rsidRPr="009B66A4">
          <w:rPr>
            <w:noProof/>
            <w:lang w:val="en-US"/>
          </w:rPr>
          <w:t>29</w:t>
        </w:r>
        <w:r w:rsidRPr="009B66A4">
          <w:rPr>
            <w:noProof/>
            <w:lang w:val="en-US"/>
          </w:rPr>
          <w:fldChar w:fldCharType="end"/>
        </w:r>
      </w:hyperlink>
    </w:p>
    <w:p w:rsidR="000C2AF0" w:rsidRPr="009B66A4" w:rsidRDefault="00623DCB">
      <w:pPr>
        <w:pStyle w:val="Verzeichnis4"/>
        <w:tabs>
          <w:tab w:val="left" w:pos="1600"/>
          <w:tab w:val="right" w:leader="dot" w:pos="8289"/>
        </w:tabs>
        <w:rPr>
          <w:rFonts w:asciiTheme="minorHAnsi" w:eastAsiaTheme="minorEastAsia" w:hAnsiTheme="minorHAnsi" w:cstheme="minorBidi"/>
          <w:noProof/>
          <w:sz w:val="22"/>
          <w:szCs w:val="22"/>
          <w:lang w:val="en-US" w:eastAsia="de-DE"/>
        </w:rPr>
      </w:pPr>
      <w:hyperlink w:anchor="_Toc255910731" w:history="1">
        <w:r w:rsidR="000C2AF0" w:rsidRPr="009B66A4">
          <w:rPr>
            <w:rStyle w:val="Link"/>
            <w:noProof/>
            <w:lang w:val="en-US"/>
          </w:rPr>
          <w:t>5.4.6.1</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Operation wsag-neg:Advertise</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_Toc255910731 \h </w:instrText>
        </w:r>
        <w:r w:rsidR="009B66A4" w:rsidRPr="009B66A4">
          <w:rPr>
            <w:noProof/>
            <w:lang w:val="en-US"/>
          </w:rPr>
        </w:r>
        <w:r w:rsidRPr="009B66A4">
          <w:rPr>
            <w:noProof/>
            <w:lang w:val="en-US"/>
          </w:rPr>
          <w:fldChar w:fldCharType="separate"/>
        </w:r>
        <w:r w:rsidR="000C2AF0" w:rsidRPr="009B66A4">
          <w:rPr>
            <w:noProof/>
            <w:lang w:val="en-US"/>
          </w:rPr>
          <w:t>30</w:t>
        </w:r>
        <w:r w:rsidRPr="009B66A4">
          <w:rPr>
            <w:noProof/>
            <w:lang w:val="en-US"/>
          </w:rPr>
          <w:fldChar w:fldCharType="end"/>
        </w:r>
      </w:hyperlink>
    </w:p>
    <w:p w:rsidR="000C2AF0" w:rsidRPr="009B66A4" w:rsidRDefault="00623DCB">
      <w:pPr>
        <w:pStyle w:val="Verzeichnis5"/>
        <w:tabs>
          <w:tab w:val="left" w:pos="1954"/>
          <w:tab w:val="right" w:leader="dot" w:pos="8289"/>
        </w:tabs>
        <w:rPr>
          <w:rFonts w:asciiTheme="minorHAnsi" w:eastAsiaTheme="minorEastAsia" w:hAnsiTheme="minorHAnsi" w:cstheme="minorBidi"/>
          <w:noProof/>
          <w:sz w:val="22"/>
          <w:szCs w:val="22"/>
          <w:lang w:val="en-US" w:eastAsia="de-DE"/>
        </w:rPr>
      </w:pPr>
      <w:hyperlink w:anchor="_Toc255910732" w:history="1">
        <w:r w:rsidR="000C2AF0" w:rsidRPr="009B66A4">
          <w:rPr>
            <w:rStyle w:val="Link"/>
            <w:noProof/>
            <w:lang w:val="en-US"/>
          </w:rPr>
          <w:t>5.4.6.1.1</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Input</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_Toc255910732 \h </w:instrText>
        </w:r>
        <w:r w:rsidR="009B66A4" w:rsidRPr="009B66A4">
          <w:rPr>
            <w:noProof/>
            <w:lang w:val="en-US"/>
          </w:rPr>
        </w:r>
        <w:r w:rsidRPr="009B66A4">
          <w:rPr>
            <w:noProof/>
            <w:lang w:val="en-US"/>
          </w:rPr>
          <w:fldChar w:fldCharType="separate"/>
        </w:r>
        <w:r w:rsidR="000C2AF0" w:rsidRPr="009B66A4">
          <w:rPr>
            <w:noProof/>
            <w:lang w:val="en-US"/>
          </w:rPr>
          <w:t>30</w:t>
        </w:r>
        <w:r w:rsidRPr="009B66A4">
          <w:rPr>
            <w:noProof/>
            <w:lang w:val="en-US"/>
          </w:rPr>
          <w:fldChar w:fldCharType="end"/>
        </w:r>
      </w:hyperlink>
    </w:p>
    <w:p w:rsidR="000C2AF0" w:rsidRPr="009B66A4" w:rsidRDefault="00623DCB">
      <w:pPr>
        <w:pStyle w:val="Verzeichnis5"/>
        <w:tabs>
          <w:tab w:val="left" w:pos="1954"/>
          <w:tab w:val="right" w:leader="dot" w:pos="8289"/>
        </w:tabs>
        <w:rPr>
          <w:rFonts w:asciiTheme="minorHAnsi" w:eastAsiaTheme="minorEastAsia" w:hAnsiTheme="minorHAnsi" w:cstheme="minorBidi"/>
          <w:noProof/>
          <w:sz w:val="22"/>
          <w:szCs w:val="22"/>
          <w:lang w:val="en-US" w:eastAsia="de-DE"/>
        </w:rPr>
      </w:pPr>
      <w:hyperlink w:anchor="_Toc255910733" w:history="1">
        <w:r w:rsidR="000C2AF0" w:rsidRPr="009B66A4">
          <w:rPr>
            <w:rStyle w:val="Link"/>
            <w:noProof/>
            <w:lang w:val="en-US"/>
          </w:rPr>
          <w:t>5.4.6.1.2</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Result</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_Toc255910733 \h </w:instrText>
        </w:r>
        <w:r w:rsidR="009B66A4" w:rsidRPr="009B66A4">
          <w:rPr>
            <w:noProof/>
            <w:lang w:val="en-US"/>
          </w:rPr>
        </w:r>
        <w:r w:rsidRPr="009B66A4">
          <w:rPr>
            <w:noProof/>
            <w:lang w:val="en-US"/>
          </w:rPr>
          <w:fldChar w:fldCharType="separate"/>
        </w:r>
        <w:r w:rsidR="000C2AF0" w:rsidRPr="009B66A4">
          <w:rPr>
            <w:noProof/>
            <w:lang w:val="en-US"/>
          </w:rPr>
          <w:t>30</w:t>
        </w:r>
        <w:r w:rsidRPr="009B66A4">
          <w:rPr>
            <w:noProof/>
            <w:lang w:val="en-US"/>
          </w:rPr>
          <w:fldChar w:fldCharType="end"/>
        </w:r>
      </w:hyperlink>
    </w:p>
    <w:p w:rsidR="000C2AF0" w:rsidRPr="009B66A4" w:rsidRDefault="00623DCB">
      <w:pPr>
        <w:pStyle w:val="Verzeichnis5"/>
        <w:tabs>
          <w:tab w:val="left" w:pos="1954"/>
          <w:tab w:val="right" w:leader="dot" w:pos="8289"/>
        </w:tabs>
        <w:rPr>
          <w:rFonts w:asciiTheme="minorHAnsi" w:eastAsiaTheme="minorEastAsia" w:hAnsiTheme="minorHAnsi" w:cstheme="minorBidi"/>
          <w:noProof/>
          <w:sz w:val="22"/>
          <w:szCs w:val="22"/>
          <w:lang w:val="en-US" w:eastAsia="de-DE"/>
        </w:rPr>
      </w:pPr>
      <w:hyperlink w:anchor="_Toc255910734" w:history="1">
        <w:r w:rsidR="000C2AF0" w:rsidRPr="009B66A4">
          <w:rPr>
            <w:rStyle w:val="Link"/>
            <w:noProof/>
            <w:lang w:val="en-US"/>
          </w:rPr>
          <w:t>5.4.6.1.3</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Faults</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_Toc255910734 \h </w:instrText>
        </w:r>
        <w:r w:rsidR="009B66A4" w:rsidRPr="009B66A4">
          <w:rPr>
            <w:noProof/>
            <w:lang w:val="en-US"/>
          </w:rPr>
        </w:r>
        <w:r w:rsidRPr="009B66A4">
          <w:rPr>
            <w:noProof/>
            <w:lang w:val="en-US"/>
          </w:rPr>
          <w:fldChar w:fldCharType="separate"/>
        </w:r>
        <w:r w:rsidR="000C2AF0" w:rsidRPr="009B66A4">
          <w:rPr>
            <w:noProof/>
            <w:lang w:val="en-US"/>
          </w:rPr>
          <w:t>30</w:t>
        </w:r>
        <w:r w:rsidRPr="009B66A4">
          <w:rPr>
            <w:noProof/>
            <w:lang w:val="en-US"/>
          </w:rPr>
          <w:fldChar w:fldCharType="end"/>
        </w:r>
      </w:hyperlink>
    </w:p>
    <w:p w:rsidR="000C2AF0" w:rsidRPr="009B66A4" w:rsidRDefault="00623DCB">
      <w:pPr>
        <w:pStyle w:val="Verzeichnis1"/>
        <w:tabs>
          <w:tab w:val="left" w:pos="400"/>
          <w:tab w:val="right" w:leader="dot" w:pos="8289"/>
        </w:tabs>
        <w:rPr>
          <w:rFonts w:asciiTheme="minorHAnsi" w:eastAsiaTheme="minorEastAsia" w:hAnsiTheme="minorHAnsi" w:cstheme="minorBidi"/>
          <w:noProof/>
          <w:sz w:val="22"/>
          <w:szCs w:val="22"/>
          <w:lang w:val="en-US" w:eastAsia="de-DE"/>
        </w:rPr>
      </w:pPr>
      <w:hyperlink w:anchor="_Toc255910735" w:history="1">
        <w:r w:rsidR="000C2AF0" w:rsidRPr="009B66A4">
          <w:rPr>
            <w:rStyle w:val="Link"/>
            <w:noProof/>
            <w:lang w:val="en-US"/>
          </w:rPr>
          <w:t>6</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Contributors</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_Toc255910735 \h </w:instrText>
        </w:r>
        <w:r w:rsidR="009B66A4" w:rsidRPr="009B66A4">
          <w:rPr>
            <w:noProof/>
            <w:lang w:val="en-US"/>
          </w:rPr>
        </w:r>
        <w:r w:rsidRPr="009B66A4">
          <w:rPr>
            <w:noProof/>
            <w:lang w:val="en-US"/>
          </w:rPr>
          <w:fldChar w:fldCharType="separate"/>
        </w:r>
        <w:r w:rsidR="000C2AF0" w:rsidRPr="009B66A4">
          <w:rPr>
            <w:noProof/>
            <w:lang w:val="en-US"/>
          </w:rPr>
          <w:t>30</w:t>
        </w:r>
        <w:r w:rsidRPr="009B66A4">
          <w:rPr>
            <w:noProof/>
            <w:lang w:val="en-US"/>
          </w:rPr>
          <w:fldChar w:fldCharType="end"/>
        </w:r>
      </w:hyperlink>
    </w:p>
    <w:p w:rsidR="000C2AF0" w:rsidRPr="009B66A4" w:rsidRDefault="00623DCB">
      <w:pPr>
        <w:pStyle w:val="Verzeichnis1"/>
        <w:tabs>
          <w:tab w:val="left" w:pos="400"/>
          <w:tab w:val="right" w:leader="dot" w:pos="8289"/>
        </w:tabs>
        <w:rPr>
          <w:rFonts w:asciiTheme="minorHAnsi" w:eastAsiaTheme="minorEastAsia" w:hAnsiTheme="minorHAnsi" w:cstheme="minorBidi"/>
          <w:noProof/>
          <w:sz w:val="22"/>
          <w:szCs w:val="22"/>
          <w:lang w:val="en-US" w:eastAsia="de-DE"/>
        </w:rPr>
      </w:pPr>
      <w:hyperlink w:anchor="_Toc255910736" w:history="1">
        <w:r w:rsidR="000C2AF0" w:rsidRPr="009B66A4">
          <w:rPr>
            <w:rStyle w:val="Link"/>
            <w:noProof/>
            <w:lang w:val="en-US"/>
          </w:rPr>
          <w:t>7</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Glossary</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_Toc255910736 \h </w:instrText>
        </w:r>
        <w:r w:rsidR="009B66A4" w:rsidRPr="009B66A4">
          <w:rPr>
            <w:noProof/>
            <w:lang w:val="en-US"/>
          </w:rPr>
        </w:r>
        <w:r w:rsidRPr="009B66A4">
          <w:rPr>
            <w:noProof/>
            <w:lang w:val="en-US"/>
          </w:rPr>
          <w:fldChar w:fldCharType="separate"/>
        </w:r>
        <w:r w:rsidR="000C2AF0" w:rsidRPr="009B66A4">
          <w:rPr>
            <w:noProof/>
            <w:lang w:val="en-US"/>
          </w:rPr>
          <w:t>31</w:t>
        </w:r>
        <w:r w:rsidRPr="009B66A4">
          <w:rPr>
            <w:noProof/>
            <w:lang w:val="en-US"/>
          </w:rPr>
          <w:fldChar w:fldCharType="end"/>
        </w:r>
      </w:hyperlink>
    </w:p>
    <w:p w:rsidR="000C2AF0" w:rsidRPr="009B66A4" w:rsidRDefault="00623DCB">
      <w:pPr>
        <w:pStyle w:val="Verzeichnis1"/>
        <w:tabs>
          <w:tab w:val="left" w:pos="400"/>
          <w:tab w:val="right" w:leader="dot" w:pos="8289"/>
        </w:tabs>
        <w:rPr>
          <w:rFonts w:asciiTheme="minorHAnsi" w:eastAsiaTheme="minorEastAsia" w:hAnsiTheme="minorHAnsi" w:cstheme="minorBidi"/>
          <w:noProof/>
          <w:sz w:val="22"/>
          <w:szCs w:val="22"/>
          <w:lang w:val="en-US" w:eastAsia="de-DE"/>
        </w:rPr>
      </w:pPr>
      <w:hyperlink w:anchor="_Toc255910737" w:history="1">
        <w:r w:rsidR="000C2AF0" w:rsidRPr="009B66A4">
          <w:rPr>
            <w:rStyle w:val="Link"/>
            <w:noProof/>
            <w:lang w:val="en-US"/>
          </w:rPr>
          <w:t>8</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Intellectual Property Statement</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_Toc255910737 \h </w:instrText>
        </w:r>
        <w:r w:rsidR="009B66A4" w:rsidRPr="009B66A4">
          <w:rPr>
            <w:noProof/>
            <w:lang w:val="en-US"/>
          </w:rPr>
        </w:r>
        <w:r w:rsidRPr="009B66A4">
          <w:rPr>
            <w:noProof/>
            <w:lang w:val="en-US"/>
          </w:rPr>
          <w:fldChar w:fldCharType="separate"/>
        </w:r>
        <w:r w:rsidR="000C2AF0" w:rsidRPr="009B66A4">
          <w:rPr>
            <w:noProof/>
            <w:lang w:val="en-US"/>
          </w:rPr>
          <w:t>31</w:t>
        </w:r>
        <w:r w:rsidRPr="009B66A4">
          <w:rPr>
            <w:noProof/>
            <w:lang w:val="en-US"/>
          </w:rPr>
          <w:fldChar w:fldCharType="end"/>
        </w:r>
      </w:hyperlink>
    </w:p>
    <w:p w:rsidR="000C2AF0" w:rsidRPr="009B66A4" w:rsidRDefault="00623DCB">
      <w:pPr>
        <w:pStyle w:val="Verzeichnis1"/>
        <w:tabs>
          <w:tab w:val="left" w:pos="400"/>
          <w:tab w:val="right" w:leader="dot" w:pos="8289"/>
        </w:tabs>
        <w:rPr>
          <w:rFonts w:asciiTheme="minorHAnsi" w:eastAsiaTheme="minorEastAsia" w:hAnsiTheme="minorHAnsi" w:cstheme="minorBidi"/>
          <w:noProof/>
          <w:sz w:val="22"/>
          <w:szCs w:val="22"/>
          <w:lang w:val="en-US" w:eastAsia="de-DE"/>
        </w:rPr>
      </w:pPr>
      <w:hyperlink w:anchor="_Toc255910738" w:history="1">
        <w:r w:rsidR="000C2AF0" w:rsidRPr="009B66A4">
          <w:rPr>
            <w:rStyle w:val="Link"/>
            <w:noProof/>
            <w:lang w:val="en-US"/>
          </w:rPr>
          <w:t>9</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Disclaimer</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_Toc255910738 \h </w:instrText>
        </w:r>
        <w:r w:rsidR="009B66A4" w:rsidRPr="009B66A4">
          <w:rPr>
            <w:noProof/>
            <w:lang w:val="en-US"/>
          </w:rPr>
        </w:r>
        <w:r w:rsidRPr="009B66A4">
          <w:rPr>
            <w:noProof/>
            <w:lang w:val="en-US"/>
          </w:rPr>
          <w:fldChar w:fldCharType="separate"/>
        </w:r>
        <w:r w:rsidR="000C2AF0" w:rsidRPr="009B66A4">
          <w:rPr>
            <w:noProof/>
            <w:lang w:val="en-US"/>
          </w:rPr>
          <w:t>31</w:t>
        </w:r>
        <w:r w:rsidRPr="009B66A4">
          <w:rPr>
            <w:noProof/>
            <w:lang w:val="en-US"/>
          </w:rPr>
          <w:fldChar w:fldCharType="end"/>
        </w:r>
      </w:hyperlink>
    </w:p>
    <w:p w:rsidR="000C2AF0" w:rsidRPr="009B66A4" w:rsidRDefault="00623DCB">
      <w:pPr>
        <w:pStyle w:val="Verzeichnis1"/>
        <w:tabs>
          <w:tab w:val="left" w:pos="600"/>
          <w:tab w:val="right" w:leader="dot" w:pos="8289"/>
        </w:tabs>
        <w:rPr>
          <w:rFonts w:asciiTheme="minorHAnsi" w:eastAsiaTheme="minorEastAsia" w:hAnsiTheme="minorHAnsi" w:cstheme="minorBidi"/>
          <w:noProof/>
          <w:sz w:val="22"/>
          <w:szCs w:val="22"/>
          <w:lang w:val="en-US" w:eastAsia="de-DE"/>
        </w:rPr>
      </w:pPr>
      <w:hyperlink w:anchor="_Toc255910739" w:history="1">
        <w:r w:rsidR="000C2AF0" w:rsidRPr="009B66A4">
          <w:rPr>
            <w:rStyle w:val="Link"/>
            <w:noProof/>
            <w:lang w:val="en-US"/>
          </w:rPr>
          <w:t>10</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Full Copyright Notice</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_Toc255910739 \h </w:instrText>
        </w:r>
        <w:r w:rsidR="009B66A4" w:rsidRPr="009B66A4">
          <w:rPr>
            <w:noProof/>
            <w:lang w:val="en-US"/>
          </w:rPr>
        </w:r>
        <w:r w:rsidRPr="009B66A4">
          <w:rPr>
            <w:noProof/>
            <w:lang w:val="en-US"/>
          </w:rPr>
          <w:fldChar w:fldCharType="separate"/>
        </w:r>
        <w:r w:rsidR="000C2AF0" w:rsidRPr="009B66A4">
          <w:rPr>
            <w:noProof/>
            <w:lang w:val="en-US"/>
          </w:rPr>
          <w:t>31</w:t>
        </w:r>
        <w:r w:rsidRPr="009B66A4">
          <w:rPr>
            <w:noProof/>
            <w:lang w:val="en-US"/>
          </w:rPr>
          <w:fldChar w:fldCharType="end"/>
        </w:r>
      </w:hyperlink>
    </w:p>
    <w:p w:rsidR="000C2AF0" w:rsidRPr="009B66A4" w:rsidRDefault="00623DCB">
      <w:pPr>
        <w:pStyle w:val="Verzeichnis1"/>
        <w:tabs>
          <w:tab w:val="left" w:pos="600"/>
          <w:tab w:val="right" w:leader="dot" w:pos="8289"/>
        </w:tabs>
        <w:rPr>
          <w:rFonts w:asciiTheme="minorHAnsi" w:eastAsiaTheme="minorEastAsia" w:hAnsiTheme="minorHAnsi" w:cstheme="minorBidi"/>
          <w:noProof/>
          <w:sz w:val="22"/>
          <w:szCs w:val="22"/>
          <w:lang w:val="en-US" w:eastAsia="de-DE"/>
        </w:rPr>
      </w:pPr>
      <w:hyperlink w:anchor="_Toc255910740" w:history="1">
        <w:r w:rsidR="000C2AF0" w:rsidRPr="009B66A4">
          <w:rPr>
            <w:rStyle w:val="Link"/>
            <w:noProof/>
            <w:lang w:val="en-US"/>
          </w:rPr>
          <w:t>11</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References</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_Toc255910740 \h </w:instrText>
        </w:r>
        <w:r w:rsidR="009B66A4" w:rsidRPr="009B66A4">
          <w:rPr>
            <w:noProof/>
            <w:lang w:val="en-US"/>
          </w:rPr>
        </w:r>
        <w:r w:rsidRPr="009B66A4">
          <w:rPr>
            <w:noProof/>
            <w:lang w:val="en-US"/>
          </w:rPr>
          <w:fldChar w:fldCharType="separate"/>
        </w:r>
        <w:r w:rsidR="000C2AF0" w:rsidRPr="009B66A4">
          <w:rPr>
            <w:noProof/>
            <w:lang w:val="en-US"/>
          </w:rPr>
          <w:t>31</w:t>
        </w:r>
        <w:r w:rsidRPr="009B66A4">
          <w:rPr>
            <w:noProof/>
            <w:lang w:val="en-US"/>
          </w:rPr>
          <w:fldChar w:fldCharType="end"/>
        </w:r>
      </w:hyperlink>
    </w:p>
    <w:p w:rsidR="000C2AF0" w:rsidRPr="009B66A4" w:rsidRDefault="00623DCB">
      <w:pPr>
        <w:pStyle w:val="Verzeichnis2"/>
        <w:tabs>
          <w:tab w:val="left" w:pos="1000"/>
          <w:tab w:val="right" w:leader="dot" w:pos="8289"/>
        </w:tabs>
        <w:rPr>
          <w:rFonts w:asciiTheme="minorHAnsi" w:eastAsiaTheme="minorEastAsia" w:hAnsiTheme="minorHAnsi" w:cstheme="minorBidi"/>
          <w:noProof/>
          <w:sz w:val="22"/>
          <w:szCs w:val="22"/>
          <w:lang w:val="en-US" w:eastAsia="de-DE"/>
        </w:rPr>
      </w:pPr>
      <w:hyperlink w:anchor="_Toc255910741" w:history="1">
        <w:r w:rsidR="000C2AF0" w:rsidRPr="009B66A4">
          <w:rPr>
            <w:rStyle w:val="Link"/>
            <w:noProof/>
            <w:lang w:val="en-US"/>
          </w:rPr>
          <w:t>11.1</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Appendix 1: XML Schema and WSDL</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_Toc255910741 \h </w:instrText>
        </w:r>
        <w:r w:rsidR="009B66A4" w:rsidRPr="009B66A4">
          <w:rPr>
            <w:noProof/>
            <w:lang w:val="en-US"/>
          </w:rPr>
        </w:r>
        <w:r w:rsidRPr="009B66A4">
          <w:rPr>
            <w:noProof/>
            <w:lang w:val="en-US"/>
          </w:rPr>
          <w:fldChar w:fldCharType="separate"/>
        </w:r>
        <w:r w:rsidR="000C2AF0" w:rsidRPr="009B66A4">
          <w:rPr>
            <w:noProof/>
            <w:lang w:val="en-US"/>
          </w:rPr>
          <w:t>33</w:t>
        </w:r>
        <w:r w:rsidRPr="009B66A4">
          <w:rPr>
            <w:noProof/>
            <w:lang w:val="en-US"/>
          </w:rPr>
          <w:fldChar w:fldCharType="end"/>
        </w:r>
      </w:hyperlink>
    </w:p>
    <w:p w:rsidR="000C2AF0" w:rsidRPr="009B66A4" w:rsidRDefault="00623DCB">
      <w:pPr>
        <w:pStyle w:val="Verzeichnis3"/>
        <w:tabs>
          <w:tab w:val="left" w:pos="1400"/>
          <w:tab w:val="right" w:leader="dot" w:pos="8289"/>
        </w:tabs>
        <w:rPr>
          <w:rFonts w:asciiTheme="minorHAnsi" w:eastAsiaTheme="minorEastAsia" w:hAnsiTheme="minorHAnsi" w:cstheme="minorBidi"/>
          <w:noProof/>
          <w:sz w:val="22"/>
          <w:szCs w:val="22"/>
          <w:lang w:val="en-US" w:eastAsia="de-DE"/>
        </w:rPr>
      </w:pPr>
      <w:hyperlink w:anchor="_Toc255910742" w:history="1">
        <w:r w:rsidR="000C2AF0" w:rsidRPr="009B66A4">
          <w:rPr>
            <w:rStyle w:val="Link"/>
            <w:noProof/>
            <w:lang w:val="en-US"/>
          </w:rPr>
          <w:t>11.1.1</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Negotiation Types Schema</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_Toc255910742 \h </w:instrText>
        </w:r>
        <w:r w:rsidR="009B66A4" w:rsidRPr="009B66A4">
          <w:rPr>
            <w:noProof/>
            <w:lang w:val="en-US"/>
          </w:rPr>
        </w:r>
        <w:r w:rsidRPr="009B66A4">
          <w:rPr>
            <w:noProof/>
            <w:lang w:val="en-US"/>
          </w:rPr>
          <w:fldChar w:fldCharType="separate"/>
        </w:r>
        <w:r w:rsidR="000C2AF0" w:rsidRPr="009B66A4">
          <w:rPr>
            <w:noProof/>
            <w:lang w:val="en-US"/>
          </w:rPr>
          <w:t>33</w:t>
        </w:r>
        <w:r w:rsidRPr="009B66A4">
          <w:rPr>
            <w:noProof/>
            <w:lang w:val="en-US"/>
          </w:rPr>
          <w:fldChar w:fldCharType="end"/>
        </w:r>
      </w:hyperlink>
    </w:p>
    <w:p w:rsidR="000C2AF0" w:rsidRPr="009B66A4" w:rsidRDefault="00623DCB">
      <w:pPr>
        <w:pStyle w:val="Verzeichnis3"/>
        <w:tabs>
          <w:tab w:val="left" w:pos="1400"/>
          <w:tab w:val="right" w:leader="dot" w:pos="8289"/>
        </w:tabs>
        <w:rPr>
          <w:rFonts w:asciiTheme="minorHAnsi" w:eastAsiaTheme="minorEastAsia" w:hAnsiTheme="minorHAnsi" w:cstheme="minorBidi"/>
          <w:noProof/>
          <w:sz w:val="22"/>
          <w:szCs w:val="22"/>
          <w:lang w:val="en-US" w:eastAsia="de-DE"/>
        </w:rPr>
      </w:pPr>
      <w:hyperlink w:anchor="_Toc255910743" w:history="1">
        <w:r w:rsidR="000C2AF0" w:rsidRPr="009B66A4">
          <w:rPr>
            <w:rStyle w:val="Link"/>
            <w:noProof/>
            <w:lang w:val="en-US"/>
          </w:rPr>
          <w:t>11.1.2</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Negotiation Factory WSDL</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_Toc255910743 \h </w:instrText>
        </w:r>
        <w:r w:rsidR="009B66A4" w:rsidRPr="009B66A4">
          <w:rPr>
            <w:noProof/>
            <w:lang w:val="en-US"/>
          </w:rPr>
        </w:r>
        <w:r w:rsidRPr="009B66A4">
          <w:rPr>
            <w:noProof/>
            <w:lang w:val="en-US"/>
          </w:rPr>
          <w:fldChar w:fldCharType="separate"/>
        </w:r>
        <w:r w:rsidR="000C2AF0" w:rsidRPr="009B66A4">
          <w:rPr>
            <w:noProof/>
            <w:lang w:val="en-US"/>
          </w:rPr>
          <w:t>38</w:t>
        </w:r>
        <w:r w:rsidRPr="009B66A4">
          <w:rPr>
            <w:noProof/>
            <w:lang w:val="en-US"/>
          </w:rPr>
          <w:fldChar w:fldCharType="end"/>
        </w:r>
      </w:hyperlink>
    </w:p>
    <w:p w:rsidR="000C2AF0" w:rsidRPr="009B66A4" w:rsidRDefault="00623DCB">
      <w:pPr>
        <w:pStyle w:val="Verzeichnis3"/>
        <w:tabs>
          <w:tab w:val="left" w:pos="1400"/>
          <w:tab w:val="right" w:leader="dot" w:pos="8289"/>
        </w:tabs>
        <w:rPr>
          <w:rFonts w:asciiTheme="minorHAnsi" w:eastAsiaTheme="minorEastAsia" w:hAnsiTheme="minorHAnsi" w:cstheme="minorBidi"/>
          <w:noProof/>
          <w:sz w:val="22"/>
          <w:szCs w:val="22"/>
          <w:lang w:val="en-US" w:eastAsia="de-DE"/>
        </w:rPr>
      </w:pPr>
      <w:hyperlink w:anchor="_Toc255910744" w:history="1">
        <w:r w:rsidR="000C2AF0" w:rsidRPr="009B66A4">
          <w:rPr>
            <w:rStyle w:val="Link"/>
            <w:noProof/>
            <w:lang w:val="en-US"/>
          </w:rPr>
          <w:t>11.1.3</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Negotiation WSDL</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_Toc255910744 \h </w:instrText>
        </w:r>
        <w:r w:rsidR="009B66A4" w:rsidRPr="009B66A4">
          <w:rPr>
            <w:noProof/>
            <w:lang w:val="en-US"/>
          </w:rPr>
        </w:r>
        <w:r w:rsidRPr="009B66A4">
          <w:rPr>
            <w:noProof/>
            <w:lang w:val="en-US"/>
          </w:rPr>
          <w:fldChar w:fldCharType="separate"/>
        </w:r>
        <w:r w:rsidR="000C2AF0" w:rsidRPr="009B66A4">
          <w:rPr>
            <w:noProof/>
            <w:lang w:val="en-US"/>
          </w:rPr>
          <w:t>42</w:t>
        </w:r>
        <w:r w:rsidRPr="009B66A4">
          <w:rPr>
            <w:noProof/>
            <w:lang w:val="en-US"/>
          </w:rPr>
          <w:fldChar w:fldCharType="end"/>
        </w:r>
      </w:hyperlink>
    </w:p>
    <w:p w:rsidR="000C2AF0" w:rsidRPr="009B66A4" w:rsidRDefault="00623DCB">
      <w:pPr>
        <w:pStyle w:val="Verzeichnis3"/>
        <w:tabs>
          <w:tab w:val="left" w:pos="1400"/>
          <w:tab w:val="right" w:leader="dot" w:pos="8289"/>
        </w:tabs>
        <w:rPr>
          <w:rFonts w:asciiTheme="minorHAnsi" w:eastAsiaTheme="minorEastAsia" w:hAnsiTheme="minorHAnsi" w:cstheme="minorBidi"/>
          <w:noProof/>
          <w:sz w:val="22"/>
          <w:szCs w:val="22"/>
          <w:lang w:val="en-US" w:eastAsia="de-DE"/>
        </w:rPr>
      </w:pPr>
      <w:hyperlink w:anchor="_Toc255910745" w:history="1">
        <w:r w:rsidR="000C2AF0" w:rsidRPr="009B66A4">
          <w:rPr>
            <w:rStyle w:val="Link"/>
            <w:noProof/>
            <w:lang w:val="en-US"/>
          </w:rPr>
          <w:t>11.1.4</w:t>
        </w:r>
        <w:r w:rsidR="000C2AF0" w:rsidRPr="009B66A4">
          <w:rPr>
            <w:rFonts w:asciiTheme="minorHAnsi" w:eastAsiaTheme="minorEastAsia" w:hAnsiTheme="minorHAnsi" w:cstheme="minorBidi"/>
            <w:noProof/>
            <w:sz w:val="22"/>
            <w:szCs w:val="22"/>
            <w:lang w:val="en-US" w:eastAsia="de-DE"/>
          </w:rPr>
          <w:tab/>
        </w:r>
        <w:r w:rsidR="000C2AF0" w:rsidRPr="009B66A4">
          <w:rPr>
            <w:rStyle w:val="Link"/>
            <w:noProof/>
            <w:lang w:val="en-US"/>
          </w:rPr>
          <w:t>Advertisement WSDL</w:t>
        </w:r>
        <w:r w:rsidR="000C2AF0" w:rsidRPr="009B66A4">
          <w:rPr>
            <w:noProof/>
            <w:lang w:val="en-US"/>
          </w:rPr>
          <w:tab/>
        </w:r>
        <w:r w:rsidRPr="009B66A4">
          <w:rPr>
            <w:noProof/>
            <w:lang w:val="en-US"/>
          </w:rPr>
          <w:fldChar w:fldCharType="begin"/>
        </w:r>
        <w:r w:rsidR="000C2AF0" w:rsidRPr="009B66A4">
          <w:rPr>
            <w:noProof/>
            <w:lang w:val="en-US"/>
          </w:rPr>
          <w:instrText xml:space="preserve"> PAGEREF _Toc255910745 \h </w:instrText>
        </w:r>
        <w:r w:rsidR="009B66A4" w:rsidRPr="009B66A4">
          <w:rPr>
            <w:noProof/>
            <w:lang w:val="en-US"/>
          </w:rPr>
        </w:r>
        <w:r w:rsidRPr="009B66A4">
          <w:rPr>
            <w:noProof/>
            <w:lang w:val="en-US"/>
          </w:rPr>
          <w:fldChar w:fldCharType="separate"/>
        </w:r>
        <w:r w:rsidR="000C2AF0" w:rsidRPr="009B66A4">
          <w:rPr>
            <w:noProof/>
            <w:lang w:val="en-US"/>
          </w:rPr>
          <w:t>47</w:t>
        </w:r>
        <w:r w:rsidRPr="009B66A4">
          <w:rPr>
            <w:noProof/>
            <w:lang w:val="en-US"/>
          </w:rPr>
          <w:fldChar w:fldCharType="end"/>
        </w:r>
      </w:hyperlink>
    </w:p>
    <w:p w:rsidR="00CD5F96" w:rsidRPr="009B66A4" w:rsidRDefault="00623DCB" w:rsidP="00CD5F96">
      <w:pPr>
        <w:pStyle w:val="Verzeichnis1"/>
        <w:tabs>
          <w:tab w:val="right" w:leader="dot" w:pos="8299"/>
        </w:tabs>
        <w:rPr>
          <w:lang w:val="en-US"/>
        </w:rPr>
        <w:sectPr w:rsidR="00CD5F96" w:rsidRPr="009B66A4">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1899" w:h="16837"/>
          <w:pgMar w:top="1440" w:right="1800" w:bottom="1440" w:left="1800" w:gutter="0"/>
          <w:docGrid w:linePitch="360"/>
        </w:sectPr>
      </w:pPr>
      <w:r w:rsidRPr="009B66A4">
        <w:rPr>
          <w:lang w:val="en-US"/>
        </w:rPr>
        <w:fldChar w:fldCharType="end"/>
      </w:r>
    </w:p>
    <w:p w:rsidR="00CD5F96" w:rsidRPr="009B66A4" w:rsidRDefault="00CD5F96" w:rsidP="00CD5F96">
      <w:pPr>
        <w:rPr>
          <w:lang w:val="en-US"/>
        </w:rPr>
        <w:sectPr w:rsidR="00CD5F96" w:rsidRPr="009B66A4">
          <w:headerReference w:type="even" r:id="rId21"/>
          <w:headerReference w:type="default" r:id="rId22"/>
          <w:footerReference w:type="even" r:id="rId23"/>
          <w:footerReference w:type="default" r:id="rId24"/>
          <w:headerReference w:type="first" r:id="rId25"/>
          <w:footerReference w:type="first" r:id="rId26"/>
          <w:footnotePr>
            <w:pos w:val="beneathText"/>
          </w:footnotePr>
          <w:type w:val="continuous"/>
          <w:pgSz w:w="11899" w:h="16837"/>
          <w:pgMar w:top="1440" w:right="1800" w:bottom="1440" w:left="1800" w:gutter="0"/>
          <w:docGrid w:linePitch="360"/>
        </w:sectPr>
      </w:pPr>
    </w:p>
    <w:p w:rsidR="00182805" w:rsidRPr="009B66A4" w:rsidRDefault="00CD5F96" w:rsidP="000B3D83">
      <w:pPr>
        <w:pStyle w:val="berschrift1"/>
        <w:numPr>
          <w:numberingChange w:id="118" w:author="Ph W" w:date="2010-09-02T11:37:00Z" w:original="%1:1:0:"/>
        </w:numPr>
        <w:rPr>
          <w:lang w:val="en-US"/>
        </w:rPr>
      </w:pPr>
      <w:bookmarkStart w:id="119" w:name="_Toc255910691"/>
      <w:r w:rsidRPr="009B66A4">
        <w:rPr>
          <w:lang w:val="en-US"/>
        </w:rPr>
        <w:t>Introduction</w:t>
      </w:r>
      <w:bookmarkEnd w:id="119"/>
    </w:p>
    <w:p w:rsidR="00017638" w:rsidRPr="009B66A4" w:rsidRDefault="00017638" w:rsidP="00017638">
      <w:pPr>
        <w:pStyle w:val="berschrift2"/>
        <w:numPr>
          <w:numberingChange w:id="120" w:author="Ph W" w:date="2010-09-02T11:37:00Z" w:original="%1:1:0:.%2:1:0:"/>
        </w:numPr>
        <w:rPr>
          <w:lang w:val="en-US"/>
        </w:rPr>
      </w:pPr>
      <w:bookmarkStart w:id="121" w:name="_Toc255910692"/>
      <w:r w:rsidRPr="009B66A4">
        <w:rPr>
          <w:lang w:val="en-US"/>
        </w:rPr>
        <w:t>Requirements</w:t>
      </w:r>
      <w:bookmarkEnd w:id="121"/>
    </w:p>
    <w:p w:rsidR="009941D2" w:rsidRPr="009B66A4" w:rsidRDefault="009941D2" w:rsidP="009941D2">
      <w:pPr>
        <w:pStyle w:val="DocumentBody"/>
        <w:rPr>
          <w:lang w:val="en-US"/>
        </w:rPr>
      </w:pPr>
    </w:p>
    <w:p w:rsidR="00017638" w:rsidRPr="009B66A4" w:rsidRDefault="00017638" w:rsidP="00017638">
      <w:pPr>
        <w:pStyle w:val="DocumentBody"/>
        <w:numPr>
          <w:ilvl w:val="0"/>
          <w:numId w:val="35"/>
          <w:numberingChange w:id="122" w:author="Ph W" w:date="2010-09-02T11:37:00Z" w:original=""/>
        </w:numPr>
        <w:rPr>
          <w:lang w:val="en-US"/>
        </w:rPr>
      </w:pPr>
      <w:r w:rsidRPr="009B66A4">
        <w:rPr>
          <w:lang w:val="en-US"/>
        </w:rPr>
        <w:t>Must support bilateral negotiation of agreement offers</w:t>
      </w:r>
    </w:p>
    <w:p w:rsidR="00017638" w:rsidRPr="009B66A4" w:rsidRDefault="00017638" w:rsidP="00017638">
      <w:pPr>
        <w:pStyle w:val="DocumentBody"/>
        <w:numPr>
          <w:ilvl w:val="0"/>
          <w:numId w:val="35"/>
          <w:numberingChange w:id="123" w:author="Ph W" w:date="2010-09-02T11:37:00Z" w:original=""/>
        </w:numPr>
        <w:rPr>
          <w:lang w:val="en-US"/>
        </w:rPr>
      </w:pPr>
      <w:r w:rsidRPr="009B66A4">
        <w:rPr>
          <w:lang w:val="en-US"/>
        </w:rPr>
        <w:t>Must allow negotiation of agreement offers for new and renegotiation of existing agreements</w:t>
      </w:r>
    </w:p>
    <w:p w:rsidR="00017638" w:rsidRPr="009B66A4" w:rsidRDefault="00017638" w:rsidP="00017638">
      <w:pPr>
        <w:pStyle w:val="DocumentBody"/>
        <w:numPr>
          <w:ilvl w:val="0"/>
          <w:numId w:val="35"/>
          <w:numberingChange w:id="124" w:author="Ph W" w:date="2010-09-02T11:37:00Z" w:original=""/>
        </w:numPr>
        <w:rPr>
          <w:lang w:val="en-US"/>
        </w:rPr>
      </w:pPr>
      <w:r w:rsidRPr="009B66A4">
        <w:rPr>
          <w:lang w:val="en-US"/>
        </w:rPr>
        <w:t>Must provide a symmetric protocol</w:t>
      </w:r>
    </w:p>
    <w:p w:rsidR="00017638" w:rsidRPr="009B66A4" w:rsidRDefault="00017638" w:rsidP="00017638">
      <w:pPr>
        <w:pStyle w:val="DocumentBody"/>
        <w:numPr>
          <w:ilvl w:val="0"/>
          <w:numId w:val="35"/>
          <w:numberingChange w:id="125" w:author="Ph W" w:date="2010-09-02T11:37:00Z" w:original=""/>
        </w:numPr>
        <w:rPr>
          <w:lang w:val="en-US"/>
        </w:rPr>
      </w:pPr>
      <w:r w:rsidRPr="009B66A4">
        <w:rPr>
          <w:lang w:val="en-US"/>
        </w:rPr>
        <w:t>Must build on top of the WS-Agreement specification</w:t>
      </w:r>
    </w:p>
    <w:p w:rsidR="00017638" w:rsidRPr="009B66A4" w:rsidRDefault="00017638" w:rsidP="00017638">
      <w:pPr>
        <w:pStyle w:val="DocumentBody"/>
        <w:numPr>
          <w:ilvl w:val="0"/>
          <w:numId w:val="35"/>
          <w:numberingChange w:id="126" w:author="Ph W" w:date="2010-09-02T11:37:00Z" w:original=""/>
        </w:numPr>
        <w:rPr>
          <w:lang w:val="en-US"/>
        </w:rPr>
      </w:pPr>
      <w:r w:rsidRPr="009B66A4">
        <w:rPr>
          <w:lang w:val="en-US"/>
        </w:rPr>
        <w:t>Must provide a simple negotiation state machine</w:t>
      </w:r>
    </w:p>
    <w:p w:rsidR="00017638" w:rsidRPr="009B66A4" w:rsidRDefault="00017638" w:rsidP="00017638">
      <w:pPr>
        <w:rPr>
          <w:lang w:val="en-US"/>
        </w:rPr>
      </w:pPr>
    </w:p>
    <w:p w:rsidR="00406D28" w:rsidRPr="009B66A4" w:rsidRDefault="00AE2B37" w:rsidP="00AE2B37">
      <w:pPr>
        <w:pStyle w:val="berschrift2"/>
        <w:numPr>
          <w:numberingChange w:id="127" w:author="Ph W" w:date="2010-09-02T11:37:00Z" w:original="%1:1:0:.%2:2:0:"/>
        </w:numPr>
        <w:rPr>
          <w:lang w:val="en-US"/>
        </w:rPr>
      </w:pPr>
      <w:bookmarkStart w:id="128" w:name="_Toc255910693"/>
      <w:r w:rsidRPr="009B66A4">
        <w:rPr>
          <w:lang w:val="en-US"/>
        </w:rPr>
        <w:t>Out of Scope</w:t>
      </w:r>
      <w:bookmarkEnd w:id="128"/>
    </w:p>
    <w:p w:rsidR="009941D2" w:rsidRPr="009B66A4" w:rsidRDefault="009941D2" w:rsidP="009941D2">
      <w:pPr>
        <w:pStyle w:val="DocumentBody"/>
        <w:rPr>
          <w:lang w:val="en-US"/>
        </w:rPr>
      </w:pPr>
    </w:p>
    <w:p w:rsidR="00017638" w:rsidRPr="009B66A4" w:rsidRDefault="00017638" w:rsidP="00017638">
      <w:pPr>
        <w:pStyle w:val="DocumentBody"/>
        <w:numPr>
          <w:ilvl w:val="0"/>
          <w:numId w:val="35"/>
          <w:numberingChange w:id="129" w:author="Ph W" w:date="2010-09-02T11:37:00Z" w:original=""/>
        </w:numPr>
        <w:rPr>
          <w:lang w:val="en-US"/>
        </w:rPr>
      </w:pPr>
      <w:r w:rsidRPr="009B66A4">
        <w:rPr>
          <w:lang w:val="en-US"/>
        </w:rPr>
        <w:t xml:space="preserve">Negotiation of Agreement </w:t>
      </w:r>
    </w:p>
    <w:p w:rsidR="00017638" w:rsidRPr="009B66A4" w:rsidRDefault="00017638" w:rsidP="00017638">
      <w:pPr>
        <w:pStyle w:val="DocumentBody"/>
        <w:numPr>
          <w:ilvl w:val="0"/>
          <w:numId w:val="35"/>
          <w:numberingChange w:id="130" w:author="Ph W" w:date="2010-09-02T11:37:00Z" w:original=""/>
        </w:numPr>
        <w:rPr>
          <w:lang w:val="en-US"/>
        </w:rPr>
      </w:pPr>
      <w:r w:rsidRPr="009B66A4">
        <w:rPr>
          <w:lang w:val="en-US"/>
        </w:rPr>
        <w:t>Definition of compensation methods for negotiated offers</w:t>
      </w:r>
    </w:p>
    <w:p w:rsidR="00017638" w:rsidRPr="009B66A4" w:rsidRDefault="00017638" w:rsidP="00017638">
      <w:pPr>
        <w:pStyle w:val="DocumentBody"/>
        <w:numPr>
          <w:ilvl w:val="0"/>
          <w:numId w:val="35"/>
          <w:numberingChange w:id="131" w:author="Ph W" w:date="2010-09-02T11:37:00Z" w:original=""/>
        </w:numPr>
        <w:rPr>
          <w:lang w:val="en-US"/>
        </w:rPr>
      </w:pPr>
      <w:r w:rsidRPr="009B66A4">
        <w:rPr>
          <w:lang w:val="en-US"/>
        </w:rPr>
        <w:t xml:space="preserve">Definition of concrete </w:t>
      </w:r>
      <w:r w:rsidR="003F3F6E" w:rsidRPr="009B66A4">
        <w:rPr>
          <w:lang w:val="en-US"/>
        </w:rPr>
        <w:t>negotiation strategies</w:t>
      </w:r>
    </w:p>
    <w:p w:rsidR="009941D2" w:rsidRPr="009B66A4" w:rsidRDefault="009941D2" w:rsidP="009941D2">
      <w:pPr>
        <w:pStyle w:val="DocumentBody"/>
        <w:ind w:left="720"/>
        <w:rPr>
          <w:lang w:val="en-US"/>
        </w:rPr>
      </w:pPr>
    </w:p>
    <w:p w:rsidR="000B3D83" w:rsidRPr="009B66A4" w:rsidRDefault="00406D28" w:rsidP="000B3D83">
      <w:pPr>
        <w:pStyle w:val="berschrift1"/>
        <w:numPr>
          <w:numberingChange w:id="132" w:author="Ph W" w:date="2010-09-02T11:37:00Z" w:original="%1:2:0:"/>
        </w:numPr>
        <w:rPr>
          <w:lang w:val="en-US"/>
        </w:rPr>
      </w:pPr>
      <w:bookmarkStart w:id="133" w:name="_Toc255910694"/>
      <w:r w:rsidRPr="009B66A4">
        <w:rPr>
          <w:lang w:val="en-US"/>
        </w:rPr>
        <w:t>Notational Conventions and Terminology</w:t>
      </w:r>
      <w:bookmarkEnd w:id="133"/>
    </w:p>
    <w:p w:rsidR="00236BF4" w:rsidRPr="009B66A4" w:rsidRDefault="00236BF4" w:rsidP="00CD5F96">
      <w:pPr>
        <w:pStyle w:val="DocumentBody"/>
        <w:rPr>
          <w:lang w:val="en-US"/>
        </w:rPr>
      </w:pPr>
      <w:r w:rsidRPr="009B66A4">
        <w:rPr>
          <w:lang w:val="en-US"/>
        </w:rPr>
        <w:t>The key words ‘MUST,” “MUST NOT,” “REQUIRED,” “SHALL,” “SHALL NOT,” “SHOULD,” “SHOULD NOT,” “RECOMMENDED,” “MAY,” and “OPTIONAL” are to be interpreted as described in RFC 2119</w:t>
      </w:r>
      <w:r w:rsidR="00C62A1F" w:rsidRPr="009B66A4">
        <w:rPr>
          <w:lang w:val="en-US"/>
        </w:rPr>
        <w:t xml:space="preserve"> </w:t>
      </w:r>
      <w:sdt>
        <w:sdtPr>
          <w:rPr>
            <w:lang w:val="en-US"/>
          </w:rPr>
          <w:id w:val="6901547"/>
          <w:citation/>
        </w:sdtPr>
        <w:sdtContent>
          <w:r w:rsidR="00623DCB" w:rsidRPr="009B66A4">
            <w:rPr>
              <w:lang w:val="en-US"/>
            </w:rPr>
            <w:fldChar w:fldCharType="begin"/>
          </w:r>
          <w:r w:rsidR="00C62A1F" w:rsidRPr="009B66A4">
            <w:rPr>
              <w:lang w:val="en-US"/>
            </w:rPr>
            <w:instrText xml:space="preserve"> CITATION Bra97 \l 1031 </w:instrText>
          </w:r>
          <w:r w:rsidR="00623DCB" w:rsidRPr="009B66A4">
            <w:rPr>
              <w:lang w:val="en-US"/>
            </w:rPr>
            <w:fldChar w:fldCharType="separate"/>
          </w:r>
          <w:r w:rsidR="00655A6B" w:rsidRPr="009B66A4">
            <w:rPr>
              <w:noProof/>
              <w:lang w:val="en-US"/>
            </w:rPr>
            <w:t>(Bradner, 1997)</w:t>
          </w:r>
          <w:r w:rsidR="00623DCB" w:rsidRPr="009B66A4">
            <w:rPr>
              <w:lang w:val="en-US"/>
            </w:rPr>
            <w:fldChar w:fldCharType="end"/>
          </w:r>
        </w:sdtContent>
      </w:sdt>
      <w:r w:rsidRPr="009B66A4">
        <w:rPr>
          <w:lang w:val="en-US"/>
        </w:rPr>
        <w:t>.</w:t>
      </w:r>
    </w:p>
    <w:p w:rsidR="00236BF4" w:rsidRPr="009B66A4" w:rsidRDefault="00236BF4" w:rsidP="00CD5F96">
      <w:pPr>
        <w:pStyle w:val="DocumentBody"/>
        <w:rPr>
          <w:lang w:val="en-US"/>
        </w:rPr>
      </w:pPr>
    </w:p>
    <w:p w:rsidR="00406D28" w:rsidRPr="009B66A4" w:rsidRDefault="00406D28" w:rsidP="000B3D83">
      <w:pPr>
        <w:rPr>
          <w:b/>
          <w:lang w:val="en-US"/>
        </w:rPr>
      </w:pPr>
      <w:r w:rsidRPr="009B66A4">
        <w:rPr>
          <w:b/>
          <w:lang w:val="en-US"/>
        </w:rPr>
        <w:t>Negotiation</w:t>
      </w:r>
    </w:p>
    <w:p w:rsidR="00406D28" w:rsidRPr="009B66A4" w:rsidRDefault="00406D28" w:rsidP="00406D28">
      <w:pPr>
        <w:rPr>
          <w:lang w:val="en-US"/>
        </w:rPr>
      </w:pPr>
      <w:r w:rsidRPr="009B66A4">
        <w:rPr>
          <w:lang w:val="en-US"/>
        </w:rPr>
        <w:t xml:space="preserve">The negotiation is the process between an agreement initiator and an agreement </w:t>
      </w:r>
      <w:r w:rsidR="00F54935" w:rsidRPr="009B66A4">
        <w:rPr>
          <w:lang w:val="en-US"/>
        </w:rPr>
        <w:t>responder</w:t>
      </w:r>
      <w:r w:rsidRPr="009B66A4">
        <w:rPr>
          <w:lang w:val="en-US"/>
        </w:rPr>
        <w:t xml:space="preserve"> of getting from an initial agreement template to an acceptable agreement offer. Negotiation of agreement offers is a non-binding process that allows two parties to exchange information and find a consensus for an acceptable agreement offer.</w:t>
      </w:r>
    </w:p>
    <w:p w:rsidR="000B3D83" w:rsidRPr="009B66A4" w:rsidRDefault="000B3D83" w:rsidP="00406D28">
      <w:pPr>
        <w:rPr>
          <w:lang w:val="en-US"/>
        </w:rPr>
      </w:pPr>
    </w:p>
    <w:p w:rsidR="00406D28" w:rsidRPr="009B66A4" w:rsidRDefault="00406D28" w:rsidP="000B3D83">
      <w:pPr>
        <w:rPr>
          <w:rStyle w:val="Betont"/>
          <w:lang w:val="en-US"/>
        </w:rPr>
      </w:pPr>
      <w:r w:rsidRPr="009B66A4">
        <w:rPr>
          <w:b/>
          <w:lang w:val="en-US"/>
        </w:rPr>
        <w:t>Negotiation</w:t>
      </w:r>
      <w:r w:rsidRPr="009B66A4">
        <w:rPr>
          <w:rStyle w:val="Betont"/>
          <w:b/>
          <w:lang w:val="en-US"/>
        </w:rPr>
        <w:t xml:space="preserve"> Offer </w:t>
      </w:r>
    </w:p>
    <w:p w:rsidR="00E27C1E" w:rsidRPr="009B66A4" w:rsidRDefault="00406D28" w:rsidP="00406D28">
      <w:pPr>
        <w:rPr>
          <w:rStyle w:val="Betont"/>
          <w:lang w:val="en-US"/>
        </w:rPr>
      </w:pPr>
      <w:r w:rsidRPr="009B66A4">
        <w:rPr>
          <w:rStyle w:val="Betont"/>
          <w:lang w:val="en-US"/>
        </w:rPr>
        <w:t>A negotiation offer is a</w:t>
      </w:r>
      <w:r w:rsidR="009E346B" w:rsidRPr="009B66A4">
        <w:rPr>
          <w:rStyle w:val="Betont"/>
          <w:lang w:val="en-US"/>
        </w:rPr>
        <w:t xml:space="preserve"> </w:t>
      </w:r>
      <w:r w:rsidRPr="009B66A4">
        <w:rPr>
          <w:rStyle w:val="Betont"/>
          <w:lang w:val="en-US"/>
        </w:rPr>
        <w:t>n</w:t>
      </w:r>
      <w:r w:rsidR="009E346B" w:rsidRPr="009B66A4">
        <w:rPr>
          <w:rStyle w:val="Betont"/>
          <w:lang w:val="en-US"/>
        </w:rPr>
        <w:t>on-binding</w:t>
      </w:r>
      <w:r w:rsidRPr="009B66A4">
        <w:rPr>
          <w:rStyle w:val="Betont"/>
          <w:lang w:val="en-US"/>
        </w:rPr>
        <w:t xml:space="preserve"> </w:t>
      </w:r>
      <w:r w:rsidR="009E346B" w:rsidRPr="009B66A4">
        <w:rPr>
          <w:rStyle w:val="Betont"/>
          <w:lang w:val="en-US"/>
        </w:rPr>
        <w:t>proposal</w:t>
      </w:r>
      <w:r w:rsidRPr="009B66A4">
        <w:rPr>
          <w:rStyle w:val="Betont"/>
          <w:lang w:val="en-US"/>
        </w:rPr>
        <w:t xml:space="preserve"> for a potential agreement that one negotiation part</w:t>
      </w:r>
      <w:r w:rsidR="009E346B" w:rsidRPr="009B66A4">
        <w:rPr>
          <w:rStyle w:val="Betont"/>
          <w:lang w:val="en-US"/>
        </w:rPr>
        <w:t>y</w:t>
      </w:r>
      <w:r w:rsidRPr="009B66A4">
        <w:rPr>
          <w:rStyle w:val="Betont"/>
          <w:lang w:val="en-US"/>
        </w:rPr>
        <w:t xml:space="preserve"> makes to another. </w:t>
      </w:r>
      <w:r w:rsidR="009E346B" w:rsidRPr="009B66A4">
        <w:rPr>
          <w:rStyle w:val="Betont"/>
          <w:lang w:val="en-US"/>
        </w:rPr>
        <w:t xml:space="preserve">One or more negotiation offers made by one or more negotiating parties may precede a binding agreement offer as defined in the WS-Agreement specification. </w:t>
      </w:r>
      <w:r w:rsidRPr="009B66A4">
        <w:rPr>
          <w:rStyle w:val="Betont"/>
          <w:lang w:val="en-US"/>
        </w:rPr>
        <w:t xml:space="preserve">The offer describes the service a SLA to be negotiated is about and the associated quality of service in terms of guarantees. Additionally offers contain negotiation constraints that identify the negotiable terms as well as their value spaces. </w:t>
      </w:r>
    </w:p>
    <w:p w:rsidR="00E27C1E" w:rsidRPr="009B66A4" w:rsidRDefault="00E27C1E" w:rsidP="00406D28">
      <w:pPr>
        <w:rPr>
          <w:rStyle w:val="Betont"/>
          <w:lang w:val="en-US"/>
        </w:rPr>
      </w:pPr>
    </w:p>
    <w:p w:rsidR="00E27C1E" w:rsidRPr="009B66A4" w:rsidRDefault="00E27C1E" w:rsidP="00406D28">
      <w:pPr>
        <w:rPr>
          <w:rStyle w:val="Betont"/>
          <w:lang w:val="en-US"/>
        </w:rPr>
      </w:pPr>
      <w:r w:rsidRPr="009B66A4">
        <w:rPr>
          <w:rStyle w:val="Betont"/>
          <w:b/>
          <w:lang w:val="en-US"/>
        </w:rPr>
        <w:t>Negotiation Counter Offer</w:t>
      </w:r>
    </w:p>
    <w:p w:rsidR="00406D28" w:rsidRPr="009B66A4" w:rsidRDefault="009E346B" w:rsidP="00406D28">
      <w:pPr>
        <w:rPr>
          <w:rStyle w:val="Betont"/>
          <w:lang w:val="en-US"/>
        </w:rPr>
      </w:pPr>
      <w:r w:rsidRPr="009B66A4">
        <w:rPr>
          <w:rStyle w:val="Betont"/>
          <w:lang w:val="en-US"/>
        </w:rPr>
        <w:t>An o</w:t>
      </w:r>
      <w:r w:rsidR="00406D28" w:rsidRPr="009B66A4">
        <w:rPr>
          <w:rStyle w:val="Betont"/>
          <w:lang w:val="en-US"/>
        </w:rPr>
        <w:t xml:space="preserve">ffer that </w:t>
      </w:r>
      <w:r w:rsidRPr="009B66A4">
        <w:rPr>
          <w:rStyle w:val="Betont"/>
          <w:lang w:val="en-US"/>
        </w:rPr>
        <w:t xml:space="preserve">is </w:t>
      </w:r>
      <w:r w:rsidR="00406D28" w:rsidRPr="009B66A4">
        <w:rPr>
          <w:rStyle w:val="Betont"/>
          <w:lang w:val="en-US"/>
        </w:rPr>
        <w:t xml:space="preserve">created on </w:t>
      </w:r>
      <w:r w:rsidRPr="009B66A4">
        <w:rPr>
          <w:rStyle w:val="Betont"/>
          <w:lang w:val="en-US"/>
        </w:rPr>
        <w:t xml:space="preserve">the </w:t>
      </w:r>
      <w:r w:rsidR="00406D28" w:rsidRPr="009B66A4">
        <w:rPr>
          <w:rStyle w:val="Betont"/>
          <w:lang w:val="en-US"/>
        </w:rPr>
        <w:t xml:space="preserve">base of a </w:t>
      </w:r>
      <w:r w:rsidRPr="009B66A4">
        <w:rPr>
          <w:rStyle w:val="Betont"/>
          <w:lang w:val="en-US"/>
        </w:rPr>
        <w:t xml:space="preserve">previous </w:t>
      </w:r>
      <w:r w:rsidR="00406D28" w:rsidRPr="009B66A4">
        <w:rPr>
          <w:rStyle w:val="Betont"/>
          <w:lang w:val="en-US"/>
        </w:rPr>
        <w:t xml:space="preserve">offer </w:t>
      </w:r>
      <w:r w:rsidRPr="009B66A4">
        <w:rPr>
          <w:rStyle w:val="Betont"/>
          <w:lang w:val="en-US"/>
        </w:rPr>
        <w:t xml:space="preserve">is </w:t>
      </w:r>
      <w:r w:rsidR="00406D28" w:rsidRPr="009B66A4">
        <w:rPr>
          <w:rStyle w:val="Betont"/>
          <w:lang w:val="en-US"/>
        </w:rPr>
        <w:t xml:space="preserve">called counter offer. Counter offers must take </w:t>
      </w:r>
      <w:r w:rsidRPr="009B66A4">
        <w:rPr>
          <w:rStyle w:val="Betont"/>
          <w:lang w:val="en-US"/>
        </w:rPr>
        <w:t xml:space="preserve">into account </w:t>
      </w:r>
      <w:r w:rsidR="00406D28" w:rsidRPr="009B66A4">
        <w:rPr>
          <w:rStyle w:val="Betont"/>
          <w:lang w:val="en-US"/>
        </w:rPr>
        <w:t>the negotiation constraints of the offer it relates to.</w:t>
      </w:r>
      <w:r w:rsidR="00E27C1E" w:rsidRPr="009B66A4">
        <w:rPr>
          <w:rStyle w:val="Betont"/>
          <w:lang w:val="en-US"/>
        </w:rPr>
        <w:t xml:space="preserve"> In general each offer in a negotiation process is a counter offer. In the context of this specification the term counter offer refers to the relationship of the originating offer and the offer that was created on the base of it.</w:t>
      </w:r>
    </w:p>
    <w:p w:rsidR="008464C2" w:rsidRPr="009B66A4" w:rsidRDefault="008464C2" w:rsidP="00406D28">
      <w:pPr>
        <w:rPr>
          <w:rStyle w:val="Betont"/>
          <w:lang w:val="en-US"/>
        </w:rPr>
      </w:pPr>
    </w:p>
    <w:p w:rsidR="008464C2" w:rsidRPr="009B66A4" w:rsidRDefault="008464C2" w:rsidP="00406D28">
      <w:pPr>
        <w:rPr>
          <w:rStyle w:val="Betont"/>
          <w:lang w:val="en-US"/>
        </w:rPr>
      </w:pPr>
      <w:r w:rsidRPr="009B66A4">
        <w:rPr>
          <w:rStyle w:val="Betont"/>
          <w:b/>
          <w:lang w:val="en-US"/>
        </w:rPr>
        <w:t>Negotiated Offer</w:t>
      </w:r>
    </w:p>
    <w:p w:rsidR="000B3D83" w:rsidRPr="009B66A4" w:rsidRDefault="00831F53" w:rsidP="00406D28">
      <w:pPr>
        <w:rPr>
          <w:rStyle w:val="Betont"/>
          <w:lang w:val="en-US"/>
        </w:rPr>
      </w:pPr>
      <w:r w:rsidRPr="009B66A4">
        <w:rPr>
          <w:rStyle w:val="Betont"/>
          <w:lang w:val="en-US"/>
        </w:rPr>
        <w:t>In the context of this specification a negotiated offer is an offer that has reached the accepted state. Negotiated offers can be used as valid agreement offers in order to create new agreements or to replace existing agreements.</w:t>
      </w:r>
    </w:p>
    <w:p w:rsidR="00831F53" w:rsidRPr="009B66A4" w:rsidRDefault="00831F53" w:rsidP="00406D28">
      <w:pPr>
        <w:rPr>
          <w:rStyle w:val="Betont"/>
          <w:lang w:val="en-US"/>
        </w:rPr>
      </w:pPr>
    </w:p>
    <w:p w:rsidR="00406D28" w:rsidRPr="009B66A4" w:rsidRDefault="00406D28" w:rsidP="009E346B">
      <w:pPr>
        <w:keepNext/>
        <w:widowControl/>
        <w:rPr>
          <w:rStyle w:val="Betont"/>
          <w:lang w:val="en-US"/>
        </w:rPr>
      </w:pPr>
      <w:r w:rsidRPr="009B66A4">
        <w:rPr>
          <w:rStyle w:val="Betont"/>
          <w:b/>
          <w:lang w:val="en-US"/>
        </w:rPr>
        <w:t>Agreement Initiator</w:t>
      </w:r>
    </w:p>
    <w:p w:rsidR="00406D28" w:rsidRPr="009B66A4" w:rsidRDefault="00406D28" w:rsidP="009E346B">
      <w:pPr>
        <w:keepNext/>
        <w:widowControl/>
        <w:rPr>
          <w:rStyle w:val="Betont"/>
          <w:lang w:val="en-US"/>
        </w:rPr>
      </w:pPr>
      <w:r w:rsidRPr="009B66A4">
        <w:rPr>
          <w:rStyle w:val="Betont"/>
          <w:lang w:val="en-US"/>
        </w:rPr>
        <w:t xml:space="preserve">The agreement initiator is the entity in the negotiation process that creates an agreement based on a negotiated offer. This role corresponds to the </w:t>
      </w:r>
      <w:r w:rsidRPr="009B66A4">
        <w:rPr>
          <w:rStyle w:val="Betont"/>
          <w:i/>
          <w:lang w:val="en-US"/>
        </w:rPr>
        <w:t>agreement initiator</w:t>
      </w:r>
      <w:r w:rsidRPr="009B66A4">
        <w:rPr>
          <w:rStyle w:val="Betont"/>
          <w:lang w:val="en-US"/>
        </w:rPr>
        <w:t xml:space="preserve"> role as defined in the WS-Agreement specification.</w:t>
      </w:r>
    </w:p>
    <w:p w:rsidR="000B3D83" w:rsidRPr="009B66A4" w:rsidRDefault="000B3D83" w:rsidP="00406D28">
      <w:pPr>
        <w:rPr>
          <w:rStyle w:val="Betont"/>
          <w:lang w:val="en-US"/>
        </w:rPr>
      </w:pPr>
    </w:p>
    <w:p w:rsidR="00406D28" w:rsidRPr="009B66A4" w:rsidRDefault="00406D28" w:rsidP="000B3D83">
      <w:pPr>
        <w:rPr>
          <w:rStyle w:val="Betont"/>
          <w:lang w:val="en-US"/>
        </w:rPr>
      </w:pPr>
      <w:r w:rsidRPr="009B66A4">
        <w:rPr>
          <w:rStyle w:val="Betont"/>
          <w:b/>
          <w:lang w:val="en-US"/>
        </w:rPr>
        <w:t>Agreement Responder</w:t>
      </w:r>
    </w:p>
    <w:p w:rsidR="00406D28" w:rsidRPr="009B66A4" w:rsidRDefault="00406D28" w:rsidP="00406D28">
      <w:pPr>
        <w:rPr>
          <w:rStyle w:val="Betont"/>
          <w:lang w:val="en-US"/>
        </w:rPr>
      </w:pPr>
      <w:r w:rsidRPr="009B66A4">
        <w:rPr>
          <w:rStyle w:val="Betont"/>
          <w:lang w:val="en-US"/>
        </w:rPr>
        <w:t xml:space="preserve">The agreement responder is the entity in the negotiation process that responds to an agreement creation request based on a negotiated offer. This role corresponds to the agreement responder role as defined in the WS-Agreement specification. </w:t>
      </w:r>
    </w:p>
    <w:p w:rsidR="009E346B" w:rsidRPr="009B66A4" w:rsidRDefault="009E346B" w:rsidP="00406D28">
      <w:pPr>
        <w:rPr>
          <w:rStyle w:val="Betont"/>
          <w:lang w:val="en-US"/>
        </w:rPr>
      </w:pPr>
    </w:p>
    <w:p w:rsidR="009E346B" w:rsidRPr="009B66A4" w:rsidRDefault="009E346B" w:rsidP="00406D28">
      <w:pPr>
        <w:rPr>
          <w:rStyle w:val="Betont"/>
          <w:lang w:val="en-US"/>
        </w:rPr>
      </w:pPr>
      <w:r w:rsidRPr="009B66A4">
        <w:rPr>
          <w:rStyle w:val="Betont"/>
          <w:b/>
          <w:lang w:val="en-US"/>
        </w:rPr>
        <w:t>Negotiation Initiator</w:t>
      </w:r>
    </w:p>
    <w:p w:rsidR="009E346B" w:rsidRPr="009B66A4" w:rsidRDefault="00C54630" w:rsidP="00406D28">
      <w:pPr>
        <w:rPr>
          <w:rStyle w:val="Betont"/>
          <w:lang w:val="en-US"/>
        </w:rPr>
      </w:pPr>
      <w:r w:rsidRPr="009B66A4">
        <w:rPr>
          <w:rStyle w:val="Betont"/>
          <w:lang w:val="en-US"/>
        </w:rPr>
        <w:t>A negotiation initiator is a party in a negotiation process. The negotiation initiator acts behalf of either the agreement initiator or the agreement responder. It initiates and participates in a negotiation process. The negotiation initiator invokes the initiateNegotiation method of this specification.</w:t>
      </w:r>
    </w:p>
    <w:p w:rsidR="009E346B" w:rsidRPr="009B66A4" w:rsidRDefault="009E346B" w:rsidP="00406D28">
      <w:pPr>
        <w:rPr>
          <w:rStyle w:val="Betont"/>
          <w:lang w:val="en-US"/>
        </w:rPr>
      </w:pPr>
    </w:p>
    <w:p w:rsidR="009E346B" w:rsidRPr="009B66A4" w:rsidRDefault="009E346B" w:rsidP="00406D28">
      <w:pPr>
        <w:rPr>
          <w:rStyle w:val="Betont"/>
          <w:lang w:val="en-US"/>
        </w:rPr>
      </w:pPr>
      <w:r w:rsidRPr="009B66A4">
        <w:rPr>
          <w:rStyle w:val="Betont"/>
          <w:b/>
          <w:lang w:val="en-US"/>
        </w:rPr>
        <w:t>Negotiation Responder</w:t>
      </w:r>
    </w:p>
    <w:p w:rsidR="00C54630" w:rsidRPr="009B66A4" w:rsidRDefault="00C54630" w:rsidP="00C54630">
      <w:pPr>
        <w:rPr>
          <w:rStyle w:val="Betont"/>
          <w:lang w:val="en-US"/>
        </w:rPr>
      </w:pPr>
      <w:r w:rsidRPr="009B66A4">
        <w:rPr>
          <w:rStyle w:val="Betont"/>
          <w:lang w:val="en-US"/>
        </w:rPr>
        <w:t>A negotiation responder is a party in a negotiation process. The negotiation responder acts behalf of either the agreement initiator or the agreement responder. The negotiation responder implements at least the NegotiationFactory and Negotiation port types of this specification.</w:t>
      </w:r>
    </w:p>
    <w:p w:rsidR="00E20027" w:rsidRPr="009B66A4" w:rsidRDefault="00E20027" w:rsidP="00406D28">
      <w:pPr>
        <w:rPr>
          <w:rStyle w:val="Betont"/>
          <w:lang w:val="en-US"/>
        </w:rPr>
      </w:pPr>
    </w:p>
    <w:p w:rsidR="00E20027" w:rsidRPr="009B66A4" w:rsidRDefault="00E20027" w:rsidP="00406D28">
      <w:pPr>
        <w:rPr>
          <w:rStyle w:val="Betont"/>
          <w:lang w:val="en-US"/>
        </w:rPr>
      </w:pPr>
      <w:r w:rsidRPr="009B66A4">
        <w:rPr>
          <w:rStyle w:val="Betont"/>
          <w:b/>
          <w:lang w:val="en-US"/>
        </w:rPr>
        <w:t>Negotiation Participator</w:t>
      </w:r>
    </w:p>
    <w:p w:rsidR="009E346B" w:rsidRPr="009B66A4" w:rsidRDefault="00C54630" w:rsidP="00406D28">
      <w:pPr>
        <w:rPr>
          <w:rStyle w:val="Betont"/>
          <w:lang w:val="en-US"/>
        </w:rPr>
      </w:pPr>
      <w:r w:rsidRPr="009B66A4">
        <w:rPr>
          <w:rStyle w:val="Betont"/>
          <w:lang w:val="en-US"/>
        </w:rPr>
        <w:t xml:space="preserve">A negotiation participator is one party that takes part in a </w:t>
      </w:r>
      <w:r w:rsidR="001F61E7" w:rsidRPr="009B66A4">
        <w:rPr>
          <w:rStyle w:val="Betont"/>
          <w:lang w:val="en-US"/>
        </w:rPr>
        <w:t>negotiation process. The negotiation participator can either be the negotiation initiator or the negotiation responder.</w:t>
      </w:r>
    </w:p>
    <w:p w:rsidR="000B3D83" w:rsidRPr="009B66A4" w:rsidRDefault="000B3D83" w:rsidP="00406D28">
      <w:pPr>
        <w:rPr>
          <w:rStyle w:val="Betont"/>
          <w:lang w:val="en-US"/>
        </w:rPr>
      </w:pPr>
    </w:p>
    <w:p w:rsidR="00406D28" w:rsidRPr="009B66A4" w:rsidRDefault="00406D28" w:rsidP="000B3D83">
      <w:pPr>
        <w:rPr>
          <w:rStyle w:val="Betont"/>
          <w:lang w:val="en-US"/>
        </w:rPr>
      </w:pPr>
      <w:r w:rsidRPr="009B66A4">
        <w:rPr>
          <w:b/>
          <w:lang w:val="en-US"/>
        </w:rPr>
        <w:t>Negotiation</w:t>
      </w:r>
      <w:r w:rsidRPr="009B66A4">
        <w:rPr>
          <w:rStyle w:val="Betont"/>
          <w:b/>
          <w:lang w:val="en-US"/>
        </w:rPr>
        <w:t xml:space="preserve"> </w:t>
      </w:r>
      <w:r w:rsidRPr="009B66A4">
        <w:rPr>
          <w:b/>
          <w:lang w:val="en-US"/>
        </w:rPr>
        <w:t>Context</w:t>
      </w:r>
    </w:p>
    <w:p w:rsidR="00406D28" w:rsidRPr="009B66A4" w:rsidRDefault="00406D28" w:rsidP="00406D28">
      <w:pPr>
        <w:rPr>
          <w:rStyle w:val="Betont"/>
          <w:lang w:val="en-US"/>
        </w:rPr>
      </w:pPr>
      <w:r w:rsidRPr="009B66A4">
        <w:rPr>
          <w:rStyle w:val="Betont"/>
          <w:lang w:val="en-US"/>
        </w:rPr>
        <w:t>The negotiation context defines the type of a negotiation process, identifies the negotiation participators and their roles, and optionally specifies additional domain specific negotiation parameters, such number of negotiation rounds or expiration time.</w:t>
      </w:r>
    </w:p>
    <w:p w:rsidR="000B3D83" w:rsidRPr="009B66A4" w:rsidRDefault="000B3D83" w:rsidP="00406D28">
      <w:pPr>
        <w:rPr>
          <w:rStyle w:val="Betont"/>
          <w:lang w:val="en-US"/>
        </w:rPr>
      </w:pPr>
    </w:p>
    <w:p w:rsidR="00406D28" w:rsidRPr="009B66A4" w:rsidRDefault="00406D28" w:rsidP="000B3D83">
      <w:pPr>
        <w:rPr>
          <w:rStyle w:val="Betont"/>
          <w:lang w:val="en-US"/>
        </w:rPr>
      </w:pPr>
      <w:r w:rsidRPr="009B66A4">
        <w:rPr>
          <w:rStyle w:val="Betont"/>
          <w:b/>
          <w:lang w:val="en-US"/>
        </w:rPr>
        <w:t>Negotiation Offer Context</w:t>
      </w:r>
    </w:p>
    <w:p w:rsidR="00406D28" w:rsidRPr="009B66A4" w:rsidRDefault="00406D28" w:rsidP="00406D28">
      <w:pPr>
        <w:rPr>
          <w:rStyle w:val="Betont"/>
          <w:lang w:val="en-US"/>
        </w:rPr>
      </w:pPr>
      <w:r w:rsidRPr="009B66A4">
        <w:rPr>
          <w:rStyle w:val="Betont"/>
          <w:lang w:val="en-US"/>
        </w:rPr>
        <w:t>The negotiation offer context represents metadata associated with a specific negotiation offer. It contains information such as the id of the offer that was used to create this offer and the expiration time of the offer. It may also contain domain specific extensions in order to define augmented negotiation protocols.</w:t>
      </w:r>
    </w:p>
    <w:p w:rsidR="000B3D83" w:rsidRPr="009B66A4" w:rsidRDefault="000B3D83" w:rsidP="00406D28">
      <w:pPr>
        <w:rPr>
          <w:rStyle w:val="Betont"/>
          <w:lang w:val="en-US"/>
        </w:rPr>
      </w:pPr>
    </w:p>
    <w:p w:rsidR="00406D28" w:rsidRPr="009B66A4" w:rsidRDefault="00406D28" w:rsidP="000B3D83">
      <w:pPr>
        <w:rPr>
          <w:rStyle w:val="Betont"/>
          <w:lang w:val="en-US"/>
        </w:rPr>
      </w:pPr>
      <w:r w:rsidRPr="009B66A4">
        <w:rPr>
          <w:rStyle w:val="Betont"/>
          <w:b/>
          <w:lang w:val="en-US"/>
        </w:rPr>
        <w:t>Negotiation Constraints</w:t>
      </w:r>
    </w:p>
    <w:p w:rsidR="00406D28" w:rsidRPr="009B66A4" w:rsidRDefault="00406D28" w:rsidP="00406D28">
      <w:pPr>
        <w:rPr>
          <w:rStyle w:val="Betont"/>
          <w:lang w:val="en-US"/>
        </w:rPr>
      </w:pPr>
      <w:r w:rsidRPr="009B66A4">
        <w:rPr>
          <w:rStyle w:val="Betont"/>
          <w:rFonts w:eastAsia="MS Mincho"/>
          <w:lang w:val="en-US"/>
        </w:rPr>
        <w:t>The negotiation constraints are a method to control a negotiation process. A negotiation participator uses negotiation constraints to define the structure or specific values that are applicable for counter offers that are based on a specific offer. Therefore, negotiation constraints are a mean</w:t>
      </w:r>
      <w:r w:rsidR="002A5BDC" w:rsidRPr="009B66A4">
        <w:rPr>
          <w:rStyle w:val="Betont"/>
          <w:rFonts w:eastAsia="MS Mincho"/>
          <w:lang w:val="en-US"/>
        </w:rPr>
        <w:t>s</w:t>
      </w:r>
      <w:r w:rsidRPr="009B66A4">
        <w:rPr>
          <w:rStyle w:val="Betont"/>
          <w:rFonts w:eastAsia="MS Mincho"/>
          <w:lang w:val="en-US"/>
        </w:rPr>
        <w:t xml:space="preserve"> to express the requirements of a negotiating party.  </w:t>
      </w:r>
    </w:p>
    <w:p w:rsidR="000B3D83" w:rsidRPr="009B66A4" w:rsidRDefault="000B3D83" w:rsidP="00406D28">
      <w:pPr>
        <w:rPr>
          <w:rStyle w:val="Betont"/>
          <w:lang w:val="en-US"/>
        </w:rPr>
      </w:pPr>
    </w:p>
    <w:p w:rsidR="00406D28" w:rsidRPr="009B66A4" w:rsidRDefault="00406D28" w:rsidP="000B3D83">
      <w:pPr>
        <w:rPr>
          <w:rStyle w:val="Betont"/>
          <w:lang w:val="en-US"/>
        </w:rPr>
      </w:pPr>
      <w:r w:rsidRPr="009B66A4">
        <w:rPr>
          <w:rStyle w:val="Betont"/>
          <w:b/>
          <w:lang w:val="en-US"/>
        </w:rPr>
        <w:t>Negotiation Offer State</w:t>
      </w:r>
    </w:p>
    <w:p w:rsidR="00182805" w:rsidRPr="009B66A4" w:rsidRDefault="00406D28" w:rsidP="00406D28">
      <w:pPr>
        <w:rPr>
          <w:lang w:val="en-US"/>
        </w:rPr>
      </w:pPr>
      <w:r w:rsidRPr="009B66A4">
        <w:rPr>
          <w:lang w:val="en-US"/>
        </w:rPr>
        <w:t>The negotiation offer state is used to describe a specific state in the life cycle of a negotiation offer. The negotiation offer state can include domain specific data that can be used by the negotiating parties to exchange information related to the offer life cycle, and advance the negotiation process in an efficient way.</w:t>
      </w:r>
    </w:p>
    <w:p w:rsidR="00236BF4" w:rsidRPr="009B66A4" w:rsidRDefault="00236BF4" w:rsidP="00AB6B01">
      <w:pPr>
        <w:pStyle w:val="berschrift2"/>
        <w:widowControl/>
        <w:numPr>
          <w:numberingChange w:id="134" w:author="Ph W" w:date="2010-09-02T11:37:00Z" w:original="%1:2:0:.%2:1:0:"/>
        </w:numPr>
        <w:rPr>
          <w:lang w:val="en-US"/>
        </w:rPr>
      </w:pPr>
      <w:bookmarkStart w:id="135" w:name="_Toc255910695"/>
      <w:r w:rsidRPr="009B66A4">
        <w:rPr>
          <w:lang w:val="en-US"/>
        </w:rPr>
        <w:t>Namespaces</w:t>
      </w:r>
      <w:bookmarkEnd w:id="135"/>
    </w:p>
    <w:p w:rsidR="00236BF4" w:rsidRPr="009B66A4" w:rsidRDefault="00236BF4" w:rsidP="00AB6B01">
      <w:pPr>
        <w:pStyle w:val="DocumentBody"/>
        <w:keepNext/>
        <w:widowControl/>
        <w:rPr>
          <w:lang w:val="en-US"/>
        </w:rPr>
      </w:pPr>
      <w:r w:rsidRPr="009B66A4">
        <w:rPr>
          <w:lang w:val="en-US"/>
        </w:rPr>
        <w:t>The following is an XML or other code example:</w:t>
      </w:r>
    </w:p>
    <w:p w:rsidR="00236BF4" w:rsidRPr="009B66A4" w:rsidRDefault="00236BF4" w:rsidP="00AB6B01">
      <w:pPr>
        <w:pStyle w:val="Code"/>
      </w:pPr>
      <w:r w:rsidRPr="009B66A4">
        <w:t>http://schemas.ogf.org/graap/2009/11/ws-agreement-negotiation (code)</w:t>
      </w:r>
    </w:p>
    <w:p w:rsidR="00236BF4" w:rsidRPr="009B66A4" w:rsidRDefault="00236BF4" w:rsidP="00AB6B01">
      <w:pPr>
        <w:keepNext/>
        <w:widowControl/>
        <w:rPr>
          <w:lang w:val="en-US"/>
        </w:rPr>
      </w:pPr>
      <w:r w:rsidRPr="009B66A4">
        <w:rPr>
          <w:lang w:val="en-US"/>
        </w:rPr>
        <w:t>The following namespaces are used in this document:</w:t>
      </w:r>
    </w:p>
    <w:p w:rsidR="00236BF4" w:rsidRPr="009B66A4" w:rsidRDefault="00236BF4" w:rsidP="00AB6B01">
      <w:pPr>
        <w:keepNext/>
        <w:widowControl/>
        <w:rPr>
          <w:lang w:val="en-US"/>
        </w:rPr>
      </w:pPr>
    </w:p>
    <w:tbl>
      <w:tblPr>
        <w:tblStyle w:val="Tabellenraster"/>
        <w:tblW w:w="0" w:type="auto"/>
        <w:tblLook w:val="04A0"/>
      </w:tblPr>
      <w:tblGrid>
        <w:gridCol w:w="1526"/>
        <w:gridCol w:w="6970"/>
      </w:tblGrid>
      <w:tr w:rsidR="00236BF4" w:rsidRPr="009B66A4">
        <w:tc>
          <w:tcPr>
            <w:tcW w:w="1526" w:type="dxa"/>
          </w:tcPr>
          <w:p w:rsidR="00236BF4" w:rsidRPr="009B66A4" w:rsidRDefault="00236BF4" w:rsidP="00AB6B01">
            <w:pPr>
              <w:keepNext/>
              <w:widowControl/>
              <w:rPr>
                <w:b/>
                <w:lang w:val="en-US"/>
              </w:rPr>
            </w:pPr>
            <w:r w:rsidRPr="009B66A4">
              <w:rPr>
                <w:b/>
                <w:lang w:val="en-US"/>
              </w:rPr>
              <w:t>Prefix</w:t>
            </w:r>
          </w:p>
        </w:tc>
        <w:tc>
          <w:tcPr>
            <w:tcW w:w="6970" w:type="dxa"/>
          </w:tcPr>
          <w:p w:rsidR="00236BF4" w:rsidRPr="009B66A4" w:rsidRDefault="00236BF4" w:rsidP="00AB6B01">
            <w:pPr>
              <w:keepNext/>
              <w:widowControl/>
              <w:rPr>
                <w:b/>
                <w:lang w:val="en-US"/>
              </w:rPr>
            </w:pPr>
            <w:r w:rsidRPr="009B66A4">
              <w:rPr>
                <w:b/>
                <w:lang w:val="en-US"/>
              </w:rPr>
              <w:t>Namespace</w:t>
            </w:r>
          </w:p>
        </w:tc>
      </w:tr>
      <w:tr w:rsidR="00236BF4" w:rsidRPr="009B66A4">
        <w:tc>
          <w:tcPr>
            <w:tcW w:w="1526" w:type="dxa"/>
          </w:tcPr>
          <w:p w:rsidR="00236BF4" w:rsidRPr="009B66A4" w:rsidRDefault="00236BF4" w:rsidP="00AB6B01">
            <w:pPr>
              <w:keepNext/>
              <w:widowControl/>
              <w:rPr>
                <w:lang w:val="en-US"/>
              </w:rPr>
            </w:pPr>
            <w:r w:rsidRPr="009B66A4">
              <w:rPr>
                <w:lang w:val="en-US"/>
              </w:rPr>
              <w:t>wsag-neg</w:t>
            </w:r>
          </w:p>
        </w:tc>
        <w:tc>
          <w:tcPr>
            <w:tcW w:w="6970" w:type="dxa"/>
          </w:tcPr>
          <w:p w:rsidR="00236BF4" w:rsidRPr="009B66A4" w:rsidRDefault="00236BF4" w:rsidP="00AB6B01">
            <w:pPr>
              <w:keepNext/>
              <w:widowControl/>
              <w:rPr>
                <w:lang w:val="en-US"/>
              </w:rPr>
            </w:pPr>
            <w:r w:rsidRPr="009B66A4">
              <w:rPr>
                <w:lang w:val="en-US"/>
              </w:rPr>
              <w:t>http://schemas.ogf.org/graap/2009/11/ws-agreement-negotiation</w:t>
            </w:r>
          </w:p>
        </w:tc>
      </w:tr>
      <w:tr w:rsidR="00236BF4" w:rsidRPr="009B66A4">
        <w:tc>
          <w:tcPr>
            <w:tcW w:w="1526" w:type="dxa"/>
          </w:tcPr>
          <w:p w:rsidR="00236BF4" w:rsidRPr="009B66A4" w:rsidRDefault="00236BF4" w:rsidP="00AB6B01">
            <w:pPr>
              <w:keepNext/>
              <w:widowControl/>
              <w:rPr>
                <w:lang w:val="en-US"/>
              </w:rPr>
            </w:pPr>
            <w:r w:rsidRPr="009B66A4">
              <w:rPr>
                <w:lang w:val="en-US"/>
              </w:rPr>
              <w:t>wsag</w:t>
            </w:r>
          </w:p>
        </w:tc>
        <w:tc>
          <w:tcPr>
            <w:tcW w:w="6970" w:type="dxa"/>
          </w:tcPr>
          <w:p w:rsidR="00236BF4" w:rsidRPr="009B66A4" w:rsidRDefault="00236BF4" w:rsidP="00AB6B01">
            <w:pPr>
              <w:keepNext/>
              <w:widowControl/>
              <w:rPr>
                <w:lang w:val="en-US"/>
              </w:rPr>
            </w:pPr>
            <w:r w:rsidRPr="009B66A4">
              <w:rPr>
                <w:lang w:val="en-US"/>
              </w:rPr>
              <w:t>http://schemas.ggf.org/graap/2007/03/ws-agreement</w:t>
            </w:r>
          </w:p>
        </w:tc>
      </w:tr>
      <w:tr w:rsidR="00236BF4" w:rsidRPr="009B66A4">
        <w:tc>
          <w:tcPr>
            <w:tcW w:w="1526" w:type="dxa"/>
          </w:tcPr>
          <w:p w:rsidR="00236BF4" w:rsidRPr="009B66A4" w:rsidRDefault="00236BF4" w:rsidP="00AB6B01">
            <w:pPr>
              <w:keepNext/>
              <w:widowControl/>
              <w:rPr>
                <w:lang w:val="en-US"/>
              </w:rPr>
            </w:pPr>
            <w:r w:rsidRPr="009B66A4">
              <w:rPr>
                <w:lang w:val="en-US"/>
              </w:rPr>
              <w:t>wsa</w:t>
            </w:r>
          </w:p>
        </w:tc>
        <w:tc>
          <w:tcPr>
            <w:tcW w:w="6970" w:type="dxa"/>
          </w:tcPr>
          <w:p w:rsidR="00236BF4" w:rsidRPr="009B66A4" w:rsidRDefault="00236BF4" w:rsidP="00AB6B01">
            <w:pPr>
              <w:keepNext/>
              <w:widowControl/>
              <w:rPr>
                <w:lang w:val="en-US"/>
              </w:rPr>
            </w:pPr>
            <w:r w:rsidRPr="009B66A4">
              <w:rPr>
                <w:lang w:val="en-US"/>
              </w:rPr>
              <w:t>http://www.w3.org/2005/08/addressing</w:t>
            </w:r>
          </w:p>
        </w:tc>
      </w:tr>
      <w:tr w:rsidR="00236BF4" w:rsidRPr="009B66A4">
        <w:tc>
          <w:tcPr>
            <w:tcW w:w="1526" w:type="dxa"/>
          </w:tcPr>
          <w:p w:rsidR="00236BF4" w:rsidRPr="009B66A4" w:rsidRDefault="00236BF4" w:rsidP="00AB6B01">
            <w:pPr>
              <w:keepNext/>
              <w:widowControl/>
              <w:rPr>
                <w:lang w:val="en-US"/>
              </w:rPr>
            </w:pPr>
            <w:r w:rsidRPr="009B66A4">
              <w:rPr>
                <w:lang w:val="en-US"/>
              </w:rPr>
              <w:t>wsrf-rp</w:t>
            </w:r>
          </w:p>
        </w:tc>
        <w:tc>
          <w:tcPr>
            <w:tcW w:w="6970" w:type="dxa"/>
          </w:tcPr>
          <w:p w:rsidR="00236BF4" w:rsidRPr="009B66A4" w:rsidRDefault="00236BF4" w:rsidP="00AB6B01">
            <w:pPr>
              <w:keepNext/>
              <w:widowControl/>
              <w:rPr>
                <w:lang w:val="en-US"/>
              </w:rPr>
            </w:pPr>
            <w:r w:rsidRPr="009B66A4">
              <w:rPr>
                <w:lang w:val="en-US"/>
              </w:rPr>
              <w:t>http://docs.oasis-open.org/wsrf/rp-2</w:t>
            </w:r>
          </w:p>
        </w:tc>
      </w:tr>
      <w:tr w:rsidR="00236BF4" w:rsidRPr="009B66A4">
        <w:tc>
          <w:tcPr>
            <w:tcW w:w="1526" w:type="dxa"/>
          </w:tcPr>
          <w:p w:rsidR="00236BF4" w:rsidRPr="009B66A4" w:rsidRDefault="00236BF4" w:rsidP="00AB6B01">
            <w:pPr>
              <w:keepNext/>
              <w:widowControl/>
              <w:rPr>
                <w:lang w:val="en-US"/>
              </w:rPr>
            </w:pPr>
            <w:r w:rsidRPr="009B66A4">
              <w:rPr>
                <w:lang w:val="en-US"/>
              </w:rPr>
              <w:t>wsrf-rw</w:t>
            </w:r>
          </w:p>
        </w:tc>
        <w:tc>
          <w:tcPr>
            <w:tcW w:w="6970" w:type="dxa"/>
          </w:tcPr>
          <w:p w:rsidR="00236BF4" w:rsidRPr="009B66A4" w:rsidRDefault="00236BF4" w:rsidP="00236BF4">
            <w:pPr>
              <w:keepNext/>
              <w:widowControl/>
              <w:tabs>
                <w:tab w:val="left" w:pos="2482"/>
              </w:tabs>
              <w:rPr>
                <w:lang w:val="en-US"/>
              </w:rPr>
            </w:pPr>
            <w:r w:rsidRPr="009B66A4">
              <w:rPr>
                <w:lang w:val="en-US"/>
              </w:rPr>
              <w:t>http://docs.oasis-open.org/wsrf/rw-2</w:t>
            </w:r>
          </w:p>
        </w:tc>
      </w:tr>
      <w:tr w:rsidR="00236BF4" w:rsidRPr="009B66A4">
        <w:tc>
          <w:tcPr>
            <w:tcW w:w="1526" w:type="dxa"/>
          </w:tcPr>
          <w:p w:rsidR="00236BF4" w:rsidRPr="009B66A4" w:rsidRDefault="00236BF4" w:rsidP="00236BF4">
            <w:pPr>
              <w:keepNext/>
              <w:widowControl/>
              <w:rPr>
                <w:lang w:val="en-US"/>
              </w:rPr>
            </w:pPr>
            <w:r w:rsidRPr="009B66A4">
              <w:rPr>
                <w:lang w:val="en-US"/>
              </w:rPr>
              <w:t>xs/xsd</w:t>
            </w:r>
          </w:p>
        </w:tc>
        <w:tc>
          <w:tcPr>
            <w:tcW w:w="6970" w:type="dxa"/>
          </w:tcPr>
          <w:p w:rsidR="00236BF4" w:rsidRPr="009B66A4" w:rsidRDefault="00236BF4" w:rsidP="00236BF4">
            <w:pPr>
              <w:keepNext/>
              <w:widowControl/>
              <w:tabs>
                <w:tab w:val="left" w:pos="1088"/>
              </w:tabs>
              <w:rPr>
                <w:lang w:val="en-US"/>
              </w:rPr>
            </w:pPr>
            <w:r w:rsidRPr="009B66A4">
              <w:rPr>
                <w:lang w:val="en-US"/>
              </w:rPr>
              <w:t>http://www.w3.org/2001/XMLSchema</w:t>
            </w:r>
          </w:p>
        </w:tc>
      </w:tr>
      <w:tr w:rsidR="00236BF4" w:rsidRPr="009B66A4">
        <w:tc>
          <w:tcPr>
            <w:tcW w:w="1526" w:type="dxa"/>
          </w:tcPr>
          <w:p w:rsidR="00236BF4" w:rsidRPr="009B66A4" w:rsidRDefault="00236BF4" w:rsidP="00AB6B01">
            <w:pPr>
              <w:keepNext/>
              <w:widowControl/>
              <w:rPr>
                <w:lang w:val="en-US"/>
              </w:rPr>
            </w:pPr>
            <w:r w:rsidRPr="009B66A4">
              <w:rPr>
                <w:lang w:val="en-US"/>
              </w:rPr>
              <w:t>xsi</w:t>
            </w:r>
          </w:p>
        </w:tc>
        <w:tc>
          <w:tcPr>
            <w:tcW w:w="6970" w:type="dxa"/>
          </w:tcPr>
          <w:p w:rsidR="00236BF4" w:rsidRPr="009B66A4" w:rsidRDefault="00236BF4" w:rsidP="00AB6B01">
            <w:pPr>
              <w:keepNext/>
              <w:widowControl/>
              <w:rPr>
                <w:lang w:val="en-US"/>
              </w:rPr>
            </w:pPr>
            <w:r w:rsidRPr="009B66A4">
              <w:rPr>
                <w:lang w:val="en-US"/>
              </w:rPr>
              <w:t>http://www.w3.org/2001/XMLSchema-instance</w:t>
            </w:r>
          </w:p>
        </w:tc>
      </w:tr>
      <w:tr w:rsidR="00236BF4" w:rsidRPr="009B66A4">
        <w:tc>
          <w:tcPr>
            <w:tcW w:w="1526" w:type="dxa"/>
          </w:tcPr>
          <w:p w:rsidR="00236BF4" w:rsidRPr="009B66A4" w:rsidRDefault="00236BF4" w:rsidP="00AB6B01">
            <w:pPr>
              <w:keepNext/>
              <w:widowControl/>
              <w:rPr>
                <w:lang w:val="en-US"/>
              </w:rPr>
            </w:pPr>
            <w:r w:rsidRPr="009B66A4">
              <w:rPr>
                <w:lang w:val="en-US"/>
              </w:rPr>
              <w:t>wsdl</w:t>
            </w:r>
          </w:p>
        </w:tc>
        <w:tc>
          <w:tcPr>
            <w:tcW w:w="6970" w:type="dxa"/>
          </w:tcPr>
          <w:p w:rsidR="00236BF4" w:rsidRPr="009B66A4" w:rsidRDefault="00236BF4" w:rsidP="00AB6B01">
            <w:pPr>
              <w:keepNext/>
              <w:widowControl/>
              <w:rPr>
                <w:lang w:val="en-US"/>
              </w:rPr>
            </w:pPr>
            <w:r w:rsidRPr="009B66A4">
              <w:rPr>
                <w:lang w:val="en-US"/>
              </w:rPr>
              <w:t>http://schemas.xmlsoap.org/wsdl</w:t>
            </w:r>
          </w:p>
        </w:tc>
      </w:tr>
    </w:tbl>
    <w:p w:rsidR="00236BF4" w:rsidRPr="009B66A4" w:rsidRDefault="00236BF4" w:rsidP="00AB6B01">
      <w:pPr>
        <w:rPr>
          <w:lang w:val="en-US"/>
        </w:rPr>
      </w:pPr>
    </w:p>
    <w:p w:rsidR="00406D28" w:rsidRPr="009B66A4" w:rsidRDefault="00182805" w:rsidP="00182805">
      <w:pPr>
        <w:pStyle w:val="berschrift1"/>
        <w:numPr>
          <w:numberingChange w:id="136" w:author="Ph W" w:date="2010-09-02T11:37:00Z" w:original="%1:3:0:"/>
        </w:numPr>
        <w:rPr>
          <w:lang w:val="en-US"/>
        </w:rPr>
      </w:pPr>
      <w:bookmarkStart w:id="137" w:name="_Toc255910696"/>
      <w:r w:rsidRPr="009B66A4">
        <w:rPr>
          <w:lang w:val="en-US"/>
        </w:rPr>
        <w:t>Use Cases</w:t>
      </w:r>
      <w:bookmarkEnd w:id="137"/>
    </w:p>
    <w:p w:rsidR="00406D28" w:rsidRPr="009B66A4" w:rsidRDefault="00406D28" w:rsidP="00406D28">
      <w:pPr>
        <w:rPr>
          <w:lang w:val="en-US"/>
        </w:rPr>
      </w:pPr>
      <w:r w:rsidRPr="009B66A4">
        <w:rPr>
          <w:lang w:val="en-US"/>
        </w:rPr>
        <w:t>WS-Agreement Negotia</w:t>
      </w:r>
      <w:r w:rsidR="007E08F9" w:rsidRPr="009B66A4">
        <w:rPr>
          <w:lang w:val="en-US"/>
        </w:rPr>
        <w:t xml:space="preserve">tion supports a wide set of use </w:t>
      </w:r>
      <w:r w:rsidRPr="009B66A4">
        <w:rPr>
          <w:lang w:val="en-US"/>
        </w:rPr>
        <w:t xml:space="preserve">cases for the negotiation of new agreements and the renegotiating existing agreements. Therefore, WS-Agreement Negotiation provides a protocol and a language. The example </w:t>
      </w:r>
      <w:r w:rsidR="002A5BDC" w:rsidRPr="009B66A4">
        <w:rPr>
          <w:lang w:val="en-US"/>
        </w:rPr>
        <w:t xml:space="preserve">below </w:t>
      </w:r>
      <w:r w:rsidRPr="009B66A4">
        <w:rPr>
          <w:lang w:val="en-US"/>
        </w:rPr>
        <w:t>illustrates the negotiation of a new agreement.</w:t>
      </w:r>
    </w:p>
    <w:p w:rsidR="00406D28" w:rsidRPr="009B66A4" w:rsidRDefault="00406D28" w:rsidP="00406D28">
      <w:pPr>
        <w:pStyle w:val="berschrift2"/>
        <w:numPr>
          <w:numberingChange w:id="138" w:author="Ph W" w:date="2010-09-02T11:37:00Z" w:original="%1:3:0:.%2:1:0:"/>
        </w:numPr>
        <w:rPr>
          <w:lang w:val="en-US"/>
        </w:rPr>
      </w:pPr>
      <w:bookmarkStart w:id="139" w:name="_Toc255910697"/>
      <w:r w:rsidRPr="009B66A4">
        <w:rPr>
          <w:lang w:val="en-US"/>
        </w:rPr>
        <w:t>Advance Reservation of Compute Resources</w:t>
      </w:r>
      <w:bookmarkEnd w:id="139"/>
      <w:r w:rsidRPr="009B66A4">
        <w:rPr>
          <w:lang w:val="en-US"/>
        </w:rPr>
        <w:t xml:space="preserve"> </w:t>
      </w:r>
    </w:p>
    <w:p w:rsidR="00406D28" w:rsidRPr="009B66A4" w:rsidRDefault="00406D28" w:rsidP="00406D28">
      <w:pPr>
        <w:rPr>
          <w:lang w:val="en-US"/>
        </w:rPr>
      </w:pPr>
      <w:r w:rsidRPr="009B66A4">
        <w:rPr>
          <w:lang w:val="en-US"/>
        </w:rPr>
        <w:t>In this scenario, a service provider offers compute resources to customers that are available in a specific time frame. The compute resource service consists of a job submission service and portal application to manage the job submission service. The job submission service is a web service that provides methods for submitting and managing compute jobs, such as SubmitJob, StartJob, QueryJob, and CancelJob. These methods are exposed via the Web Service Description Language (WSDL). The portal application provides methods to manage the job submission service, such as UpdateUserProfile, GetResourceAvailability, GetResourceUsage, DeployApplication, or ManageStorage.</w:t>
      </w:r>
    </w:p>
    <w:p w:rsidR="00406D28" w:rsidRPr="009B66A4" w:rsidRDefault="00406D28" w:rsidP="00406D28">
      <w:pPr>
        <w:rPr>
          <w:lang w:val="en-US"/>
        </w:rPr>
      </w:pPr>
    </w:p>
    <w:p w:rsidR="00406D28" w:rsidRPr="009B66A4" w:rsidRDefault="00406D28" w:rsidP="00406D28">
      <w:pPr>
        <w:rPr>
          <w:lang w:val="en-US"/>
        </w:rPr>
      </w:pPr>
      <w:r w:rsidRPr="009B66A4">
        <w:rPr>
          <w:lang w:val="en-US"/>
        </w:rPr>
        <w:t>Advance reservations are an abstract concept to define an ongoing relationship between the resource provider and a resource consumer for jobs that are subsequently submitted in the context of the agreement. The resource provisioning model is implementation specific; whether resources are exclusively dedicated to a user, prediction models or preemption is used is up to the resource provider.</w:t>
      </w:r>
    </w:p>
    <w:p w:rsidR="00406D28" w:rsidRPr="009B66A4" w:rsidRDefault="00406D28" w:rsidP="00406D28">
      <w:pPr>
        <w:rPr>
          <w:lang w:val="en-US"/>
        </w:rPr>
      </w:pPr>
    </w:p>
    <w:p w:rsidR="00406D28" w:rsidRPr="009B66A4" w:rsidRDefault="00406D28" w:rsidP="00406D28">
      <w:pPr>
        <w:rPr>
          <w:lang w:val="en-US"/>
        </w:rPr>
      </w:pPr>
      <w:r w:rsidRPr="009B66A4">
        <w:rPr>
          <w:lang w:val="en-US"/>
        </w:rPr>
        <w:t>The compute resource provider offers available compute resources via an agreement template. The template includes the description of the service and its guarantees, as well as a set of options the customer can choose from. The service description contains the available compute resources and the timeframe the resources should be available. The offered compute resources may differ in hardware; e.g. they may have different CPU architectures, CPU speed, memory, or hard disk space. The service consumer may compose these resources in the agreement in order to satisfy its needs. Moreover, the resource provider offers different service levels for the compute resource service to its customers. A costumer may choose between different levels of Quality of Service (QoS) for availability and average response times for the service. The customer can select a service availability of 95%, 98%, 99% or 99.9%. The availability defines the probability that a request is processed within 15 seconds. For the average response time, a costumer may select a value of 0.5, 1, or 2 seconds and the number of requests per minute this guarantee must hold. The QoS parameters can be specified separately for the job submission service and the portal application. The pricing of the service is dependent on type and number of the selected compute resources and the selected QoS levels.</w:t>
      </w:r>
    </w:p>
    <w:p w:rsidR="00406D28" w:rsidRPr="009B66A4" w:rsidRDefault="00406D28" w:rsidP="00406D28">
      <w:pPr>
        <w:rPr>
          <w:lang w:val="en-US"/>
        </w:rPr>
      </w:pPr>
    </w:p>
    <w:p w:rsidR="00406D28" w:rsidRPr="009B66A4" w:rsidRDefault="00406D28" w:rsidP="00406D28">
      <w:pPr>
        <w:rPr>
          <w:lang w:val="en-US"/>
        </w:rPr>
      </w:pPr>
      <w:r w:rsidRPr="009B66A4">
        <w:rPr>
          <w:lang w:val="en-US"/>
        </w:rPr>
        <w:t xml:space="preserve">This template provides many possibilities to parameterize the compute resource service. Moreover, it contains parameters, such as pricing that can only be provided by the resource provider and are dependent on the chosen resources and the QoS guarantees. Once a customer has filled </w:t>
      </w:r>
      <w:r w:rsidR="002A5BDC" w:rsidRPr="009B66A4">
        <w:rPr>
          <w:lang w:val="en-US"/>
        </w:rPr>
        <w:t xml:space="preserve">in </w:t>
      </w:r>
      <w:r w:rsidRPr="009B66A4">
        <w:rPr>
          <w:lang w:val="en-US"/>
        </w:rPr>
        <w:t>all its requirements it sends the offer to the resource provider. The provider then checks whether the requested service can be provisioned. In case the service can be provided it sends back a completed counter offer with the pricing information to the customer that in turn can now choose to create a negotiated agreement based on the offer. In case the resource provider is not able to fulfill all the requirements stated by the customer, it can also send back a counter offer indicating a service it is able to provide instead. E.g. a customer has requested 128 nodes with 8GB memory in a given timeframe, but the resource provider could not fulfill this request at this time. Instead the provider sends back a counter offers for 96 nodes with 8GB memory and 32 nodes with 6GB memory for a lower price. The customer may now choose to accept the counter offer or to only reserve the 96 nodes fitting to its needs and purchase the remaining capacity somewhere else.</w:t>
      </w:r>
      <w:r w:rsidR="001C0FD9" w:rsidRPr="009B66A4">
        <w:rPr>
          <w:lang w:val="en-US"/>
        </w:rPr>
        <w:t xml:space="preserve"> The process of filling in all required fields of a negotiation offer can take multiple rounds.</w:t>
      </w:r>
    </w:p>
    <w:p w:rsidR="00406D28" w:rsidRPr="009B66A4" w:rsidRDefault="00406D28" w:rsidP="00406D28">
      <w:pPr>
        <w:rPr>
          <w:lang w:val="en-US"/>
        </w:rPr>
      </w:pPr>
    </w:p>
    <w:p w:rsidR="00182805" w:rsidRPr="009B66A4" w:rsidRDefault="00406D28" w:rsidP="00406D28">
      <w:pPr>
        <w:rPr>
          <w:lang w:val="en-US"/>
        </w:rPr>
      </w:pPr>
      <w:r w:rsidRPr="009B66A4">
        <w:rPr>
          <w:lang w:val="en-US"/>
        </w:rPr>
        <w:t>At a later point in time, the customer may recognize that it requires more or less resources to efficiently complete its computation. In that case it may start a renegotiation of the agreement in order to scale the resources up or down, according to its requirements.</w:t>
      </w:r>
    </w:p>
    <w:p w:rsidR="00731ADC" w:rsidRPr="009B66A4" w:rsidRDefault="00B53969" w:rsidP="00731ADC">
      <w:pPr>
        <w:pStyle w:val="berschrift1"/>
        <w:widowControl/>
        <w:numPr>
          <w:numberingChange w:id="140" w:author="Ph W" w:date="2010-09-02T11:37:00Z" w:original="%1:4:0:"/>
        </w:numPr>
        <w:suppressAutoHyphens w:val="0"/>
        <w:spacing w:after="60"/>
        <w:rPr>
          <w:lang w:val="en-US"/>
        </w:rPr>
      </w:pPr>
      <w:bookmarkStart w:id="141" w:name="_Toc255910698"/>
      <w:r w:rsidRPr="009B66A4">
        <w:rPr>
          <w:lang w:val="en-US"/>
        </w:rPr>
        <w:t xml:space="preserve">WS-Agreement </w:t>
      </w:r>
      <w:r w:rsidR="00AB6B01" w:rsidRPr="009B66A4">
        <w:rPr>
          <w:lang w:val="en-US"/>
        </w:rPr>
        <w:t>N</w:t>
      </w:r>
      <w:r w:rsidR="00731ADC" w:rsidRPr="009B66A4">
        <w:rPr>
          <w:lang w:val="en-US"/>
        </w:rPr>
        <w:t>egotiation Model</w:t>
      </w:r>
      <w:bookmarkEnd w:id="141"/>
    </w:p>
    <w:p w:rsidR="00731ADC" w:rsidRPr="009B66A4" w:rsidRDefault="00731ADC" w:rsidP="00731ADC">
      <w:pPr>
        <w:rPr>
          <w:lang w:val="en-US"/>
        </w:rPr>
      </w:pPr>
      <w:r w:rsidRPr="009B66A4">
        <w:rPr>
          <w:lang w:val="en-US"/>
        </w:rPr>
        <w:t xml:space="preserve">The WS-Agreement negotiation model consists of 3 layers, the negotiation layer, the agreement layer and the service layer. These layers are depicted in </w:t>
      </w:r>
      <w:r w:rsidR="00623DCB" w:rsidRPr="009B66A4">
        <w:rPr>
          <w:lang w:val="en-US"/>
        </w:rPr>
        <w:fldChar w:fldCharType="begin"/>
      </w:r>
      <w:r w:rsidRPr="009B66A4">
        <w:rPr>
          <w:lang w:val="en-US"/>
        </w:rPr>
        <w:instrText xml:space="preserve"> REF _Ref255207401 \h </w:instrText>
      </w:r>
      <w:r w:rsidR="009B66A4" w:rsidRPr="009B66A4">
        <w:rPr>
          <w:lang w:val="en-US"/>
        </w:rPr>
      </w:r>
      <w:r w:rsidR="00623DCB" w:rsidRPr="009B66A4">
        <w:rPr>
          <w:lang w:val="en-US"/>
        </w:rPr>
        <w:fldChar w:fldCharType="separate"/>
      </w:r>
      <w:r w:rsidR="00655A6B" w:rsidRPr="009B66A4">
        <w:rPr>
          <w:lang w:val="en-US"/>
        </w:rPr>
        <w:t xml:space="preserve">Figure </w:t>
      </w:r>
      <w:r w:rsidR="00655A6B" w:rsidRPr="009B66A4">
        <w:rPr>
          <w:noProof/>
          <w:lang w:val="en-US"/>
        </w:rPr>
        <w:t>1</w:t>
      </w:r>
      <w:r w:rsidR="00623DCB" w:rsidRPr="009B66A4">
        <w:rPr>
          <w:lang w:val="en-US"/>
        </w:rPr>
        <w:fldChar w:fldCharType="end"/>
      </w:r>
      <w:r w:rsidRPr="009B66A4">
        <w:rPr>
          <w:lang w:val="en-US"/>
        </w:rPr>
        <w:t>.</w:t>
      </w:r>
    </w:p>
    <w:bookmarkStart w:id="142" w:name="_Ref247099926"/>
    <w:p w:rsidR="00731ADC" w:rsidRPr="009B66A4" w:rsidRDefault="00E40B29" w:rsidP="00731ADC">
      <w:pPr>
        <w:keepNext/>
        <w:rPr>
          <w:lang w:val="en-US"/>
        </w:rPr>
      </w:pPr>
      <w:r w:rsidRPr="009B66A4">
        <w:rPr>
          <w:lang w:val="en-US"/>
        </w:rPr>
        <w:object w:dxaOrig="7133" w:dyaOrig="5347">
          <v:shape id="_x0000_i1026" type="#_x0000_t75" style="width:420.8pt;height:315.2pt" o:ole="">
            <v:imagedata r:id="rId27" o:title=""/>
          </v:shape>
          <o:OLEObject Type="Embed" ProgID="PowerPoint.Slide.12" ShapeID="_x0000_i1026" DrawAspect="Content" ObjectID="_1218789010" r:id="rId28"/>
        </w:object>
      </w:r>
    </w:p>
    <w:p w:rsidR="00731ADC" w:rsidRPr="009B66A4" w:rsidRDefault="00731ADC" w:rsidP="00731ADC">
      <w:pPr>
        <w:pStyle w:val="Beschriftung"/>
        <w:rPr>
          <w:lang w:val="en-US"/>
        </w:rPr>
      </w:pPr>
      <w:bookmarkStart w:id="143" w:name="_Ref255207401"/>
      <w:r w:rsidRPr="009B66A4">
        <w:rPr>
          <w:lang w:val="en-US"/>
        </w:rPr>
        <w:t xml:space="preserve">Figure </w:t>
      </w:r>
      <w:r w:rsidR="00623DCB" w:rsidRPr="009B66A4">
        <w:rPr>
          <w:lang w:val="en-US"/>
        </w:rPr>
        <w:fldChar w:fldCharType="begin"/>
      </w:r>
      <w:r w:rsidRPr="009B66A4">
        <w:rPr>
          <w:lang w:val="en-US"/>
        </w:rPr>
        <w:instrText xml:space="preserve"> SEQ Figure \* ARABIC </w:instrText>
      </w:r>
      <w:r w:rsidR="00623DCB" w:rsidRPr="009B66A4">
        <w:rPr>
          <w:lang w:val="en-US"/>
        </w:rPr>
        <w:fldChar w:fldCharType="separate"/>
      </w:r>
      <w:r w:rsidR="00655A6B" w:rsidRPr="009B66A4">
        <w:rPr>
          <w:noProof/>
          <w:lang w:val="en-US"/>
        </w:rPr>
        <w:t>1</w:t>
      </w:r>
      <w:r w:rsidR="00623DCB" w:rsidRPr="009B66A4">
        <w:rPr>
          <w:lang w:val="en-US"/>
        </w:rPr>
        <w:fldChar w:fldCharType="end"/>
      </w:r>
      <w:bookmarkEnd w:id="143"/>
      <w:r w:rsidRPr="009B66A4">
        <w:rPr>
          <w:noProof/>
          <w:lang w:val="en-US"/>
        </w:rPr>
        <w:t>: Conceptual overview of the layered negotiation model</w:t>
      </w:r>
    </w:p>
    <w:bookmarkEnd w:id="142"/>
    <w:p w:rsidR="00731ADC" w:rsidRPr="009B66A4" w:rsidRDefault="00731ADC" w:rsidP="00731ADC">
      <w:pPr>
        <w:rPr>
          <w:lang w:val="en-US"/>
        </w:rPr>
      </w:pPr>
    </w:p>
    <w:p w:rsidR="00731ADC" w:rsidRPr="009B66A4" w:rsidRDefault="00731ADC" w:rsidP="00731ADC">
      <w:pPr>
        <w:rPr>
          <w:lang w:val="en-US"/>
        </w:rPr>
      </w:pPr>
      <w:r w:rsidRPr="009B66A4">
        <w:rPr>
          <w:lang w:val="en-US"/>
        </w:rPr>
        <w:t>There is a clear separation between these 3 layers in the negotiation model. The negotiation layer sits on top of the agreement layer. Therefore, it is decoupled from the agreement layer and the service layer. By that, the negotiation layer may change independently of the agreement layer and be replaced by another negotiation layer that may be better suited for specific negotiation scenarios.</w:t>
      </w:r>
    </w:p>
    <w:p w:rsidR="00AB6B01" w:rsidRPr="009B66A4" w:rsidRDefault="00AB6B01" w:rsidP="00731ADC">
      <w:pPr>
        <w:rPr>
          <w:lang w:val="en-US"/>
        </w:rPr>
      </w:pPr>
    </w:p>
    <w:p w:rsidR="00731ADC" w:rsidRPr="009B66A4" w:rsidRDefault="00731ADC" w:rsidP="00AB6B01">
      <w:pPr>
        <w:rPr>
          <w:b/>
          <w:lang w:val="en-US"/>
        </w:rPr>
      </w:pPr>
      <w:r w:rsidRPr="009B66A4">
        <w:rPr>
          <w:b/>
          <w:lang w:val="en-US"/>
        </w:rPr>
        <w:t>Negotiation layer</w:t>
      </w:r>
    </w:p>
    <w:p w:rsidR="00731ADC" w:rsidRPr="009B66A4" w:rsidRDefault="00731ADC" w:rsidP="00731ADC">
      <w:pPr>
        <w:rPr>
          <w:lang w:val="en-US"/>
        </w:rPr>
      </w:pPr>
      <w:r w:rsidRPr="009B66A4">
        <w:rPr>
          <w:lang w:val="en-US"/>
        </w:rPr>
        <w:t>The negotiation layer provides a protocol and a language to negotiate agreement offers and counter offers and to create agreements based on negotiated offers. The negotiation process comprises the exchange of offer and counter offers. Negotiation offers, as defined in this specification, are non-binding by nature. Therefore, negotiated offers do not make any promises that a subsequent agreement based on a negotiated offer will be created. They only indicate the willingness of two negotiating parties to accept a subsequent creation of an agreement. However, it is possible to create languages that can be used in conjunction with this specification in order to realize binding negotiation processes.</w:t>
      </w:r>
    </w:p>
    <w:p w:rsidR="00731ADC" w:rsidRPr="009B66A4" w:rsidRDefault="00731ADC" w:rsidP="00731ADC">
      <w:pPr>
        <w:rPr>
          <w:lang w:val="en-US"/>
        </w:rPr>
      </w:pPr>
    </w:p>
    <w:p w:rsidR="00731ADC" w:rsidRPr="009B66A4" w:rsidRDefault="00731ADC" w:rsidP="00731ADC">
      <w:pPr>
        <w:rPr>
          <w:lang w:val="en-US"/>
        </w:rPr>
      </w:pPr>
      <w:r w:rsidRPr="009B66A4">
        <w:rPr>
          <w:lang w:val="en-US"/>
        </w:rPr>
        <w:t xml:space="preserve">Negotiated agreements are created by either calling the </w:t>
      </w:r>
      <w:r w:rsidRPr="009B66A4">
        <w:rPr>
          <w:i/>
          <w:lang w:val="en-US"/>
        </w:rPr>
        <w:t>createAgreement</w:t>
      </w:r>
      <w:r w:rsidRPr="009B66A4">
        <w:rPr>
          <w:lang w:val="en-US"/>
        </w:rPr>
        <w:t xml:space="preserve"> or </w:t>
      </w:r>
      <w:r w:rsidRPr="009B66A4">
        <w:rPr>
          <w:i/>
          <w:lang w:val="en-US"/>
        </w:rPr>
        <w:t>createPendingAgreement</w:t>
      </w:r>
      <w:r w:rsidRPr="009B66A4">
        <w:rPr>
          <w:lang w:val="en-US"/>
        </w:rPr>
        <w:t xml:space="preserve"> operation on the Agreement Responders Agreement Factory instance, which is part of the agreement layer. </w:t>
      </w:r>
    </w:p>
    <w:p w:rsidR="00AB6B01" w:rsidRPr="009B66A4" w:rsidRDefault="00AB6B01" w:rsidP="00AB6B01">
      <w:pPr>
        <w:rPr>
          <w:b/>
          <w:lang w:val="en-US"/>
        </w:rPr>
      </w:pPr>
    </w:p>
    <w:p w:rsidR="00731ADC" w:rsidRPr="009B66A4" w:rsidRDefault="00731ADC" w:rsidP="00AB6B01">
      <w:pPr>
        <w:rPr>
          <w:b/>
          <w:lang w:val="en-US"/>
        </w:rPr>
      </w:pPr>
      <w:r w:rsidRPr="009B66A4">
        <w:rPr>
          <w:b/>
          <w:lang w:val="en-US"/>
        </w:rPr>
        <w:t>Agreement layer</w:t>
      </w:r>
    </w:p>
    <w:p w:rsidR="00731ADC" w:rsidRPr="009B66A4" w:rsidRDefault="00731ADC" w:rsidP="00731ADC">
      <w:pPr>
        <w:rPr>
          <w:lang w:val="en-US"/>
        </w:rPr>
      </w:pPr>
      <w:r w:rsidRPr="009B66A4">
        <w:rPr>
          <w:lang w:val="en-US"/>
        </w:rPr>
        <w:t>The Agreement layer provides the basic functionality to create and monitor agreements. It provides a protocol and a language defined in the WS-Agreement specification. For further reference refer to the WS-Agreement specification.</w:t>
      </w:r>
    </w:p>
    <w:p w:rsidR="00AB6B01" w:rsidRPr="009B66A4" w:rsidRDefault="00AB6B01" w:rsidP="00731ADC">
      <w:pPr>
        <w:rPr>
          <w:lang w:val="en-US"/>
        </w:rPr>
      </w:pPr>
    </w:p>
    <w:p w:rsidR="00731ADC" w:rsidRPr="009B66A4" w:rsidRDefault="00731ADC" w:rsidP="00AB6B01">
      <w:pPr>
        <w:rPr>
          <w:b/>
          <w:lang w:val="en-US"/>
        </w:rPr>
      </w:pPr>
      <w:r w:rsidRPr="009B66A4">
        <w:rPr>
          <w:b/>
          <w:lang w:val="en-US"/>
        </w:rPr>
        <w:t>Service layer</w:t>
      </w:r>
    </w:p>
    <w:p w:rsidR="00B53969" w:rsidRPr="009B66A4" w:rsidRDefault="00731ADC" w:rsidP="00731ADC">
      <w:pPr>
        <w:rPr>
          <w:lang w:val="en-US"/>
        </w:rPr>
      </w:pPr>
      <w:r w:rsidRPr="009B66A4">
        <w:rPr>
          <w:lang w:val="en-US"/>
        </w:rPr>
        <w:t>At the service layer the actual service defined by an agreement is provided. This service may or may not be a web service. Moreover, a service defined by an agreement may consist of multiple services, e.g. a service for resource provisioning may consist of the provisioning service and a monitoring service for the provided resources. The services on the service layer are governed by the agreement layer.</w:t>
      </w:r>
    </w:p>
    <w:p w:rsidR="00B53969" w:rsidRPr="009B66A4" w:rsidRDefault="00017638" w:rsidP="00017638">
      <w:pPr>
        <w:pStyle w:val="berschrift1"/>
        <w:numPr>
          <w:numberingChange w:id="144" w:author="Ph W" w:date="2010-09-02T11:37:00Z" w:original="%1:5:0:"/>
        </w:numPr>
        <w:rPr>
          <w:lang w:val="en-US"/>
        </w:rPr>
      </w:pPr>
      <w:bookmarkStart w:id="145" w:name="_Toc255910699"/>
      <w:r w:rsidRPr="009B66A4">
        <w:rPr>
          <w:lang w:val="en-US"/>
        </w:rPr>
        <w:t xml:space="preserve">WS-Negotiation </w:t>
      </w:r>
      <w:r w:rsidR="00B53969" w:rsidRPr="009B66A4">
        <w:rPr>
          <w:lang w:val="en-US"/>
        </w:rPr>
        <w:t>Protocol</w:t>
      </w:r>
      <w:r w:rsidRPr="009B66A4">
        <w:rPr>
          <w:lang w:val="en-US"/>
        </w:rPr>
        <w:t xml:space="preserve"> and Language</w:t>
      </w:r>
      <w:bookmarkEnd w:id="145"/>
    </w:p>
    <w:p w:rsidR="00731ADC" w:rsidRPr="009B66A4" w:rsidRDefault="00731ADC" w:rsidP="00731ADC">
      <w:pPr>
        <w:pStyle w:val="berschrift2"/>
        <w:widowControl/>
        <w:numPr>
          <w:numberingChange w:id="146" w:author="Ph W" w:date="2010-09-02T11:37:00Z" w:original="%1:5:0:.%2:1:0:"/>
        </w:numPr>
        <w:suppressAutoHyphens w:val="0"/>
        <w:spacing w:after="60"/>
        <w:rPr>
          <w:lang w:val="en-US"/>
        </w:rPr>
      </w:pPr>
      <w:bookmarkStart w:id="147" w:name="_Ref255227341"/>
      <w:bookmarkStart w:id="148" w:name="_Toc255910700"/>
      <w:bookmarkStart w:id="149" w:name="_Ref248839633"/>
      <w:r w:rsidRPr="009B66A4">
        <w:rPr>
          <w:lang w:val="en-US"/>
        </w:rPr>
        <w:t>Negotiation</w:t>
      </w:r>
      <w:bookmarkEnd w:id="147"/>
      <w:bookmarkEnd w:id="148"/>
    </w:p>
    <w:p w:rsidR="00731ADC" w:rsidRPr="009B66A4" w:rsidRDefault="00731ADC" w:rsidP="00731ADC">
      <w:pPr>
        <w:rPr>
          <w:lang w:val="en-US"/>
        </w:rPr>
      </w:pPr>
      <w:r w:rsidRPr="009B66A4">
        <w:rPr>
          <w:lang w:val="en-US"/>
        </w:rPr>
        <w:t xml:space="preserve">A </w:t>
      </w:r>
      <w:r w:rsidR="00E40B29" w:rsidRPr="009B66A4">
        <w:rPr>
          <w:lang w:val="en-US"/>
        </w:rPr>
        <w:t xml:space="preserve">Negotiation </w:t>
      </w:r>
      <w:r w:rsidRPr="009B66A4">
        <w:rPr>
          <w:lang w:val="en-US"/>
        </w:rPr>
        <w:t>is a service instance that is used by two negotiating parties to exchange information in order to come to a common understanding of valid agreement offers. In the process of a negotiation the two negotiating parties exchange negotiation offers and indicate their goals and requirements. A negotiation may be limited in lifetime or rounds of negotiation. These limitations are defined in the negotiation context.</w:t>
      </w:r>
    </w:p>
    <w:p w:rsidR="00731ADC" w:rsidRPr="009B66A4" w:rsidRDefault="00731ADC" w:rsidP="00731ADC">
      <w:pPr>
        <w:pStyle w:val="berschrift3"/>
        <w:widowControl/>
        <w:numPr>
          <w:numberingChange w:id="150" w:author="Ph W" w:date="2010-09-02T11:37:00Z" w:original="%1:5:0:.%2:1:0:.%3:1:0:"/>
        </w:numPr>
        <w:suppressAutoHyphens w:val="0"/>
        <w:spacing w:after="60"/>
        <w:rPr>
          <w:lang w:val="en-US"/>
        </w:rPr>
      </w:pPr>
      <w:bookmarkStart w:id="151" w:name="_Toc255910701"/>
      <w:r w:rsidRPr="009B66A4">
        <w:rPr>
          <w:lang w:val="en-US"/>
        </w:rPr>
        <w:t>Negotiation Context</w:t>
      </w:r>
      <w:bookmarkEnd w:id="149"/>
      <w:bookmarkEnd w:id="151"/>
    </w:p>
    <w:p w:rsidR="00731ADC" w:rsidRPr="009B66A4" w:rsidRDefault="00731ADC" w:rsidP="00731ADC">
      <w:pPr>
        <w:rPr>
          <w:rFonts w:ascii="Verdana" w:hAnsi="Verdana" w:cs="Verdana"/>
          <w:sz w:val="20"/>
          <w:szCs w:val="20"/>
          <w:lang w:val="en-US" w:eastAsia="de-DE"/>
        </w:rPr>
      </w:pPr>
      <w:r w:rsidRPr="009B66A4">
        <w:rPr>
          <w:lang w:val="en-US"/>
        </w:rPr>
        <w:t xml:space="preserve">The negotiation context defines the roles of the negotiation participators, their obligations, and the nature of the negotiation process. Since a negotiation is a bi-lateral process, the roles of each participating party must be clearly defined.  </w:t>
      </w:r>
    </w:p>
    <w:p w:rsidR="00731ADC" w:rsidRPr="009B66A4" w:rsidRDefault="00731ADC" w:rsidP="00731ADC">
      <w:pPr>
        <w:pStyle w:val="Code"/>
      </w:pPr>
      <w:r w:rsidRPr="009B66A4">
        <w:t>&lt;wsag-neg:NegotiationContext&gt;</w:t>
      </w:r>
    </w:p>
    <w:p w:rsidR="00731ADC" w:rsidRPr="009B66A4" w:rsidRDefault="00731ADC" w:rsidP="00731ADC">
      <w:pPr>
        <w:pStyle w:val="Code"/>
      </w:pPr>
      <w:r w:rsidRPr="009B66A4">
        <w:t xml:space="preserve">    &lt;wsag-neg:NegotiationType&gt;</w:t>
      </w:r>
    </w:p>
    <w:p w:rsidR="00731ADC" w:rsidRPr="009B66A4" w:rsidRDefault="00731ADC" w:rsidP="00731ADC">
      <w:pPr>
        <w:pStyle w:val="Code"/>
      </w:pPr>
      <w:r w:rsidRPr="009B66A4">
        <w:t xml:space="preserve">        wsag-neg:NegotiationType</w:t>
      </w:r>
    </w:p>
    <w:p w:rsidR="00731ADC" w:rsidRPr="009B66A4" w:rsidRDefault="00731ADC" w:rsidP="00731ADC">
      <w:pPr>
        <w:pStyle w:val="Code"/>
      </w:pPr>
      <w:r w:rsidRPr="009B66A4">
        <w:t xml:space="preserve">    &lt;/wsag-neg:NegotiationType&gt;</w:t>
      </w:r>
    </w:p>
    <w:p w:rsidR="00731ADC" w:rsidRPr="009B66A4" w:rsidRDefault="00731ADC" w:rsidP="00731ADC">
      <w:pPr>
        <w:pStyle w:val="Code"/>
      </w:pPr>
      <w:r w:rsidRPr="009B66A4">
        <w:t xml:space="preserve">    &lt;wsag-neg:ExpirationTime&gt;</w:t>
      </w:r>
    </w:p>
    <w:p w:rsidR="00731ADC" w:rsidRPr="009B66A4" w:rsidRDefault="00731ADC" w:rsidP="00731ADC">
      <w:pPr>
        <w:pStyle w:val="Code"/>
      </w:pPr>
      <w:r w:rsidRPr="009B66A4">
        <w:t xml:space="preserve">        xsd:dateTime</w:t>
      </w:r>
    </w:p>
    <w:p w:rsidR="00731ADC" w:rsidRPr="009B66A4" w:rsidRDefault="00731ADC" w:rsidP="00731ADC">
      <w:pPr>
        <w:pStyle w:val="Code"/>
      </w:pPr>
      <w:r w:rsidRPr="009B66A4">
        <w:t xml:space="preserve">    &lt;/wsag-neg:ExpirationTime&gt; ?</w:t>
      </w:r>
    </w:p>
    <w:p w:rsidR="00731ADC" w:rsidRPr="009B66A4" w:rsidRDefault="00731ADC" w:rsidP="00731ADC">
      <w:pPr>
        <w:pStyle w:val="Code"/>
      </w:pPr>
      <w:r w:rsidRPr="009B66A4">
        <w:t xml:space="preserve">    &lt;wsag-neg:</w:t>
      </w:r>
      <w:r w:rsidR="00B678F7" w:rsidRPr="009B66A4">
        <w:t>NegotiationInitiator</w:t>
      </w:r>
      <w:r w:rsidRPr="009B66A4">
        <w:t>&gt;</w:t>
      </w:r>
    </w:p>
    <w:p w:rsidR="00731ADC" w:rsidRPr="009B66A4" w:rsidRDefault="00731ADC" w:rsidP="00731ADC">
      <w:pPr>
        <w:pStyle w:val="Code"/>
      </w:pPr>
      <w:r w:rsidRPr="009B66A4">
        <w:tab/>
        <w:t xml:space="preserve">    xsd:anyType</w:t>
      </w:r>
    </w:p>
    <w:p w:rsidR="00731ADC" w:rsidRPr="009B66A4" w:rsidRDefault="00731ADC" w:rsidP="00731ADC">
      <w:pPr>
        <w:pStyle w:val="Code"/>
      </w:pPr>
      <w:r w:rsidRPr="009B66A4">
        <w:t xml:space="preserve">    &lt;/wsag-neg:</w:t>
      </w:r>
      <w:r w:rsidR="00B678F7" w:rsidRPr="009B66A4">
        <w:t>Negotiation</w:t>
      </w:r>
      <w:r w:rsidRPr="009B66A4">
        <w:t xml:space="preserve">Initiator&gt; ?    </w:t>
      </w:r>
    </w:p>
    <w:p w:rsidR="00731ADC" w:rsidRPr="009B66A4" w:rsidRDefault="00731ADC" w:rsidP="00731ADC">
      <w:pPr>
        <w:pStyle w:val="Code"/>
      </w:pPr>
      <w:r w:rsidRPr="009B66A4">
        <w:t xml:space="preserve">    &lt;wsag-neg:</w:t>
      </w:r>
      <w:r w:rsidR="00B678F7" w:rsidRPr="009B66A4">
        <w:t>Negotiation</w:t>
      </w:r>
      <w:r w:rsidRPr="009B66A4">
        <w:t>Responder&gt;</w:t>
      </w:r>
    </w:p>
    <w:p w:rsidR="00731ADC" w:rsidRPr="009B66A4" w:rsidRDefault="00731ADC" w:rsidP="00731ADC">
      <w:pPr>
        <w:pStyle w:val="Code"/>
      </w:pPr>
      <w:r w:rsidRPr="009B66A4">
        <w:t xml:space="preserve">          xsd:anyType</w:t>
      </w:r>
    </w:p>
    <w:p w:rsidR="00731ADC" w:rsidRPr="009B66A4" w:rsidRDefault="00731ADC" w:rsidP="00731ADC">
      <w:pPr>
        <w:pStyle w:val="Code"/>
      </w:pPr>
      <w:r w:rsidRPr="009B66A4">
        <w:t xml:space="preserve">    &lt;/wsag-neg:</w:t>
      </w:r>
      <w:r w:rsidR="00B678F7" w:rsidRPr="009B66A4">
        <w:t>Negotiation</w:t>
      </w:r>
      <w:r w:rsidRPr="009B66A4">
        <w:t>Responder&gt; ?</w:t>
      </w:r>
    </w:p>
    <w:p w:rsidR="00B678F7" w:rsidRPr="009B66A4" w:rsidRDefault="00B678F7" w:rsidP="00B678F7">
      <w:pPr>
        <w:pStyle w:val="Code"/>
      </w:pPr>
      <w:r w:rsidRPr="009B66A4">
        <w:t xml:space="preserve">    &lt;wsag-neg:AgreementResponder&gt;</w:t>
      </w:r>
    </w:p>
    <w:p w:rsidR="00B678F7" w:rsidRPr="009B66A4" w:rsidRDefault="00B678F7" w:rsidP="00B678F7">
      <w:pPr>
        <w:pStyle w:val="Code"/>
      </w:pPr>
      <w:r w:rsidRPr="009B66A4">
        <w:t xml:space="preserve">          wsag-neg:NegotiationRoleType</w:t>
      </w:r>
    </w:p>
    <w:p w:rsidR="00B678F7" w:rsidRPr="009B66A4" w:rsidRDefault="00B678F7" w:rsidP="00B678F7">
      <w:pPr>
        <w:pStyle w:val="Code"/>
      </w:pPr>
      <w:r w:rsidRPr="009B66A4">
        <w:t xml:space="preserve">    &lt;/wsag-neg:AgreementResponder&gt; ?</w:t>
      </w:r>
    </w:p>
    <w:p w:rsidR="00731ADC" w:rsidRPr="009B66A4" w:rsidRDefault="00731ADC" w:rsidP="00731ADC">
      <w:pPr>
        <w:pStyle w:val="Code"/>
      </w:pPr>
      <w:r w:rsidRPr="009B66A4">
        <w:t xml:space="preserve">    &lt;wsag-neg:AgreementFactoryEPR&gt;</w:t>
      </w:r>
    </w:p>
    <w:p w:rsidR="00731ADC" w:rsidRPr="009B66A4" w:rsidRDefault="00731ADC" w:rsidP="00731ADC">
      <w:pPr>
        <w:pStyle w:val="Code"/>
      </w:pPr>
      <w:r w:rsidRPr="009B66A4">
        <w:t xml:space="preserve">          wsa:EndpointReferenceType</w:t>
      </w:r>
    </w:p>
    <w:p w:rsidR="00731ADC" w:rsidRPr="009B66A4" w:rsidRDefault="00731ADC" w:rsidP="00731ADC">
      <w:pPr>
        <w:pStyle w:val="Code"/>
      </w:pPr>
      <w:r w:rsidRPr="009B66A4">
        <w:t xml:space="preserve">    &lt;/wsag-neg:AgreementFactoryEPR&gt;</w:t>
      </w:r>
      <w:r w:rsidR="00B678F7" w:rsidRPr="009B66A4">
        <w:t xml:space="preserve"> ?</w:t>
      </w:r>
    </w:p>
    <w:p w:rsidR="00731ADC" w:rsidRPr="009B66A4" w:rsidRDefault="00731ADC" w:rsidP="00731ADC">
      <w:pPr>
        <w:pStyle w:val="Code"/>
      </w:pPr>
      <w:r w:rsidRPr="009B66A4">
        <w:t xml:space="preserve">    &lt;xsd:any /&gt; *</w:t>
      </w:r>
    </w:p>
    <w:p w:rsidR="00731ADC" w:rsidRPr="009B66A4" w:rsidRDefault="00731ADC" w:rsidP="00731ADC">
      <w:pPr>
        <w:pStyle w:val="Code"/>
      </w:pPr>
      <w:r w:rsidRPr="009B66A4">
        <w:t>&lt;/wsag-neg:NegotiationContext&gt;</w:t>
      </w:r>
    </w:p>
    <w:p w:rsidR="00731ADC" w:rsidRPr="009B66A4" w:rsidRDefault="00731ADC" w:rsidP="00731ADC">
      <w:pPr>
        <w:pStyle w:val="Beschriftung"/>
        <w:rPr>
          <w:lang w:val="en-US"/>
        </w:rPr>
      </w:pPr>
      <w:bookmarkStart w:id="152" w:name="_Ref248828903"/>
      <w:r w:rsidRPr="009B66A4">
        <w:rPr>
          <w:lang w:val="en-US"/>
        </w:rPr>
        <w:t xml:space="preserve">Listing </w:t>
      </w:r>
      <w:r w:rsidR="00623DCB" w:rsidRPr="009B66A4">
        <w:rPr>
          <w:lang w:val="en-US"/>
        </w:rPr>
        <w:fldChar w:fldCharType="begin"/>
      </w:r>
      <w:r w:rsidRPr="009B66A4">
        <w:rPr>
          <w:lang w:val="en-US"/>
        </w:rPr>
        <w:instrText xml:space="preserve"> SEQ Listing \* ARABIC </w:instrText>
      </w:r>
      <w:r w:rsidR="00623DCB" w:rsidRPr="009B66A4">
        <w:rPr>
          <w:lang w:val="en-US"/>
        </w:rPr>
        <w:fldChar w:fldCharType="separate"/>
      </w:r>
      <w:r w:rsidR="00655A6B" w:rsidRPr="009B66A4">
        <w:rPr>
          <w:noProof/>
          <w:lang w:val="en-US"/>
        </w:rPr>
        <w:t>1</w:t>
      </w:r>
      <w:r w:rsidR="00623DCB" w:rsidRPr="009B66A4">
        <w:rPr>
          <w:lang w:val="en-US"/>
        </w:rPr>
        <w:fldChar w:fldCharType="end"/>
      </w:r>
      <w:bookmarkEnd w:id="152"/>
      <w:r w:rsidRPr="009B66A4">
        <w:rPr>
          <w:lang w:val="en-US"/>
        </w:rPr>
        <w:t>: Content of a negotiation context</w:t>
      </w:r>
    </w:p>
    <w:p w:rsidR="00731ADC" w:rsidRPr="009B66A4" w:rsidRDefault="00731ADC" w:rsidP="00731ADC">
      <w:pPr>
        <w:rPr>
          <w:lang w:val="en-US"/>
        </w:rPr>
      </w:pPr>
      <w:r w:rsidRPr="009B66A4">
        <w:rPr>
          <w:lang w:val="en-US"/>
        </w:rPr>
        <w:t>In general a negotiation process can either refer to the negotiation of new agreements or the renegotiation of an existing agreement. Therefore, the type of the negotiation must be defined in the negotiation context. Moreover, the negotiation context defines the roles of the parties participating in the negotiation process. The negotiation participators must acknowledge these parameters for the entire negotiation process.</w:t>
      </w:r>
    </w:p>
    <w:p w:rsidR="00731ADC" w:rsidRPr="009B66A4" w:rsidRDefault="00731ADC" w:rsidP="00731ADC">
      <w:pPr>
        <w:rPr>
          <w:lang w:val="en-US"/>
        </w:rPr>
      </w:pPr>
    </w:p>
    <w:p w:rsidR="00731ADC" w:rsidRPr="009B66A4" w:rsidRDefault="00731ADC" w:rsidP="00731ADC">
      <w:pPr>
        <w:rPr>
          <w:i/>
          <w:lang w:val="en-US"/>
        </w:rPr>
      </w:pPr>
      <w:r w:rsidRPr="009B66A4">
        <w:rPr>
          <w:i/>
          <w:lang w:val="en-US"/>
        </w:rPr>
        <w:t>/wsag-neg:NegotiationContext</w:t>
      </w:r>
    </w:p>
    <w:p w:rsidR="00731ADC" w:rsidRPr="009B66A4" w:rsidRDefault="00731ADC" w:rsidP="00731ADC">
      <w:pPr>
        <w:rPr>
          <w:lang w:val="en-US"/>
        </w:rPr>
      </w:pPr>
      <w:r w:rsidRPr="009B66A4">
        <w:rPr>
          <w:lang w:val="en-US"/>
        </w:rPr>
        <w:t>This is the outermost document tag that defines the context of a negotiation. The negotiation context defines the type of the negotiation and the roles of the negotiation participators.</w:t>
      </w:r>
    </w:p>
    <w:p w:rsidR="00731ADC" w:rsidRPr="009B66A4" w:rsidRDefault="00731ADC" w:rsidP="00731ADC">
      <w:pPr>
        <w:rPr>
          <w:lang w:val="en-US"/>
        </w:rPr>
      </w:pPr>
    </w:p>
    <w:p w:rsidR="00731ADC" w:rsidRPr="009B66A4" w:rsidRDefault="00731ADC" w:rsidP="00731ADC">
      <w:pPr>
        <w:rPr>
          <w:i/>
          <w:lang w:val="en-US"/>
        </w:rPr>
      </w:pPr>
      <w:r w:rsidRPr="009B66A4">
        <w:rPr>
          <w:i/>
          <w:lang w:val="en-US"/>
        </w:rPr>
        <w:t>/wsag-neg:NegotiationContext/wsag-neg:NegotiationType</w:t>
      </w:r>
    </w:p>
    <w:p w:rsidR="00731ADC" w:rsidRPr="009B66A4" w:rsidRDefault="00731ADC" w:rsidP="00731ADC">
      <w:pPr>
        <w:rPr>
          <w:lang w:val="en-US"/>
        </w:rPr>
      </w:pPr>
      <w:r w:rsidRPr="009B66A4">
        <w:rPr>
          <w:lang w:val="en-US"/>
        </w:rPr>
        <w:t>This REQUIRED element specifies the nature of the negotiation process.</w:t>
      </w:r>
    </w:p>
    <w:p w:rsidR="00731ADC" w:rsidRPr="009B66A4" w:rsidRDefault="00731ADC" w:rsidP="00731ADC">
      <w:pPr>
        <w:rPr>
          <w:lang w:val="en-US"/>
        </w:rPr>
      </w:pPr>
    </w:p>
    <w:p w:rsidR="00731ADC" w:rsidRPr="009B66A4" w:rsidRDefault="00731ADC" w:rsidP="00731ADC">
      <w:pPr>
        <w:keepNext/>
        <w:keepLines/>
        <w:rPr>
          <w:i/>
          <w:lang w:val="en-US"/>
        </w:rPr>
      </w:pPr>
      <w:r w:rsidRPr="009B66A4">
        <w:rPr>
          <w:i/>
          <w:lang w:val="en-US"/>
        </w:rPr>
        <w:t>/wsag-neg:NegotiationContext/wsag-neg:ExpirationTime</w:t>
      </w:r>
    </w:p>
    <w:p w:rsidR="00731ADC" w:rsidRPr="009B66A4" w:rsidRDefault="00731ADC" w:rsidP="00731ADC">
      <w:pPr>
        <w:keepNext/>
        <w:keepLines/>
        <w:rPr>
          <w:lang w:val="en-US"/>
        </w:rPr>
      </w:pPr>
      <w:r w:rsidRPr="009B66A4">
        <w:rPr>
          <w:lang w:val="en-US"/>
        </w:rPr>
        <w:t xml:space="preserve">This OPTIONAL element specifies the lifetime of the negotiation instance.  If specified, the negotiation instance is accessible until the specified time. After the lifetime of the negotiation instance </w:t>
      </w:r>
      <w:r w:rsidR="00E40B29" w:rsidRPr="009B66A4">
        <w:rPr>
          <w:lang w:val="en-US"/>
        </w:rPr>
        <w:t xml:space="preserve">has </w:t>
      </w:r>
      <w:r w:rsidRPr="009B66A4">
        <w:rPr>
          <w:lang w:val="en-US"/>
        </w:rPr>
        <w:t>expired</w:t>
      </w:r>
      <w:r w:rsidR="00E40B29" w:rsidRPr="009B66A4">
        <w:rPr>
          <w:lang w:val="en-US"/>
        </w:rPr>
        <w:t>,</w:t>
      </w:r>
      <w:r w:rsidRPr="009B66A4">
        <w:rPr>
          <w:lang w:val="en-US"/>
        </w:rPr>
        <w:t xml:space="preserve"> the negotiation instance is no longer accessible.</w:t>
      </w:r>
    </w:p>
    <w:p w:rsidR="00731ADC" w:rsidRPr="009B66A4" w:rsidRDefault="00731ADC" w:rsidP="00731ADC">
      <w:pPr>
        <w:keepNext/>
        <w:keepLines/>
        <w:rPr>
          <w:lang w:val="en-US"/>
        </w:rPr>
      </w:pPr>
    </w:p>
    <w:p w:rsidR="00731ADC" w:rsidRPr="009B66A4" w:rsidRDefault="00731ADC" w:rsidP="00731ADC">
      <w:pPr>
        <w:rPr>
          <w:i/>
          <w:lang w:val="en-US"/>
        </w:rPr>
      </w:pPr>
      <w:r w:rsidRPr="009B66A4">
        <w:rPr>
          <w:i/>
          <w:lang w:val="en-US"/>
        </w:rPr>
        <w:t>/wsag-neg:NegotiationContext/wsag-neg:</w:t>
      </w:r>
      <w:r w:rsidR="00B678F7" w:rsidRPr="009B66A4">
        <w:rPr>
          <w:i/>
          <w:lang w:val="en-US"/>
        </w:rPr>
        <w:t>NegotiationInitiator</w:t>
      </w:r>
    </w:p>
    <w:p w:rsidR="00731ADC" w:rsidRPr="009B66A4" w:rsidRDefault="00731ADC" w:rsidP="00731ADC">
      <w:pPr>
        <w:rPr>
          <w:lang w:val="en-US"/>
        </w:rPr>
      </w:pPr>
      <w:r w:rsidRPr="009B66A4">
        <w:rPr>
          <w:lang w:val="en-US"/>
        </w:rPr>
        <w:t xml:space="preserve">This OPTIONAL element identifies the initiator </w:t>
      </w:r>
      <w:r w:rsidR="00B678F7" w:rsidRPr="009B66A4">
        <w:rPr>
          <w:lang w:val="en-US"/>
        </w:rPr>
        <w:t xml:space="preserve">of </w:t>
      </w:r>
      <w:r w:rsidRPr="009B66A4">
        <w:rPr>
          <w:lang w:val="en-US"/>
        </w:rPr>
        <w:t xml:space="preserve">the negotiation process. The </w:t>
      </w:r>
      <w:r w:rsidR="00B678F7" w:rsidRPr="009B66A4">
        <w:rPr>
          <w:lang w:val="en-US"/>
        </w:rPr>
        <w:t xml:space="preserve">negotiation </w:t>
      </w:r>
      <w:r w:rsidRPr="009B66A4">
        <w:rPr>
          <w:lang w:val="en-US"/>
        </w:rPr>
        <w:t>initiator element can be an URI or an Endpoint Reference that can be used to contact the initiator. It can also be a distinguished name identifying the initiator in a security context.</w:t>
      </w:r>
    </w:p>
    <w:p w:rsidR="00731ADC" w:rsidRPr="009B66A4" w:rsidRDefault="00731ADC" w:rsidP="00731ADC">
      <w:pPr>
        <w:rPr>
          <w:lang w:val="en-US"/>
        </w:rPr>
      </w:pPr>
    </w:p>
    <w:p w:rsidR="00731ADC" w:rsidRPr="009B66A4" w:rsidRDefault="00731ADC" w:rsidP="00731ADC">
      <w:pPr>
        <w:keepNext/>
        <w:keepLines/>
        <w:rPr>
          <w:i/>
          <w:lang w:val="en-US"/>
        </w:rPr>
      </w:pPr>
      <w:r w:rsidRPr="009B66A4">
        <w:rPr>
          <w:i/>
          <w:lang w:val="en-US"/>
        </w:rPr>
        <w:t>/wsag-neg:NegotiationContext/wsag-neg:</w:t>
      </w:r>
      <w:r w:rsidR="00B678F7" w:rsidRPr="009B66A4">
        <w:rPr>
          <w:i/>
          <w:lang w:val="en-US"/>
        </w:rPr>
        <w:t>NegotiationResponder</w:t>
      </w:r>
    </w:p>
    <w:p w:rsidR="00731ADC" w:rsidRPr="009B66A4" w:rsidRDefault="00731ADC" w:rsidP="00731ADC">
      <w:pPr>
        <w:keepNext/>
        <w:keepLines/>
        <w:rPr>
          <w:lang w:val="en-US"/>
        </w:rPr>
      </w:pPr>
      <w:r w:rsidRPr="009B66A4">
        <w:rPr>
          <w:lang w:val="en-US"/>
        </w:rPr>
        <w:t xml:space="preserve">This OPTIONAL element identifies the </w:t>
      </w:r>
      <w:r w:rsidR="00B678F7" w:rsidRPr="009B66A4">
        <w:rPr>
          <w:lang w:val="en-US"/>
        </w:rPr>
        <w:t>party that responds to the initiation of the negotiation process</w:t>
      </w:r>
      <w:r w:rsidRPr="009B66A4">
        <w:rPr>
          <w:lang w:val="en-US"/>
        </w:rPr>
        <w:t xml:space="preserve">. </w:t>
      </w:r>
      <w:r w:rsidR="00B678F7" w:rsidRPr="009B66A4">
        <w:rPr>
          <w:lang w:val="en-US"/>
        </w:rPr>
        <w:t xml:space="preserve">This party implements the NegotiationFactory port type of this specification. </w:t>
      </w:r>
      <w:r w:rsidRPr="009B66A4">
        <w:rPr>
          <w:lang w:val="en-US"/>
        </w:rPr>
        <w:t xml:space="preserve">This element can be an URI or an Endpoint Reference that can be used to contact the </w:t>
      </w:r>
      <w:r w:rsidR="00B678F7" w:rsidRPr="009B66A4">
        <w:rPr>
          <w:lang w:val="en-US"/>
        </w:rPr>
        <w:t xml:space="preserve">negotiation </w:t>
      </w:r>
      <w:r w:rsidRPr="009B66A4">
        <w:rPr>
          <w:lang w:val="en-US"/>
        </w:rPr>
        <w:t xml:space="preserve">responder. It can also be a distinguished name identifying the </w:t>
      </w:r>
      <w:r w:rsidR="00B678F7" w:rsidRPr="009B66A4">
        <w:rPr>
          <w:lang w:val="en-US"/>
        </w:rPr>
        <w:t xml:space="preserve">negotiation </w:t>
      </w:r>
      <w:r w:rsidRPr="009B66A4">
        <w:rPr>
          <w:lang w:val="en-US"/>
        </w:rPr>
        <w:t>responder in a security context.</w:t>
      </w:r>
    </w:p>
    <w:p w:rsidR="00B678F7" w:rsidRPr="009B66A4" w:rsidRDefault="00B678F7" w:rsidP="00731ADC">
      <w:pPr>
        <w:keepNext/>
        <w:keepLines/>
        <w:rPr>
          <w:lang w:val="en-US"/>
        </w:rPr>
      </w:pPr>
    </w:p>
    <w:p w:rsidR="00B678F7" w:rsidRPr="009B66A4" w:rsidRDefault="00B678F7" w:rsidP="00B678F7">
      <w:pPr>
        <w:rPr>
          <w:i/>
          <w:lang w:val="en-US"/>
        </w:rPr>
      </w:pPr>
      <w:r w:rsidRPr="009B66A4">
        <w:rPr>
          <w:i/>
          <w:lang w:val="en-US"/>
        </w:rPr>
        <w:t>/wsag-neg:NegotiationContext/wsag-neg:AgreementResponder</w:t>
      </w:r>
    </w:p>
    <w:p w:rsidR="00B678F7" w:rsidRPr="009B66A4" w:rsidRDefault="00B678F7" w:rsidP="00731ADC">
      <w:pPr>
        <w:keepNext/>
        <w:keepLines/>
        <w:rPr>
          <w:lang w:val="en-US"/>
        </w:rPr>
      </w:pPr>
      <w:r w:rsidRPr="009B66A4">
        <w:rPr>
          <w:lang w:val="en-US"/>
        </w:rPr>
        <w:t xml:space="preserve">This REQUIRED element identifies the party in the negotiation process that acts on behalf of the agreement responder. This element can either take the value </w:t>
      </w:r>
      <w:r w:rsidRPr="009B66A4">
        <w:rPr>
          <w:i/>
          <w:lang w:val="en-US"/>
        </w:rPr>
        <w:t>NegotiationInitiator</w:t>
      </w:r>
      <w:r w:rsidRPr="009B66A4">
        <w:rPr>
          <w:lang w:val="en-US"/>
        </w:rPr>
        <w:t xml:space="preserve"> </w:t>
      </w:r>
      <w:r w:rsidR="000F125C" w:rsidRPr="009B66A4">
        <w:rPr>
          <w:lang w:val="en-US"/>
        </w:rPr>
        <w:t xml:space="preserve">or </w:t>
      </w:r>
      <w:r w:rsidR="000F125C" w:rsidRPr="009B66A4">
        <w:rPr>
          <w:i/>
          <w:lang w:val="en-US"/>
        </w:rPr>
        <w:t>NegotiationResponder</w:t>
      </w:r>
      <w:r w:rsidR="000F125C" w:rsidRPr="009B66A4">
        <w:rPr>
          <w:lang w:val="en-US"/>
        </w:rPr>
        <w:t xml:space="preserve">. The default value is </w:t>
      </w:r>
      <w:r w:rsidR="000F125C" w:rsidRPr="009B66A4">
        <w:rPr>
          <w:i/>
          <w:lang w:val="en-US"/>
        </w:rPr>
        <w:t>NegotiationResponder</w:t>
      </w:r>
      <w:r w:rsidR="000F125C" w:rsidRPr="009B66A4">
        <w:rPr>
          <w:lang w:val="en-US"/>
        </w:rPr>
        <w:t>, The party identified as agreement responder MUST provide a reference to the AgreementFactory (PendingAgreementFactory) it acts behalf of in the negotiation context by using the AgreementFactoryEPR element.</w:t>
      </w:r>
    </w:p>
    <w:p w:rsidR="00731ADC" w:rsidRPr="009B66A4" w:rsidRDefault="00731ADC" w:rsidP="00731ADC">
      <w:pPr>
        <w:keepNext/>
        <w:keepLines/>
        <w:rPr>
          <w:lang w:val="en-US"/>
        </w:rPr>
      </w:pPr>
    </w:p>
    <w:p w:rsidR="00731ADC" w:rsidRPr="009B66A4" w:rsidRDefault="00731ADC" w:rsidP="00731ADC">
      <w:pPr>
        <w:rPr>
          <w:i/>
          <w:lang w:val="en-US"/>
        </w:rPr>
      </w:pPr>
      <w:r w:rsidRPr="009B66A4">
        <w:rPr>
          <w:i/>
          <w:lang w:val="en-US"/>
        </w:rPr>
        <w:t>/wsag-neg:NegotiationContext/wsag-neg:AgreementFactoryEPR</w:t>
      </w:r>
    </w:p>
    <w:p w:rsidR="00731ADC" w:rsidRPr="009B66A4" w:rsidRDefault="00731ADC" w:rsidP="00731ADC">
      <w:pPr>
        <w:rPr>
          <w:lang w:val="en-US"/>
        </w:rPr>
      </w:pPr>
      <w:r w:rsidRPr="009B66A4">
        <w:rPr>
          <w:lang w:val="en-US"/>
        </w:rPr>
        <w:t>This REQUIRED element identifies the endpoint reference of the agreement factory that can be used to create agreements based on the negotiated agreement offers. After an agreement offer was successfully negotiated, the party identified as agreement initiator MAY create a new agreement with the referenced factory.</w:t>
      </w:r>
    </w:p>
    <w:p w:rsidR="00731ADC" w:rsidRPr="009B66A4" w:rsidRDefault="00731ADC" w:rsidP="00731ADC">
      <w:pPr>
        <w:rPr>
          <w:lang w:val="en-US"/>
        </w:rPr>
      </w:pPr>
    </w:p>
    <w:p w:rsidR="00731ADC" w:rsidRPr="009B66A4" w:rsidRDefault="00731ADC" w:rsidP="00731ADC">
      <w:pPr>
        <w:rPr>
          <w:i/>
          <w:lang w:val="en-US"/>
        </w:rPr>
      </w:pPr>
      <w:r w:rsidRPr="009B66A4">
        <w:rPr>
          <w:i/>
          <w:lang w:val="en-US"/>
        </w:rPr>
        <w:t>/wsag-neg:NegotiationContext/{any}</w:t>
      </w:r>
    </w:p>
    <w:p w:rsidR="00731ADC" w:rsidRPr="009B66A4" w:rsidRDefault="00731ADC" w:rsidP="00731ADC">
      <w:pPr>
        <w:rPr>
          <w:lang w:val="en-US"/>
        </w:rPr>
      </w:pPr>
      <w:r w:rsidRPr="009B66A4">
        <w:rPr>
          <w:lang w:val="en-US"/>
        </w:rPr>
        <w:t>Additional child elements MAY be specified to provide additional information but MUST NOT contradict the semantics of the parent element; if an element is not recognized, it SHOULD be ignored.</w:t>
      </w:r>
    </w:p>
    <w:p w:rsidR="00731ADC" w:rsidRPr="009B66A4" w:rsidRDefault="00731ADC" w:rsidP="00731ADC">
      <w:pPr>
        <w:pStyle w:val="berschrift4"/>
        <w:widowControl/>
        <w:numPr>
          <w:numberingChange w:id="153" w:author="Ph W" w:date="2010-09-02T11:37:00Z" w:original="%1:5:0:.%2:1:0:.%3:1:0:.%4:1:0:"/>
        </w:numPr>
        <w:suppressAutoHyphens w:val="0"/>
        <w:rPr>
          <w:lang w:val="en-US"/>
        </w:rPr>
      </w:pPr>
      <w:bookmarkStart w:id="154" w:name="_Toc255910702"/>
      <w:r w:rsidRPr="009B66A4">
        <w:rPr>
          <w:lang w:val="en-US"/>
        </w:rPr>
        <w:t>Negotiation Type</w:t>
      </w:r>
      <w:bookmarkEnd w:id="154"/>
    </w:p>
    <w:p w:rsidR="00731ADC" w:rsidRPr="009B66A4" w:rsidRDefault="00731ADC" w:rsidP="00731ADC">
      <w:pPr>
        <w:rPr>
          <w:lang w:val="en-US"/>
        </w:rPr>
      </w:pPr>
      <w:r w:rsidRPr="009B66A4">
        <w:rPr>
          <w:lang w:val="en-US"/>
        </w:rPr>
        <w:t xml:space="preserve">The negotiation type defines the nature of a negotiation. In general two types of negotiation exist; the negotiation of a new agreement and the re-negotiation of an existing agreement. The structure of the negotiation type is depicted in </w:t>
      </w:r>
      <w:r w:rsidR="00623DCB" w:rsidRPr="009B66A4">
        <w:rPr>
          <w:lang w:val="en-US"/>
        </w:rPr>
        <w:fldChar w:fldCharType="begin"/>
      </w:r>
      <w:r w:rsidRPr="009B66A4">
        <w:rPr>
          <w:lang w:val="en-US"/>
        </w:rPr>
        <w:instrText xml:space="preserve"> REF _Ref248828907 \h </w:instrText>
      </w:r>
      <w:r w:rsidR="009B66A4" w:rsidRPr="009B66A4">
        <w:rPr>
          <w:lang w:val="en-US"/>
        </w:rPr>
      </w:r>
      <w:r w:rsidR="00623DCB" w:rsidRPr="009B66A4">
        <w:rPr>
          <w:lang w:val="en-US"/>
        </w:rPr>
        <w:fldChar w:fldCharType="separate"/>
      </w:r>
      <w:r w:rsidR="00655A6B" w:rsidRPr="009B66A4">
        <w:rPr>
          <w:lang w:val="en-US"/>
        </w:rPr>
        <w:t xml:space="preserve">Listing </w:t>
      </w:r>
      <w:r w:rsidR="00655A6B" w:rsidRPr="009B66A4">
        <w:rPr>
          <w:noProof/>
          <w:lang w:val="en-US"/>
        </w:rPr>
        <w:t>2</w:t>
      </w:r>
      <w:r w:rsidR="00623DCB" w:rsidRPr="009B66A4">
        <w:rPr>
          <w:lang w:val="en-US"/>
        </w:rPr>
        <w:fldChar w:fldCharType="end"/>
      </w:r>
      <w:r w:rsidRPr="009B66A4">
        <w:rPr>
          <w:lang w:val="en-US"/>
        </w:rPr>
        <w:t>.</w:t>
      </w:r>
    </w:p>
    <w:p w:rsidR="00731ADC" w:rsidRPr="009B66A4" w:rsidRDefault="00731ADC" w:rsidP="00731ADC">
      <w:pPr>
        <w:pStyle w:val="Code"/>
      </w:pPr>
      <w:r w:rsidRPr="009B66A4">
        <w:t>&lt;wsag-neg:NegotiationType&gt;</w:t>
      </w:r>
    </w:p>
    <w:p w:rsidR="00731ADC" w:rsidRPr="009B66A4" w:rsidRDefault="00731ADC" w:rsidP="00731ADC">
      <w:pPr>
        <w:pStyle w:val="Code"/>
      </w:pPr>
      <w:r w:rsidRPr="009B66A4">
        <w:t xml:space="preserve">    {</w:t>
      </w:r>
      <w:r w:rsidRPr="009B66A4">
        <w:tab/>
      </w:r>
    </w:p>
    <w:p w:rsidR="00731ADC" w:rsidRPr="009B66A4" w:rsidRDefault="00731ADC" w:rsidP="00731ADC">
      <w:pPr>
        <w:pStyle w:val="Code"/>
      </w:pPr>
      <w:r w:rsidRPr="009B66A4">
        <w:t xml:space="preserve">        &lt;wsag-neg:Negotiation&gt;</w:t>
      </w:r>
    </w:p>
    <w:p w:rsidR="00731ADC" w:rsidRPr="009B66A4" w:rsidRDefault="00731ADC" w:rsidP="00731ADC">
      <w:pPr>
        <w:pStyle w:val="Code"/>
      </w:pPr>
      <w:r w:rsidRPr="009B66A4">
        <w:t xml:space="preserve">                &lt;xsd:any /&gt; *</w:t>
      </w:r>
    </w:p>
    <w:p w:rsidR="00731ADC" w:rsidRPr="009B66A4" w:rsidRDefault="00731ADC" w:rsidP="00731ADC">
      <w:pPr>
        <w:pStyle w:val="Code"/>
      </w:pPr>
      <w:r w:rsidRPr="009B66A4">
        <w:t xml:space="preserve">        &lt;/wsag-neg:Negotiation&gt;        |</w:t>
      </w:r>
    </w:p>
    <w:p w:rsidR="00731ADC" w:rsidRPr="009B66A4" w:rsidRDefault="00731ADC" w:rsidP="00731ADC">
      <w:pPr>
        <w:pStyle w:val="Code"/>
      </w:pPr>
      <w:r w:rsidRPr="009B66A4">
        <w:tab/>
        <w:t xml:space="preserve">  &lt;wsag-neg:Renegotiation&gt;</w:t>
      </w:r>
    </w:p>
    <w:p w:rsidR="00731ADC" w:rsidRPr="009B66A4" w:rsidRDefault="00731ADC" w:rsidP="00731ADC">
      <w:pPr>
        <w:pStyle w:val="Code"/>
      </w:pPr>
      <w:r w:rsidRPr="009B66A4">
        <w:t xml:space="preserve">  </w:t>
      </w:r>
      <w:r w:rsidRPr="009B66A4">
        <w:tab/>
        <w:t xml:space="preserve">      &lt;wsag-neg:ResponderAgreementEPR&gt;</w:t>
      </w:r>
    </w:p>
    <w:p w:rsidR="00731ADC" w:rsidRPr="009B66A4" w:rsidRDefault="00731ADC" w:rsidP="00731ADC">
      <w:pPr>
        <w:pStyle w:val="Code"/>
      </w:pPr>
      <w:r w:rsidRPr="009B66A4">
        <w:t xml:space="preserve">                wsa:EndpointReferenceType</w:t>
      </w:r>
    </w:p>
    <w:p w:rsidR="00731ADC" w:rsidRPr="009B66A4" w:rsidRDefault="00731ADC" w:rsidP="00731ADC">
      <w:pPr>
        <w:pStyle w:val="Code"/>
      </w:pPr>
      <w:r w:rsidRPr="009B66A4">
        <w:t xml:space="preserve">    </w:t>
      </w:r>
      <w:r w:rsidRPr="009B66A4">
        <w:tab/>
      </w:r>
      <w:r w:rsidRPr="009B66A4">
        <w:tab/>
        <w:t>&lt;/wsag-neg:ResponderAgreementEPR&gt;</w:t>
      </w:r>
    </w:p>
    <w:p w:rsidR="00731ADC" w:rsidRPr="009B66A4" w:rsidRDefault="00731ADC" w:rsidP="00731ADC">
      <w:pPr>
        <w:pStyle w:val="Code"/>
      </w:pPr>
      <w:r w:rsidRPr="009B66A4">
        <w:t xml:space="preserve">  </w:t>
      </w:r>
      <w:r w:rsidRPr="009B66A4">
        <w:tab/>
      </w:r>
      <w:r w:rsidRPr="009B66A4">
        <w:tab/>
        <w:t>&lt;wsag-neg:InitiatorAgreementEPR&gt;</w:t>
      </w:r>
    </w:p>
    <w:p w:rsidR="00731ADC" w:rsidRPr="009B66A4" w:rsidRDefault="00731ADC" w:rsidP="00731ADC">
      <w:pPr>
        <w:pStyle w:val="Code"/>
      </w:pPr>
      <w:r w:rsidRPr="009B66A4">
        <w:t xml:space="preserve">                wsa:EndpointReferenceType</w:t>
      </w:r>
    </w:p>
    <w:p w:rsidR="00731ADC" w:rsidRPr="009B66A4" w:rsidRDefault="00731ADC" w:rsidP="00731ADC">
      <w:pPr>
        <w:pStyle w:val="Code"/>
      </w:pPr>
      <w:r w:rsidRPr="009B66A4">
        <w:t xml:space="preserve">    </w:t>
      </w:r>
      <w:r w:rsidRPr="009B66A4">
        <w:tab/>
      </w:r>
      <w:r w:rsidRPr="009B66A4">
        <w:tab/>
        <w:t>&lt;/wsag-neg:InitiatorAgreementEPR&gt; ?</w:t>
      </w:r>
    </w:p>
    <w:p w:rsidR="00731ADC" w:rsidRPr="009B66A4" w:rsidRDefault="00731ADC" w:rsidP="00731ADC">
      <w:pPr>
        <w:pStyle w:val="Code"/>
      </w:pPr>
      <w:r w:rsidRPr="009B66A4">
        <w:t xml:space="preserve">            &lt;xsd:any /&gt; *</w:t>
      </w:r>
    </w:p>
    <w:p w:rsidR="00731ADC" w:rsidRPr="009B66A4" w:rsidRDefault="00731ADC" w:rsidP="00731ADC">
      <w:pPr>
        <w:pStyle w:val="Code"/>
      </w:pPr>
      <w:r w:rsidRPr="009B66A4">
        <w:t xml:space="preserve">        &lt;/wsag-neg:Renegotiation&gt;        </w:t>
      </w:r>
    </w:p>
    <w:p w:rsidR="00731ADC" w:rsidRPr="009B66A4" w:rsidRDefault="00731ADC" w:rsidP="00731ADC">
      <w:pPr>
        <w:pStyle w:val="Code"/>
      </w:pPr>
      <w:r w:rsidRPr="009B66A4">
        <w:t xml:space="preserve">    }</w:t>
      </w:r>
    </w:p>
    <w:p w:rsidR="00731ADC" w:rsidRPr="009B66A4" w:rsidRDefault="00731ADC" w:rsidP="00731ADC">
      <w:pPr>
        <w:pStyle w:val="Code"/>
      </w:pPr>
      <w:r w:rsidRPr="009B66A4">
        <w:t>&lt;/wsag-neg:NegotiationType&gt;</w:t>
      </w:r>
    </w:p>
    <w:p w:rsidR="00731ADC" w:rsidRPr="009B66A4" w:rsidRDefault="00731ADC" w:rsidP="00731ADC">
      <w:pPr>
        <w:pStyle w:val="Beschriftung"/>
        <w:rPr>
          <w:lang w:val="en-US"/>
        </w:rPr>
      </w:pPr>
      <w:bookmarkStart w:id="155" w:name="_Ref248828907"/>
      <w:r w:rsidRPr="009B66A4">
        <w:rPr>
          <w:lang w:val="en-US"/>
        </w:rPr>
        <w:t xml:space="preserve">Listing </w:t>
      </w:r>
      <w:r w:rsidR="00623DCB" w:rsidRPr="009B66A4">
        <w:rPr>
          <w:lang w:val="en-US"/>
        </w:rPr>
        <w:fldChar w:fldCharType="begin"/>
      </w:r>
      <w:r w:rsidRPr="009B66A4">
        <w:rPr>
          <w:lang w:val="en-US"/>
        </w:rPr>
        <w:instrText xml:space="preserve"> SEQ Listing \* ARABIC </w:instrText>
      </w:r>
      <w:r w:rsidR="00623DCB" w:rsidRPr="009B66A4">
        <w:rPr>
          <w:lang w:val="en-US"/>
        </w:rPr>
        <w:fldChar w:fldCharType="separate"/>
      </w:r>
      <w:r w:rsidR="00655A6B" w:rsidRPr="009B66A4">
        <w:rPr>
          <w:noProof/>
          <w:lang w:val="en-US"/>
        </w:rPr>
        <w:t>2</w:t>
      </w:r>
      <w:r w:rsidR="00623DCB" w:rsidRPr="009B66A4">
        <w:rPr>
          <w:lang w:val="en-US"/>
        </w:rPr>
        <w:fldChar w:fldCharType="end"/>
      </w:r>
      <w:bookmarkEnd w:id="155"/>
      <w:r w:rsidRPr="009B66A4">
        <w:rPr>
          <w:lang w:val="en-US"/>
        </w:rPr>
        <w:t>: Structure and content of the negotiation type</w:t>
      </w:r>
    </w:p>
    <w:p w:rsidR="00731ADC" w:rsidRPr="009B66A4" w:rsidRDefault="00731ADC" w:rsidP="00731ADC">
      <w:pPr>
        <w:rPr>
          <w:lang w:val="en-US"/>
        </w:rPr>
      </w:pPr>
    </w:p>
    <w:p w:rsidR="00731ADC" w:rsidRPr="009B66A4" w:rsidRDefault="00731ADC" w:rsidP="00731ADC">
      <w:pPr>
        <w:rPr>
          <w:i/>
          <w:lang w:val="en-US"/>
        </w:rPr>
      </w:pPr>
      <w:r w:rsidRPr="009B66A4">
        <w:rPr>
          <w:i/>
          <w:lang w:val="en-US"/>
        </w:rPr>
        <w:t>/wsag-neg:NegotiationType</w:t>
      </w:r>
    </w:p>
    <w:p w:rsidR="00731ADC" w:rsidRPr="009B66A4" w:rsidRDefault="00731ADC" w:rsidP="00731ADC">
      <w:pPr>
        <w:rPr>
          <w:lang w:val="en-US"/>
        </w:rPr>
      </w:pPr>
      <w:r w:rsidRPr="009B66A4">
        <w:rPr>
          <w:lang w:val="en-US"/>
        </w:rPr>
        <w:t xml:space="preserve">This is the outermost element that encapsulates the negotiation type. It MUST either contain a </w:t>
      </w:r>
      <w:r w:rsidRPr="009B66A4">
        <w:rPr>
          <w:i/>
          <w:lang w:val="en-US"/>
        </w:rPr>
        <w:t>Negotiation</w:t>
      </w:r>
      <w:r w:rsidRPr="009B66A4">
        <w:rPr>
          <w:lang w:val="en-US"/>
        </w:rPr>
        <w:t xml:space="preserve"> or </w:t>
      </w:r>
      <w:r w:rsidRPr="009B66A4">
        <w:rPr>
          <w:i/>
          <w:lang w:val="en-US"/>
        </w:rPr>
        <w:t>Renegotiation</w:t>
      </w:r>
      <w:r w:rsidRPr="009B66A4">
        <w:rPr>
          <w:lang w:val="en-US"/>
        </w:rPr>
        <w:t xml:space="preserve"> element.</w:t>
      </w:r>
    </w:p>
    <w:p w:rsidR="00731ADC" w:rsidRPr="009B66A4" w:rsidRDefault="00731ADC" w:rsidP="00731ADC">
      <w:pPr>
        <w:rPr>
          <w:lang w:val="en-US"/>
        </w:rPr>
      </w:pPr>
    </w:p>
    <w:p w:rsidR="00731ADC" w:rsidRPr="009B66A4" w:rsidRDefault="00731ADC" w:rsidP="00731ADC">
      <w:pPr>
        <w:rPr>
          <w:i/>
          <w:lang w:val="en-US"/>
        </w:rPr>
      </w:pPr>
      <w:r w:rsidRPr="009B66A4">
        <w:rPr>
          <w:i/>
          <w:lang w:val="en-US"/>
        </w:rPr>
        <w:t>/wsag-neg:NegotiationType/wsag-neg:Negotiation</w:t>
      </w:r>
    </w:p>
    <w:p w:rsidR="00731ADC" w:rsidRPr="009B66A4" w:rsidRDefault="00731ADC" w:rsidP="00731ADC">
      <w:pPr>
        <w:rPr>
          <w:lang w:val="en-US"/>
        </w:rPr>
      </w:pPr>
      <w:r w:rsidRPr="009B66A4">
        <w:rPr>
          <w:lang w:val="en-US"/>
        </w:rPr>
        <w:t>The existence of this element defines that the negotiation process is about the negotiation of a new agreement.</w:t>
      </w:r>
    </w:p>
    <w:p w:rsidR="00731ADC" w:rsidRPr="009B66A4" w:rsidRDefault="00731ADC" w:rsidP="00731ADC">
      <w:pPr>
        <w:rPr>
          <w:lang w:val="en-US"/>
        </w:rPr>
      </w:pPr>
    </w:p>
    <w:p w:rsidR="00731ADC" w:rsidRPr="009B66A4" w:rsidRDefault="00731ADC" w:rsidP="00731ADC">
      <w:pPr>
        <w:rPr>
          <w:i/>
          <w:lang w:val="en-US"/>
        </w:rPr>
      </w:pPr>
      <w:r w:rsidRPr="009B66A4">
        <w:rPr>
          <w:i/>
          <w:lang w:val="en-US"/>
        </w:rPr>
        <w:t>/wsag-neg:NegotiationType/wsag-neg:Negotiation/{any}</w:t>
      </w:r>
    </w:p>
    <w:p w:rsidR="00731ADC" w:rsidRPr="009B66A4" w:rsidRDefault="00731ADC" w:rsidP="00731ADC">
      <w:pPr>
        <w:rPr>
          <w:lang w:val="en-US"/>
        </w:rPr>
      </w:pPr>
      <w:r w:rsidRPr="009B66A4">
        <w:rPr>
          <w:lang w:val="en-US"/>
        </w:rPr>
        <w:t>Additional elements MAY be used to carry critical extensions which control additional negotiation mechanisms. All extensions are considered mandatory, i.e. the responder MUST return a fault if any extension is not understood or the responder is unwilling to support the extension. The meaning of extensions and how to obey them is domain-specific and MUST be understood from the extension content itself.</w:t>
      </w:r>
    </w:p>
    <w:p w:rsidR="00731ADC" w:rsidRPr="009B66A4" w:rsidRDefault="00731ADC" w:rsidP="00731ADC">
      <w:pPr>
        <w:keepNext/>
        <w:keepLines/>
        <w:rPr>
          <w:i/>
          <w:lang w:val="en-US"/>
        </w:rPr>
      </w:pPr>
      <w:r w:rsidRPr="009B66A4">
        <w:rPr>
          <w:i/>
          <w:lang w:val="en-US"/>
        </w:rPr>
        <w:t>/wsag-neg:NegotiationType/wsag-neg:Renegotiation</w:t>
      </w:r>
    </w:p>
    <w:p w:rsidR="00731ADC" w:rsidRPr="009B66A4" w:rsidRDefault="00731ADC" w:rsidP="00731ADC">
      <w:pPr>
        <w:keepNext/>
        <w:keepLines/>
        <w:rPr>
          <w:lang w:val="en-US"/>
        </w:rPr>
      </w:pPr>
      <w:r w:rsidRPr="009B66A4">
        <w:rPr>
          <w:lang w:val="en-US"/>
        </w:rPr>
        <w:t>The existence of this element defines that the negotiation process is about the renegotiation of an existing agreement. The renegotiation of an existing agreement is a bilateral negotiation process between an agreement initiator and an agreement responder. The renegotiation element MUST include an endpoint reference to the responder agreement that is renegotiated. In a symmetric layout of the agreement port types this element MAY also contain the endpoint reference to the initiator agreement. The renegotiation element MAY contain domain specific data that can be used to control the negotiation process in a specific domain.</w:t>
      </w:r>
    </w:p>
    <w:p w:rsidR="00731ADC" w:rsidRPr="009B66A4" w:rsidRDefault="00731ADC" w:rsidP="00731ADC">
      <w:pPr>
        <w:keepNext/>
        <w:keepLines/>
        <w:rPr>
          <w:lang w:val="en-US"/>
        </w:rPr>
      </w:pPr>
    </w:p>
    <w:p w:rsidR="00731ADC" w:rsidRPr="009B66A4" w:rsidRDefault="00731ADC" w:rsidP="00731ADC">
      <w:pPr>
        <w:rPr>
          <w:i/>
          <w:lang w:val="en-US"/>
        </w:rPr>
      </w:pPr>
      <w:r w:rsidRPr="009B66A4">
        <w:rPr>
          <w:i/>
          <w:lang w:val="en-US"/>
        </w:rPr>
        <w:t>/wsag-neg:NegotiationType/wsag-neg:Renegotiation/wsag-neg:ResponderAgreementEPR</w:t>
      </w:r>
    </w:p>
    <w:p w:rsidR="00731ADC" w:rsidRPr="009B66A4" w:rsidRDefault="00731ADC" w:rsidP="00731ADC">
      <w:pPr>
        <w:rPr>
          <w:lang w:val="en-US"/>
        </w:rPr>
      </w:pPr>
      <w:r w:rsidRPr="009B66A4">
        <w:rPr>
          <w:lang w:val="en-US"/>
        </w:rPr>
        <w:t>This REQUIRED element identifies the agreement responder copy of the original agreement that is renegotiated. The endpoint provided by the endpoint reference MUST implement the Agreement port type.</w:t>
      </w:r>
    </w:p>
    <w:p w:rsidR="00731ADC" w:rsidRPr="009B66A4" w:rsidRDefault="00731ADC" w:rsidP="00731ADC">
      <w:pPr>
        <w:rPr>
          <w:lang w:val="en-US"/>
        </w:rPr>
      </w:pPr>
    </w:p>
    <w:p w:rsidR="00731ADC" w:rsidRPr="009B66A4" w:rsidRDefault="00731ADC" w:rsidP="00731ADC">
      <w:pPr>
        <w:rPr>
          <w:i/>
          <w:lang w:val="en-US"/>
        </w:rPr>
      </w:pPr>
      <w:r w:rsidRPr="009B66A4">
        <w:rPr>
          <w:i/>
          <w:lang w:val="en-US"/>
        </w:rPr>
        <w:t>/wsag-neg:NegotiationType/wsag-neg:Renegotiation/wsag-neg:InitiatorAgreementEPR</w:t>
      </w:r>
    </w:p>
    <w:p w:rsidR="00731ADC" w:rsidRPr="009B66A4" w:rsidRDefault="00731ADC" w:rsidP="00731ADC">
      <w:pPr>
        <w:rPr>
          <w:lang w:val="en-US"/>
        </w:rPr>
      </w:pPr>
      <w:r w:rsidRPr="009B66A4">
        <w:rPr>
          <w:lang w:val="en-US"/>
        </w:rPr>
        <w:t xml:space="preserve">This OPTIONAL element identifies the agreement initiator copy of the original agreement that is renegotiated. In a symmetrical layout of the agreement layer, the initiator and the responder of an agreement host an instance of the agreement. If a renegotiated agreement is created afterwards, both agreement instances must go into the state </w:t>
      </w:r>
      <w:r w:rsidR="00E40B29" w:rsidRPr="009B66A4">
        <w:rPr>
          <w:i/>
          <w:lang w:val="en-US"/>
        </w:rPr>
        <w:t>Completed</w:t>
      </w:r>
      <w:r w:rsidRPr="009B66A4">
        <w:rPr>
          <w:lang w:val="en-US"/>
        </w:rPr>
        <w:t>. The endpoint provided by the endpoint reference MUST implement the Agreement port type.</w:t>
      </w:r>
    </w:p>
    <w:p w:rsidR="00731ADC" w:rsidRPr="009B66A4" w:rsidRDefault="00731ADC" w:rsidP="00731ADC">
      <w:pPr>
        <w:rPr>
          <w:lang w:val="en-US"/>
        </w:rPr>
      </w:pPr>
    </w:p>
    <w:p w:rsidR="00731ADC" w:rsidRPr="009B66A4" w:rsidRDefault="00731ADC" w:rsidP="00731ADC">
      <w:pPr>
        <w:rPr>
          <w:i/>
          <w:lang w:val="en-US"/>
        </w:rPr>
      </w:pPr>
      <w:r w:rsidRPr="009B66A4">
        <w:rPr>
          <w:i/>
          <w:lang w:val="en-US"/>
        </w:rPr>
        <w:t>/wsag-neg:NegotiationType/wsag-neg:Renegotiation/{any}</w:t>
      </w:r>
    </w:p>
    <w:p w:rsidR="00731ADC" w:rsidRPr="009B66A4" w:rsidRDefault="00731ADC" w:rsidP="00731ADC">
      <w:pPr>
        <w:rPr>
          <w:lang w:val="en-US"/>
        </w:rPr>
      </w:pPr>
      <w:r w:rsidRPr="009B66A4">
        <w:rPr>
          <w:lang w:val="en-US"/>
        </w:rPr>
        <w:t>Additional elements MAY be used to carry critical extensions which control additional renegotiation mechanisms or creation mechanisms for renegotiated agreements. All extensions are considered mandatory, i.e. the responder MUST return a fault if any extension is not understood or the responder is unwilling to support the extension. The meaning of extensions and how to obey them is domain-specific and MUST be understood from the extension content itself.</w:t>
      </w:r>
    </w:p>
    <w:p w:rsidR="006138F8" w:rsidRPr="009B66A4" w:rsidRDefault="00731ADC" w:rsidP="006138F8">
      <w:pPr>
        <w:pStyle w:val="berschrift2"/>
        <w:widowControl/>
        <w:numPr>
          <w:numberingChange w:id="156" w:author="Ph W" w:date="2010-09-02T11:37:00Z" w:original="%1:5:0:.%2:2:0:"/>
        </w:numPr>
        <w:suppressAutoHyphens w:val="0"/>
        <w:spacing w:after="60"/>
        <w:rPr>
          <w:lang w:val="en-US"/>
        </w:rPr>
      </w:pPr>
      <w:r w:rsidRPr="009B66A4">
        <w:rPr>
          <w:lang w:val="en-US"/>
        </w:rPr>
        <w:t xml:space="preserve"> </w:t>
      </w:r>
      <w:bookmarkStart w:id="157" w:name="_Toc255910703"/>
      <w:r w:rsidR="006138F8" w:rsidRPr="009B66A4">
        <w:rPr>
          <w:lang w:val="en-US"/>
        </w:rPr>
        <w:t>Negotiation Offer</w:t>
      </w:r>
      <w:bookmarkEnd w:id="157"/>
    </w:p>
    <w:p w:rsidR="006138F8" w:rsidRPr="009B66A4" w:rsidRDefault="006138F8" w:rsidP="006138F8">
      <w:pPr>
        <w:rPr>
          <w:lang w:val="en-US"/>
        </w:rPr>
      </w:pPr>
      <w:r w:rsidRPr="009B66A4">
        <w:rPr>
          <w:lang w:val="en-US"/>
        </w:rPr>
        <w:t xml:space="preserve">A negotiation process comprises the exchange of offers and counter offers. Counter offers are created based on existing offers. An initial offer is created on the basis of an Agreement </w:t>
      </w:r>
      <w:r w:rsidR="00E40B29" w:rsidRPr="009B66A4">
        <w:rPr>
          <w:lang w:val="en-US"/>
        </w:rPr>
        <w:t>T</w:t>
      </w:r>
      <w:r w:rsidRPr="009B66A4">
        <w:rPr>
          <w:lang w:val="en-US"/>
        </w:rPr>
        <w:t xml:space="preserve">emplate. The structure of a negotiation offer is basically the same as the structure of an Agreement Template. Agreement templates are defined in the </w:t>
      </w:r>
      <w:r w:rsidRPr="009B66A4">
        <w:rPr>
          <w:i/>
          <w:lang w:val="en-US"/>
        </w:rPr>
        <w:t>Agreement Template and Creation Constraints</w:t>
      </w:r>
      <w:r w:rsidRPr="009B66A4">
        <w:rPr>
          <w:lang w:val="en-US"/>
        </w:rPr>
        <w:t xml:space="preserve"> section of the WS-Agreement specification. However, a negotiation offer contains the additional elements </w:t>
      </w:r>
      <w:r w:rsidRPr="009B66A4">
        <w:rPr>
          <w:i/>
          <w:lang w:val="en-US"/>
        </w:rPr>
        <w:t>Negotiation Offer Context</w:t>
      </w:r>
      <w:r w:rsidRPr="009B66A4">
        <w:rPr>
          <w:lang w:val="en-US"/>
        </w:rPr>
        <w:t xml:space="preserve"> and </w:t>
      </w:r>
      <w:r w:rsidRPr="009B66A4">
        <w:rPr>
          <w:i/>
          <w:lang w:val="en-US"/>
        </w:rPr>
        <w:t>Negotiation Constraints</w:t>
      </w:r>
      <w:r w:rsidRPr="009B66A4">
        <w:rPr>
          <w:lang w:val="en-US"/>
        </w:rPr>
        <w:t>.</w:t>
      </w:r>
    </w:p>
    <w:p w:rsidR="006138F8" w:rsidRPr="009B66A4" w:rsidRDefault="006138F8" w:rsidP="006138F8">
      <w:pPr>
        <w:pStyle w:val="berschrift3"/>
        <w:widowControl/>
        <w:numPr>
          <w:numberingChange w:id="158" w:author="Ph W" w:date="2010-09-02T11:37:00Z" w:original="%1:5:0:.%2:2:0:.%3:1:0:"/>
        </w:numPr>
        <w:suppressAutoHyphens w:val="0"/>
        <w:spacing w:after="60"/>
        <w:rPr>
          <w:lang w:val="en-US"/>
        </w:rPr>
      </w:pPr>
      <w:bookmarkStart w:id="159" w:name="_Toc255910704"/>
      <w:r w:rsidRPr="009B66A4">
        <w:rPr>
          <w:lang w:val="en-US"/>
        </w:rPr>
        <w:t>Negotiation Offer Structure</w:t>
      </w:r>
      <w:bookmarkEnd w:id="159"/>
    </w:p>
    <w:p w:rsidR="006138F8" w:rsidRPr="009B66A4" w:rsidRDefault="006138F8" w:rsidP="006138F8">
      <w:pPr>
        <w:rPr>
          <w:lang w:val="en-US"/>
        </w:rPr>
      </w:pPr>
      <w:r w:rsidRPr="009B66A4">
        <w:rPr>
          <w:lang w:val="en-US"/>
        </w:rPr>
        <w:t xml:space="preserve">In order to negotiate the content of an agreement, negotiation offers are exchanged between an agreement initiator and and an agreement responder. In case one of the negotiating parties receives a negotiation offer, this party evaluates the offer and creates zero or more Counter Offers, which are then sent back to the negotiation participator. The basic structure of a negotiation offer is shown in </w:t>
      </w:r>
      <w:r w:rsidR="00623DCB" w:rsidRPr="009B66A4">
        <w:rPr>
          <w:lang w:val="en-US"/>
        </w:rPr>
        <w:fldChar w:fldCharType="begin"/>
      </w:r>
      <w:r w:rsidRPr="009B66A4">
        <w:rPr>
          <w:lang w:val="en-US"/>
        </w:rPr>
        <w:instrText xml:space="preserve"> REF _Ref246922966 \h </w:instrText>
      </w:r>
      <w:r w:rsidR="009B66A4" w:rsidRPr="009B66A4">
        <w:rPr>
          <w:lang w:val="en-US"/>
        </w:rPr>
      </w:r>
      <w:r w:rsidR="00623DCB" w:rsidRPr="009B66A4">
        <w:rPr>
          <w:lang w:val="en-US"/>
        </w:rPr>
        <w:fldChar w:fldCharType="separate"/>
      </w:r>
      <w:r w:rsidR="00655A6B" w:rsidRPr="009B66A4">
        <w:rPr>
          <w:lang w:val="en-US"/>
        </w:rPr>
        <w:t xml:space="preserve">Figure </w:t>
      </w:r>
      <w:r w:rsidR="00655A6B" w:rsidRPr="009B66A4">
        <w:rPr>
          <w:noProof/>
          <w:lang w:val="en-US"/>
        </w:rPr>
        <w:t>2</w:t>
      </w:r>
      <w:r w:rsidR="00623DCB" w:rsidRPr="009B66A4">
        <w:rPr>
          <w:lang w:val="en-US"/>
        </w:rPr>
        <w:fldChar w:fldCharType="end"/>
      </w:r>
      <w:r w:rsidRPr="009B66A4">
        <w:rPr>
          <w:lang w:val="en-US"/>
        </w:rPr>
        <w:t xml:space="preserve">. </w:t>
      </w:r>
    </w:p>
    <w:p w:rsidR="006138F8" w:rsidRPr="009B66A4" w:rsidRDefault="006138F8" w:rsidP="006138F8">
      <w:pPr>
        <w:rPr>
          <w:lang w:val="en-US"/>
        </w:rPr>
      </w:pPr>
    </w:p>
    <w:p w:rsidR="006138F8" w:rsidRPr="009B66A4" w:rsidRDefault="005359AD" w:rsidP="006138F8">
      <w:pPr>
        <w:rPr>
          <w:lang w:val="en-US"/>
        </w:rPr>
      </w:pPr>
      <w:r w:rsidRPr="009B66A4">
        <w:rPr>
          <w:b/>
          <w:lang w:val="en-US"/>
        </w:rPr>
        <w:object w:dxaOrig="7203" w:dyaOrig="5401">
          <v:shape id="_x0000_i1027" type="#_x0000_t75" style="width:420.8pt;height:270.4pt" o:ole="">
            <v:imagedata r:id="rId29" o:title=""/>
          </v:shape>
          <o:OLEObject Type="Embed" ProgID="PowerPoint.Slide.12" ShapeID="_x0000_i1027" DrawAspect="Content" ObjectID="_1218789011" r:id="rId30"/>
        </w:object>
      </w:r>
    </w:p>
    <w:p w:rsidR="006138F8" w:rsidRPr="009B66A4" w:rsidRDefault="006138F8" w:rsidP="006138F8">
      <w:pPr>
        <w:pStyle w:val="Beschriftung"/>
        <w:rPr>
          <w:lang w:val="en-US"/>
        </w:rPr>
      </w:pPr>
      <w:bookmarkStart w:id="160" w:name="_Ref246922966"/>
      <w:r w:rsidRPr="009B66A4">
        <w:rPr>
          <w:lang w:val="en-US"/>
        </w:rPr>
        <w:t xml:space="preserve">Figure </w:t>
      </w:r>
      <w:r w:rsidR="00623DCB" w:rsidRPr="009B66A4">
        <w:rPr>
          <w:lang w:val="en-US"/>
        </w:rPr>
        <w:fldChar w:fldCharType="begin"/>
      </w:r>
      <w:r w:rsidRPr="009B66A4">
        <w:rPr>
          <w:lang w:val="en-US"/>
        </w:rPr>
        <w:instrText xml:space="preserve"> SEQ Figure \* ARABIC </w:instrText>
      </w:r>
      <w:r w:rsidR="00623DCB" w:rsidRPr="009B66A4">
        <w:rPr>
          <w:lang w:val="en-US"/>
        </w:rPr>
        <w:fldChar w:fldCharType="separate"/>
      </w:r>
      <w:r w:rsidR="00655A6B" w:rsidRPr="009B66A4">
        <w:rPr>
          <w:noProof/>
          <w:lang w:val="en-US"/>
        </w:rPr>
        <w:t>2</w:t>
      </w:r>
      <w:r w:rsidR="00623DCB" w:rsidRPr="009B66A4">
        <w:rPr>
          <w:lang w:val="en-US"/>
        </w:rPr>
        <w:fldChar w:fldCharType="end"/>
      </w:r>
      <w:bookmarkEnd w:id="160"/>
      <w:r w:rsidRPr="009B66A4">
        <w:rPr>
          <w:lang w:val="en-US"/>
        </w:rPr>
        <w:t>: Structure of a negotiation offer</w:t>
      </w:r>
    </w:p>
    <w:p w:rsidR="006138F8" w:rsidRPr="009B66A4" w:rsidRDefault="006138F8" w:rsidP="006138F8">
      <w:pPr>
        <w:rPr>
          <w:lang w:val="en-US" w:eastAsia="de-DE"/>
        </w:rPr>
      </w:pPr>
    </w:p>
    <w:p w:rsidR="006138F8" w:rsidRPr="009B66A4" w:rsidRDefault="006138F8" w:rsidP="006138F8">
      <w:pPr>
        <w:rPr>
          <w:lang w:val="en-US" w:eastAsia="de-DE"/>
        </w:rPr>
      </w:pPr>
      <w:r w:rsidRPr="009B66A4">
        <w:rPr>
          <w:lang w:val="en-US" w:eastAsia="de-DE"/>
        </w:rPr>
        <w:t>A negotiation offer has basically the same structure as an agreement template, but the negotiation offer also contains a Negotiation Offer Id</w:t>
      </w:r>
      <w:r w:rsidR="005359AD" w:rsidRPr="009B66A4">
        <w:rPr>
          <w:lang w:val="en-US" w:eastAsia="de-DE"/>
        </w:rPr>
        <w:t xml:space="preserve"> </w:t>
      </w:r>
      <w:r w:rsidRPr="009B66A4">
        <w:rPr>
          <w:lang w:val="en-US" w:eastAsia="de-DE"/>
        </w:rPr>
        <w:t>and a Negotiation Context.</w:t>
      </w:r>
    </w:p>
    <w:p w:rsidR="006138F8" w:rsidRPr="009B66A4" w:rsidRDefault="006138F8" w:rsidP="006138F8">
      <w:pPr>
        <w:rPr>
          <w:lang w:val="en-US" w:eastAsia="de-DE"/>
        </w:rPr>
      </w:pPr>
    </w:p>
    <w:p w:rsidR="006138F8" w:rsidRPr="009B66A4" w:rsidRDefault="006138F8" w:rsidP="006138F8">
      <w:pPr>
        <w:rPr>
          <w:lang w:val="en-US" w:eastAsia="de-DE"/>
        </w:rPr>
      </w:pPr>
      <w:r w:rsidRPr="009B66A4">
        <w:rPr>
          <w:lang w:val="en-US" w:eastAsia="de-DE"/>
        </w:rPr>
        <w:t xml:space="preserve">A Negotiation Offer </w:t>
      </w:r>
      <w:r w:rsidR="005359AD" w:rsidRPr="009B66A4">
        <w:rPr>
          <w:lang w:val="en-US" w:eastAsia="de-DE"/>
        </w:rPr>
        <w:t xml:space="preserve">also </w:t>
      </w:r>
      <w:r w:rsidRPr="009B66A4">
        <w:rPr>
          <w:lang w:val="en-US" w:eastAsia="de-DE"/>
        </w:rPr>
        <w:t>contain</w:t>
      </w:r>
      <w:r w:rsidR="005359AD" w:rsidRPr="009B66A4">
        <w:rPr>
          <w:lang w:val="en-US" w:eastAsia="de-DE"/>
        </w:rPr>
        <w:t>s</w:t>
      </w:r>
      <w:r w:rsidRPr="009B66A4">
        <w:rPr>
          <w:lang w:val="en-US" w:eastAsia="de-DE"/>
        </w:rPr>
        <w:t xml:space="preserve"> a Negotiation Constraints section. The Negotiation Constraints define the structure, valid ranges or distinct values that Service Terms may take in a counter offer. The Negotiation Constraints of a negotiation offer must hold true for every counter offer. In a negotiation process, however, the Creation Constraints MAY change during the advance of the negotiation. For example, if the negotiation initiator chooses one specific Service Term out of a set of Service Terms (ExactlyOne), a negotiation responder may adopt to this choice by changing the Creation Constrains section in a Counter Offer.</w:t>
      </w:r>
    </w:p>
    <w:p w:rsidR="006138F8" w:rsidRPr="009B66A4" w:rsidRDefault="006138F8" w:rsidP="006138F8">
      <w:pPr>
        <w:rPr>
          <w:lang w:val="en-US" w:eastAsia="de-DE"/>
        </w:rPr>
      </w:pPr>
    </w:p>
    <w:p w:rsidR="006138F8" w:rsidRPr="009B66A4" w:rsidRDefault="006138F8" w:rsidP="006138F8">
      <w:pPr>
        <w:rPr>
          <w:lang w:val="en-US" w:eastAsia="de-DE"/>
        </w:rPr>
      </w:pPr>
      <w:r w:rsidRPr="009B66A4">
        <w:rPr>
          <w:lang w:val="en-US" w:eastAsia="de-DE"/>
        </w:rPr>
        <w:t xml:space="preserve">Negotiation Constraints are structurally identical to the Creation Constraints defined in an agreement template. Creation Constraints are defined in the section </w:t>
      </w:r>
      <w:r w:rsidRPr="009B66A4">
        <w:rPr>
          <w:i/>
          <w:lang w:val="en-US" w:eastAsia="de-DE"/>
        </w:rPr>
        <w:t>Agreement Template and Creation Constraints</w:t>
      </w:r>
      <w:r w:rsidRPr="009B66A4">
        <w:rPr>
          <w:lang w:val="en-US" w:eastAsia="de-DE"/>
        </w:rPr>
        <w:t xml:space="preserve"> of the WS-Agreement specification.</w:t>
      </w:r>
    </w:p>
    <w:p w:rsidR="006138F8" w:rsidRPr="009B66A4" w:rsidRDefault="006138F8" w:rsidP="006138F8">
      <w:pPr>
        <w:rPr>
          <w:lang w:val="en-US" w:eastAsia="de-DE"/>
        </w:rPr>
      </w:pPr>
    </w:p>
    <w:p w:rsidR="006138F8" w:rsidRPr="009B66A4" w:rsidRDefault="006138F8" w:rsidP="006138F8">
      <w:pPr>
        <w:rPr>
          <w:lang w:val="en-US" w:eastAsia="de-DE"/>
        </w:rPr>
      </w:pPr>
      <w:r w:rsidRPr="009B66A4">
        <w:rPr>
          <w:lang w:val="en-US" w:eastAsia="de-DE"/>
        </w:rPr>
        <w:t xml:space="preserve">The contents of a Negotiation Offer are of the form: </w:t>
      </w:r>
    </w:p>
    <w:p w:rsidR="006138F8" w:rsidRPr="009B66A4" w:rsidRDefault="006138F8" w:rsidP="006138F8">
      <w:pPr>
        <w:pStyle w:val="Code"/>
        <w:keepLines w:val="0"/>
      </w:pPr>
      <w:r w:rsidRPr="009B66A4">
        <w:t xml:space="preserve">&lt;wsag-neg:NegotiationOffer </w:t>
      </w:r>
      <w:r w:rsidR="002C0069" w:rsidRPr="009B66A4">
        <w:t>wsag-neg:</w:t>
      </w:r>
      <w:r w:rsidRPr="009B66A4">
        <w:t>OfferId="xs:string"&gt;</w:t>
      </w:r>
    </w:p>
    <w:p w:rsidR="006138F8" w:rsidRPr="009B66A4" w:rsidRDefault="006138F8" w:rsidP="006138F8">
      <w:pPr>
        <w:pStyle w:val="Code"/>
        <w:keepLines w:val="0"/>
      </w:pPr>
      <w:r w:rsidRPr="009B66A4">
        <w:t xml:space="preserve">    &lt;wsag-neg:NegotiationOfferContext&gt;</w:t>
      </w:r>
    </w:p>
    <w:p w:rsidR="006138F8" w:rsidRPr="009B66A4" w:rsidRDefault="006138F8" w:rsidP="006138F8">
      <w:pPr>
        <w:pStyle w:val="Code"/>
        <w:keepLines w:val="0"/>
      </w:pPr>
      <w:r w:rsidRPr="009B66A4">
        <w:tab/>
      </w:r>
      <w:r w:rsidRPr="009B66A4">
        <w:tab/>
        <w:t>wsag-neg:NegotiationOfferContextType</w:t>
      </w:r>
    </w:p>
    <w:p w:rsidR="006138F8" w:rsidRPr="009B66A4" w:rsidRDefault="006138F8" w:rsidP="006138F8">
      <w:pPr>
        <w:pStyle w:val="Code"/>
        <w:keepLines w:val="0"/>
      </w:pPr>
      <w:r w:rsidRPr="009B66A4">
        <w:t xml:space="preserve">    &lt;/wsag-neg:NegotiationOfferContext&gt;</w:t>
      </w:r>
    </w:p>
    <w:p w:rsidR="006138F8" w:rsidRPr="009B66A4" w:rsidRDefault="006138F8" w:rsidP="006138F8">
      <w:pPr>
        <w:pStyle w:val="Code"/>
        <w:keepLines w:val="0"/>
      </w:pPr>
      <w:r w:rsidRPr="009B66A4">
        <w:t xml:space="preserve">    &lt;wsag:Name&gt;</w:t>
      </w:r>
    </w:p>
    <w:p w:rsidR="006138F8" w:rsidRPr="009B66A4" w:rsidRDefault="006138F8" w:rsidP="006138F8">
      <w:pPr>
        <w:pStyle w:val="Code"/>
        <w:keepLines w:val="0"/>
      </w:pPr>
      <w:r w:rsidRPr="009B66A4">
        <w:tab/>
      </w:r>
      <w:r w:rsidRPr="009B66A4">
        <w:tab/>
        <w:t>xs:string</w:t>
      </w:r>
    </w:p>
    <w:p w:rsidR="006138F8" w:rsidRPr="009B66A4" w:rsidRDefault="006138F8" w:rsidP="006138F8">
      <w:pPr>
        <w:pStyle w:val="Code"/>
        <w:keepLines w:val="0"/>
      </w:pPr>
      <w:r w:rsidRPr="009B66A4">
        <w:t xml:space="preserve">    &lt;/wsag:Name&gt; ?</w:t>
      </w:r>
    </w:p>
    <w:p w:rsidR="006138F8" w:rsidRPr="009B66A4" w:rsidRDefault="006138F8" w:rsidP="006138F8">
      <w:pPr>
        <w:pStyle w:val="Code"/>
        <w:keepLines w:val="0"/>
      </w:pPr>
      <w:r w:rsidRPr="009B66A4">
        <w:t xml:space="preserve">    &lt;wsag:Context&gt;</w:t>
      </w:r>
    </w:p>
    <w:p w:rsidR="006138F8" w:rsidRPr="009B66A4" w:rsidRDefault="006138F8" w:rsidP="006138F8">
      <w:pPr>
        <w:pStyle w:val="Code"/>
        <w:keepLines w:val="0"/>
      </w:pPr>
      <w:r w:rsidRPr="009B66A4">
        <w:tab/>
      </w:r>
      <w:r w:rsidRPr="009B66A4">
        <w:tab/>
        <w:t>wsag:AgreementContextType</w:t>
      </w:r>
    </w:p>
    <w:p w:rsidR="006138F8" w:rsidRPr="009B66A4" w:rsidRDefault="006138F8" w:rsidP="006138F8">
      <w:pPr>
        <w:pStyle w:val="Code"/>
        <w:keepLines w:val="0"/>
      </w:pPr>
      <w:r w:rsidRPr="009B66A4">
        <w:t xml:space="preserve">    &lt;/wsag:Context&gt;</w:t>
      </w:r>
    </w:p>
    <w:p w:rsidR="006138F8" w:rsidRPr="009B66A4" w:rsidRDefault="006138F8" w:rsidP="006138F8">
      <w:pPr>
        <w:pStyle w:val="Code"/>
        <w:keepLines w:val="0"/>
      </w:pPr>
      <w:r w:rsidRPr="009B66A4">
        <w:t xml:space="preserve">    &lt;wsag:Terms&gt;</w:t>
      </w:r>
    </w:p>
    <w:p w:rsidR="006138F8" w:rsidRPr="009B66A4" w:rsidRDefault="006138F8" w:rsidP="006138F8">
      <w:pPr>
        <w:pStyle w:val="Code"/>
        <w:keepLines w:val="0"/>
      </w:pPr>
      <w:r w:rsidRPr="009B66A4">
        <w:tab/>
      </w:r>
      <w:r w:rsidRPr="009B66A4">
        <w:tab/>
        <w:t>wsag:TermCompositorType</w:t>
      </w:r>
    </w:p>
    <w:p w:rsidR="006138F8" w:rsidRPr="009B66A4" w:rsidRDefault="006138F8" w:rsidP="006138F8">
      <w:pPr>
        <w:pStyle w:val="Code"/>
        <w:keepLines w:val="0"/>
      </w:pPr>
      <w:r w:rsidRPr="009B66A4">
        <w:t xml:space="preserve">    &lt;/wsag:Terms&gt;</w:t>
      </w:r>
    </w:p>
    <w:p w:rsidR="006138F8" w:rsidRPr="009B66A4" w:rsidRDefault="006138F8" w:rsidP="006138F8">
      <w:pPr>
        <w:pStyle w:val="Code"/>
        <w:keepLines w:val="0"/>
      </w:pPr>
      <w:r w:rsidRPr="009B66A4">
        <w:t xml:space="preserve">    &lt;wsag-neg:NegotiationConstraints&gt;</w:t>
      </w:r>
    </w:p>
    <w:p w:rsidR="006138F8" w:rsidRPr="009B66A4" w:rsidRDefault="006138F8" w:rsidP="006138F8">
      <w:pPr>
        <w:pStyle w:val="Code"/>
        <w:keepLines w:val="0"/>
      </w:pPr>
      <w:r w:rsidRPr="009B66A4">
        <w:tab/>
      </w:r>
      <w:r w:rsidRPr="009B66A4">
        <w:tab/>
        <w:t>wsag:ConstraintSectionType</w:t>
      </w:r>
    </w:p>
    <w:p w:rsidR="006138F8" w:rsidRPr="009B66A4" w:rsidRDefault="006138F8" w:rsidP="006138F8">
      <w:pPr>
        <w:pStyle w:val="Code"/>
        <w:keepLines w:val="0"/>
      </w:pPr>
      <w:r w:rsidRPr="009B66A4">
        <w:t xml:space="preserve">    &lt;/wsag-neg:NegotiationConstraints&gt; </w:t>
      </w:r>
    </w:p>
    <w:p w:rsidR="006138F8" w:rsidRPr="009B66A4" w:rsidRDefault="006138F8" w:rsidP="006138F8">
      <w:pPr>
        <w:pStyle w:val="Code"/>
        <w:keepLines w:val="0"/>
      </w:pPr>
      <w:r w:rsidRPr="009B66A4">
        <w:t>&lt;/wsag-neg:NegotiationOffer&gt;</w:t>
      </w:r>
    </w:p>
    <w:p w:rsidR="006138F8" w:rsidRPr="009B66A4" w:rsidRDefault="006138F8" w:rsidP="006138F8">
      <w:pPr>
        <w:pStyle w:val="Beschriftung"/>
        <w:rPr>
          <w:lang w:val="en-US"/>
        </w:rPr>
      </w:pPr>
      <w:r w:rsidRPr="009B66A4">
        <w:rPr>
          <w:lang w:val="en-US"/>
        </w:rPr>
        <w:t xml:space="preserve">Listing </w:t>
      </w:r>
      <w:r w:rsidR="00623DCB" w:rsidRPr="009B66A4">
        <w:rPr>
          <w:lang w:val="en-US"/>
        </w:rPr>
        <w:fldChar w:fldCharType="begin"/>
      </w:r>
      <w:r w:rsidRPr="009B66A4">
        <w:rPr>
          <w:lang w:val="en-US"/>
        </w:rPr>
        <w:instrText xml:space="preserve"> SEQ Listing \* ARABIC </w:instrText>
      </w:r>
      <w:r w:rsidR="00623DCB" w:rsidRPr="009B66A4">
        <w:rPr>
          <w:lang w:val="en-US"/>
        </w:rPr>
        <w:fldChar w:fldCharType="separate"/>
      </w:r>
      <w:r w:rsidR="00655A6B" w:rsidRPr="009B66A4">
        <w:rPr>
          <w:noProof/>
          <w:lang w:val="en-US"/>
        </w:rPr>
        <w:t>3</w:t>
      </w:r>
      <w:r w:rsidR="00623DCB" w:rsidRPr="009B66A4">
        <w:rPr>
          <w:lang w:val="en-US"/>
        </w:rPr>
        <w:fldChar w:fldCharType="end"/>
      </w:r>
      <w:r w:rsidRPr="009B66A4">
        <w:rPr>
          <w:lang w:val="en-US"/>
        </w:rPr>
        <w:t>: Content of a negotiation offer</w:t>
      </w:r>
    </w:p>
    <w:p w:rsidR="006138F8" w:rsidRPr="009B66A4" w:rsidRDefault="006138F8" w:rsidP="006138F8">
      <w:pPr>
        <w:rPr>
          <w:lang w:val="en-US"/>
        </w:rPr>
      </w:pPr>
      <w:r w:rsidRPr="009B66A4">
        <w:rPr>
          <w:lang w:val="en-US"/>
        </w:rPr>
        <w:t>The following section describes the attributes and tags of a Negotiation Offer:</w:t>
      </w:r>
    </w:p>
    <w:p w:rsidR="00020765" w:rsidRPr="009B66A4" w:rsidRDefault="00020765" w:rsidP="006138F8">
      <w:pPr>
        <w:rPr>
          <w:lang w:val="en-US"/>
        </w:rPr>
      </w:pPr>
    </w:p>
    <w:p w:rsidR="006138F8" w:rsidRPr="009B66A4" w:rsidRDefault="006138F8" w:rsidP="006138F8">
      <w:pPr>
        <w:rPr>
          <w:i/>
          <w:lang w:val="en-US" w:eastAsia="de-DE"/>
        </w:rPr>
      </w:pPr>
      <w:r w:rsidRPr="009B66A4">
        <w:rPr>
          <w:i/>
          <w:lang w:val="en-US" w:eastAsia="de-DE"/>
        </w:rPr>
        <w:t>/wsag-neg:NegotiationOffer</w:t>
      </w:r>
    </w:p>
    <w:p w:rsidR="006138F8" w:rsidRPr="009B66A4" w:rsidRDefault="006138F8" w:rsidP="006138F8">
      <w:pPr>
        <w:rPr>
          <w:lang w:val="en-US" w:eastAsia="de-DE"/>
        </w:rPr>
      </w:pPr>
      <w:r w:rsidRPr="009B66A4">
        <w:rPr>
          <w:lang w:val="en-US" w:eastAsia="de-DE"/>
        </w:rPr>
        <w:t>This is the outermost document tag which encapsulates the entire negotiation offer.</w:t>
      </w:r>
    </w:p>
    <w:p w:rsidR="006138F8" w:rsidRPr="009B66A4" w:rsidRDefault="006138F8" w:rsidP="006138F8">
      <w:pPr>
        <w:rPr>
          <w:lang w:val="en-US" w:eastAsia="de-DE"/>
        </w:rPr>
      </w:pPr>
    </w:p>
    <w:p w:rsidR="006138F8" w:rsidRPr="009B66A4" w:rsidRDefault="006138F8" w:rsidP="006138F8">
      <w:pPr>
        <w:rPr>
          <w:i/>
          <w:lang w:val="en-US" w:eastAsia="de-DE"/>
        </w:rPr>
      </w:pPr>
      <w:r w:rsidRPr="009B66A4">
        <w:rPr>
          <w:i/>
          <w:lang w:val="en-US" w:eastAsia="de-DE"/>
        </w:rPr>
        <w:t>/wsag-neg:NegotiationOffer/@</w:t>
      </w:r>
      <w:r w:rsidR="002C0069" w:rsidRPr="009B66A4">
        <w:rPr>
          <w:i/>
          <w:lang w:val="en-US" w:eastAsia="de-DE"/>
        </w:rPr>
        <w:t>wsag-neg:</w:t>
      </w:r>
      <w:r w:rsidRPr="009B66A4">
        <w:rPr>
          <w:i/>
          <w:lang w:val="en-US" w:eastAsia="de-DE"/>
        </w:rPr>
        <w:t>OfferId</w:t>
      </w:r>
    </w:p>
    <w:p w:rsidR="006138F8" w:rsidRPr="009B66A4" w:rsidRDefault="006138F8" w:rsidP="006138F8">
      <w:pPr>
        <w:rPr>
          <w:lang w:val="en-US" w:eastAsia="de-DE"/>
        </w:rPr>
      </w:pPr>
      <w:r w:rsidRPr="009B66A4">
        <w:rPr>
          <w:lang w:val="en-US" w:eastAsia="de-DE"/>
        </w:rPr>
        <w:t xml:space="preserve">The MANDATORY </w:t>
      </w:r>
      <w:r w:rsidRPr="009B66A4">
        <w:rPr>
          <w:i/>
          <w:lang w:val="en-US" w:eastAsia="de-DE"/>
        </w:rPr>
        <w:t xml:space="preserve">OfferId </w:t>
      </w:r>
      <w:r w:rsidRPr="009B66A4">
        <w:rPr>
          <w:lang w:val="en-US" w:eastAsia="de-DE"/>
        </w:rPr>
        <w:t>is the identifier of a specific Negotiation Offer.</w:t>
      </w:r>
      <w:r w:rsidRPr="009B66A4">
        <w:rPr>
          <w:i/>
          <w:lang w:val="en-US" w:eastAsia="de-DE"/>
        </w:rPr>
        <w:t xml:space="preserve"> </w:t>
      </w:r>
      <w:r w:rsidRPr="009B66A4">
        <w:rPr>
          <w:lang w:val="en-US" w:eastAsia="de-DE"/>
        </w:rPr>
        <w:t>It MUST be unique for both parties in the context of a negotiation.</w:t>
      </w:r>
    </w:p>
    <w:p w:rsidR="006138F8" w:rsidRPr="009B66A4" w:rsidRDefault="006138F8" w:rsidP="006138F8">
      <w:pPr>
        <w:rPr>
          <w:lang w:val="en-US" w:eastAsia="de-DE"/>
        </w:rPr>
      </w:pPr>
    </w:p>
    <w:p w:rsidR="006138F8" w:rsidRPr="009B66A4" w:rsidRDefault="006138F8" w:rsidP="006138F8">
      <w:pPr>
        <w:rPr>
          <w:i/>
          <w:lang w:val="en-US" w:eastAsia="de-DE"/>
        </w:rPr>
      </w:pPr>
      <w:r w:rsidRPr="009B66A4">
        <w:rPr>
          <w:i/>
          <w:lang w:val="en-US" w:eastAsia="de-DE"/>
        </w:rPr>
        <w:t>/wsag-neg:NegotiationOffer/wsag-neg:NegotiationOfferContext</w:t>
      </w:r>
    </w:p>
    <w:p w:rsidR="006138F8" w:rsidRPr="009B66A4" w:rsidRDefault="006138F8" w:rsidP="006138F8">
      <w:pPr>
        <w:rPr>
          <w:lang w:val="en-US" w:eastAsia="de-DE"/>
        </w:rPr>
      </w:pPr>
      <w:r w:rsidRPr="009B66A4">
        <w:rPr>
          <w:lang w:val="en-US" w:eastAsia="de-DE"/>
        </w:rPr>
        <w:t>The REQUIRED Negotiation Offer Context contains the metadata associated with this negotiation offer. This metadata comprises the id of the negotiation offer for which this offer is a counter offer, and an expiration time of this offer. Moreover, the negotiation offer context MAY include domain specific extensions in order to create advanced negotiation mechanisms or to control the negotiation process in a specific domain.</w:t>
      </w:r>
    </w:p>
    <w:p w:rsidR="006138F8" w:rsidRPr="009B66A4" w:rsidRDefault="006138F8" w:rsidP="006138F8">
      <w:pPr>
        <w:rPr>
          <w:lang w:val="en-US" w:eastAsia="de-DE"/>
        </w:rPr>
      </w:pPr>
    </w:p>
    <w:p w:rsidR="006138F8" w:rsidRPr="009B66A4" w:rsidRDefault="006138F8" w:rsidP="006138F8">
      <w:pPr>
        <w:rPr>
          <w:lang w:val="en-US" w:eastAsia="de-DE"/>
        </w:rPr>
      </w:pPr>
    </w:p>
    <w:p w:rsidR="006138F8" w:rsidRPr="009B66A4" w:rsidRDefault="006138F8" w:rsidP="00430E2A">
      <w:pPr>
        <w:keepNext/>
        <w:widowControl/>
        <w:rPr>
          <w:i/>
          <w:lang w:val="en-US" w:eastAsia="de-DE"/>
        </w:rPr>
      </w:pPr>
      <w:r w:rsidRPr="009B66A4">
        <w:rPr>
          <w:i/>
          <w:lang w:val="en-US" w:eastAsia="de-DE"/>
        </w:rPr>
        <w:t>/wsag-neg:NegotiationOffer/wsag:Name</w:t>
      </w:r>
    </w:p>
    <w:p w:rsidR="006138F8" w:rsidRPr="009B66A4" w:rsidRDefault="006138F8" w:rsidP="00430E2A">
      <w:pPr>
        <w:keepNext/>
        <w:widowControl/>
        <w:rPr>
          <w:lang w:val="en-US" w:eastAsia="de-DE"/>
        </w:rPr>
      </w:pPr>
      <w:r w:rsidRPr="009B66A4">
        <w:rPr>
          <w:lang w:val="en-US" w:eastAsia="de-DE"/>
        </w:rPr>
        <w:t xml:space="preserve">This is an OPTIONAL </w:t>
      </w:r>
      <w:r w:rsidR="00466F9F" w:rsidRPr="009B66A4">
        <w:rPr>
          <w:lang w:val="en-US" w:eastAsia="de-DE"/>
        </w:rPr>
        <w:t xml:space="preserve">element is the </w:t>
      </w:r>
      <w:r w:rsidRPr="009B66A4">
        <w:rPr>
          <w:lang w:val="en-US" w:eastAsia="de-DE"/>
        </w:rPr>
        <w:t>name</w:t>
      </w:r>
      <w:r w:rsidR="00466F9F" w:rsidRPr="009B66A4">
        <w:rPr>
          <w:lang w:val="en-US" w:eastAsia="de-DE"/>
        </w:rPr>
        <w:t xml:space="preserve"> of the agreement to negotiate</w:t>
      </w:r>
      <w:r w:rsidRPr="009B66A4">
        <w:rPr>
          <w:lang w:val="en-US" w:eastAsia="de-DE"/>
        </w:rPr>
        <w:t>.</w:t>
      </w:r>
      <w:r w:rsidR="00466F9F" w:rsidRPr="009B66A4">
        <w:rPr>
          <w:lang w:val="en-US" w:eastAsia="de-DE"/>
        </w:rPr>
        <w:t xml:space="preserve"> It is described in the section “</w:t>
      </w:r>
      <w:r w:rsidR="00466F9F" w:rsidRPr="009B66A4">
        <w:rPr>
          <w:i/>
          <w:lang w:val="en-US" w:eastAsia="de-DE"/>
        </w:rPr>
        <w:t xml:space="preserve">Agreement Structure” </w:t>
      </w:r>
      <w:r w:rsidR="00466F9F" w:rsidRPr="009B66A4">
        <w:rPr>
          <w:lang w:val="en-US" w:eastAsia="de-DE"/>
        </w:rPr>
        <w:t>of the WS-Agreement specification.</w:t>
      </w:r>
    </w:p>
    <w:p w:rsidR="006138F8" w:rsidRPr="009B66A4" w:rsidRDefault="006138F8" w:rsidP="006138F8">
      <w:pPr>
        <w:rPr>
          <w:lang w:val="en-US" w:eastAsia="de-DE"/>
        </w:rPr>
      </w:pPr>
    </w:p>
    <w:p w:rsidR="006138F8" w:rsidRPr="009B66A4" w:rsidRDefault="006138F8" w:rsidP="006138F8">
      <w:pPr>
        <w:rPr>
          <w:i/>
          <w:lang w:val="en-US" w:eastAsia="de-DE"/>
        </w:rPr>
      </w:pPr>
      <w:r w:rsidRPr="009B66A4">
        <w:rPr>
          <w:i/>
          <w:lang w:val="en-US" w:eastAsia="de-DE"/>
        </w:rPr>
        <w:t>/wsag-neg:NegotiationOffer/wsag:Context</w:t>
      </w:r>
    </w:p>
    <w:p w:rsidR="006138F8" w:rsidRPr="009B66A4" w:rsidRDefault="006138F8" w:rsidP="006138F8">
      <w:pPr>
        <w:rPr>
          <w:lang w:val="en-US" w:eastAsia="de-DE"/>
        </w:rPr>
      </w:pPr>
      <w:r w:rsidRPr="009B66A4">
        <w:rPr>
          <w:lang w:val="en-US" w:eastAsia="de-DE"/>
        </w:rPr>
        <w:t xml:space="preserve">This is a REQUIRED element in the Negotiation Offer. The agreement context SHOULD include parties to an agreement. Additionally, the agreement context contains various metadata about the agreement such as the duration of the agreement, and optionally, the template name from which the agreement is created. The structure of the agreement context is described in the section </w:t>
      </w:r>
      <w:r w:rsidR="00466F9F" w:rsidRPr="009B66A4">
        <w:rPr>
          <w:lang w:val="en-US" w:eastAsia="de-DE"/>
        </w:rPr>
        <w:t>“</w:t>
      </w:r>
      <w:r w:rsidRPr="009B66A4">
        <w:rPr>
          <w:i/>
          <w:lang w:val="en-US" w:eastAsia="de-DE"/>
        </w:rPr>
        <w:t>Agreement Context</w:t>
      </w:r>
      <w:r w:rsidR="00466F9F" w:rsidRPr="009B66A4">
        <w:rPr>
          <w:i/>
          <w:lang w:val="en-US" w:eastAsia="de-DE"/>
        </w:rPr>
        <w:t>”</w:t>
      </w:r>
      <w:r w:rsidRPr="009B66A4">
        <w:rPr>
          <w:lang w:val="en-US" w:eastAsia="de-DE"/>
        </w:rPr>
        <w:t xml:space="preserve"> of the WS-Agreement specification.</w:t>
      </w:r>
    </w:p>
    <w:p w:rsidR="006138F8" w:rsidRPr="009B66A4" w:rsidRDefault="006138F8" w:rsidP="006138F8">
      <w:pPr>
        <w:rPr>
          <w:lang w:val="en-US" w:eastAsia="de-DE"/>
        </w:rPr>
      </w:pPr>
    </w:p>
    <w:p w:rsidR="006138F8" w:rsidRPr="009B66A4" w:rsidRDefault="006138F8" w:rsidP="006138F8">
      <w:pPr>
        <w:rPr>
          <w:i/>
          <w:lang w:val="en-US" w:eastAsia="de-DE"/>
        </w:rPr>
      </w:pPr>
      <w:r w:rsidRPr="009B66A4">
        <w:rPr>
          <w:i/>
          <w:lang w:val="en-US" w:eastAsia="de-DE"/>
        </w:rPr>
        <w:t>/wsag-neg:NegotiationOffer/wsag:Terms</w:t>
      </w:r>
    </w:p>
    <w:p w:rsidR="006138F8" w:rsidRPr="009B66A4" w:rsidRDefault="006138F8" w:rsidP="006138F8">
      <w:pPr>
        <w:rPr>
          <w:lang w:val="en-US" w:eastAsia="de-DE"/>
        </w:rPr>
      </w:pPr>
      <w:r w:rsidRPr="009B66A4">
        <w:rPr>
          <w:lang w:val="en-US" w:eastAsia="de-DE"/>
        </w:rPr>
        <w:t>This element specifies the terms of an agreement that is negotiated. Both the structure of and the values of the agreement terms can be subject of the negotiation process. The agreement terms are described in the WS-Agreement specification in the section “</w:t>
      </w:r>
      <w:r w:rsidRPr="009B66A4">
        <w:rPr>
          <w:i/>
          <w:lang w:val="en-US" w:eastAsia="de-DE"/>
        </w:rPr>
        <w:t>Agreement Structure</w:t>
      </w:r>
      <w:r w:rsidRPr="009B66A4">
        <w:rPr>
          <w:lang w:val="en-US" w:eastAsia="de-DE"/>
        </w:rPr>
        <w:t>”.</w:t>
      </w:r>
    </w:p>
    <w:p w:rsidR="006138F8" w:rsidRPr="009B66A4" w:rsidRDefault="006138F8" w:rsidP="006138F8">
      <w:pPr>
        <w:rPr>
          <w:lang w:val="en-US" w:eastAsia="de-DE"/>
        </w:rPr>
      </w:pPr>
    </w:p>
    <w:p w:rsidR="006138F8" w:rsidRPr="009B66A4" w:rsidRDefault="006138F8" w:rsidP="006138F8">
      <w:pPr>
        <w:rPr>
          <w:i/>
          <w:lang w:val="en-US" w:eastAsia="de-DE"/>
        </w:rPr>
      </w:pPr>
      <w:r w:rsidRPr="009B66A4">
        <w:rPr>
          <w:i/>
          <w:lang w:val="en-US" w:eastAsia="de-DE"/>
        </w:rPr>
        <w:t>/wsag-neg:NegotiationOffer/wsag-neg:NegotiationConstraints</w:t>
      </w:r>
    </w:p>
    <w:p w:rsidR="006138F8" w:rsidRPr="009B66A4" w:rsidRDefault="006138F8" w:rsidP="006138F8">
      <w:pPr>
        <w:rPr>
          <w:lang w:val="en-US"/>
        </w:rPr>
      </w:pPr>
      <w:r w:rsidRPr="009B66A4">
        <w:rPr>
          <w:lang w:val="en-US" w:eastAsia="de-DE"/>
        </w:rPr>
        <w:t xml:space="preserve">This REQUIRED element provides constraints on the values that the various terms may take in subsequent negotiation offers or in a concrete agreement. The Negotiation Constraints MUST hold true in any counter offer. Negotiation constraints are of the type </w:t>
      </w:r>
      <w:r w:rsidRPr="009B66A4">
        <w:rPr>
          <w:i/>
          <w:lang w:val="en-US" w:eastAsia="de-DE"/>
        </w:rPr>
        <w:t>wsag:ConstraintSectionType</w:t>
      </w:r>
      <w:r w:rsidRPr="009B66A4">
        <w:rPr>
          <w:lang w:val="en-US" w:eastAsia="de-DE"/>
        </w:rPr>
        <w:t xml:space="preserve">. This type is specified in the </w:t>
      </w:r>
      <w:r w:rsidRPr="009B66A4">
        <w:rPr>
          <w:i/>
          <w:lang w:val="en-US" w:eastAsia="de-DE"/>
        </w:rPr>
        <w:t>Creation Constraints</w:t>
      </w:r>
      <w:r w:rsidRPr="009B66A4">
        <w:rPr>
          <w:lang w:val="en-US" w:eastAsia="de-DE"/>
        </w:rPr>
        <w:t xml:space="preserve"> section of the WS-Agreement specification.</w:t>
      </w:r>
    </w:p>
    <w:p w:rsidR="006138F8" w:rsidRPr="009B66A4" w:rsidRDefault="006138F8" w:rsidP="006138F8">
      <w:pPr>
        <w:pStyle w:val="berschrift3"/>
        <w:widowControl/>
        <w:numPr>
          <w:numberingChange w:id="161" w:author="Ph W" w:date="2010-09-02T11:37:00Z" w:original="%1:5:0:.%2:2:0:.%3:2:0:"/>
        </w:numPr>
        <w:suppressAutoHyphens w:val="0"/>
        <w:spacing w:after="60"/>
        <w:rPr>
          <w:lang w:val="en-US"/>
        </w:rPr>
      </w:pPr>
      <w:bookmarkStart w:id="162" w:name="_Toc255910705"/>
      <w:r w:rsidRPr="009B66A4">
        <w:rPr>
          <w:lang w:val="en-US"/>
        </w:rPr>
        <w:t>Negotiation Offer Context</w:t>
      </w:r>
      <w:bookmarkEnd w:id="162"/>
    </w:p>
    <w:p w:rsidR="006138F8" w:rsidRPr="009B66A4" w:rsidRDefault="006138F8" w:rsidP="006138F8">
      <w:pPr>
        <w:rPr>
          <w:lang w:val="en-US"/>
        </w:rPr>
      </w:pPr>
      <w:r w:rsidRPr="009B66A4">
        <w:rPr>
          <w:lang w:val="en-US"/>
        </w:rPr>
        <w:t>The REQUIRED element Negotiation Offer Context specifies the offer it is related to and the lifetime of an offer. Additionally, it may contain domain specific elements in order to provide negotiation extensions, e.g. to realize binding negotiation offers and compensation methods.</w:t>
      </w:r>
    </w:p>
    <w:p w:rsidR="006138F8" w:rsidRPr="009B66A4" w:rsidRDefault="006138F8" w:rsidP="006138F8">
      <w:pPr>
        <w:pStyle w:val="Code"/>
      </w:pPr>
      <w:r w:rsidRPr="009B66A4">
        <w:t>&lt;wsag-neg:NegotiationOfferContext&gt;</w:t>
      </w:r>
    </w:p>
    <w:p w:rsidR="006138F8" w:rsidRPr="009B66A4" w:rsidRDefault="006138F8" w:rsidP="006138F8">
      <w:pPr>
        <w:pStyle w:val="Code"/>
      </w:pPr>
      <w:r w:rsidRPr="009B66A4">
        <w:t xml:space="preserve">    &lt;wsag-neg:CounterOfferTo&gt;</w:t>
      </w:r>
    </w:p>
    <w:p w:rsidR="006138F8" w:rsidRPr="009B66A4" w:rsidRDefault="006138F8" w:rsidP="006138F8">
      <w:pPr>
        <w:pStyle w:val="Code"/>
      </w:pPr>
      <w:r w:rsidRPr="009B66A4">
        <w:tab/>
      </w:r>
      <w:r w:rsidRPr="009B66A4">
        <w:tab/>
        <w:t>xs:string</w:t>
      </w:r>
    </w:p>
    <w:p w:rsidR="006138F8" w:rsidRPr="009B66A4" w:rsidRDefault="006138F8" w:rsidP="006138F8">
      <w:pPr>
        <w:pStyle w:val="Code"/>
      </w:pPr>
      <w:r w:rsidRPr="009B66A4">
        <w:t xml:space="preserve">    &lt;/wsag-neg:CounterOfferTo&gt;</w:t>
      </w:r>
    </w:p>
    <w:p w:rsidR="006138F8" w:rsidRPr="009B66A4" w:rsidRDefault="006138F8" w:rsidP="006138F8">
      <w:pPr>
        <w:pStyle w:val="Code"/>
      </w:pPr>
      <w:r w:rsidRPr="009B66A4">
        <w:t xml:space="preserve">    &lt;wsag:ExpirationTime&gt;</w:t>
      </w:r>
    </w:p>
    <w:p w:rsidR="006138F8" w:rsidRPr="009B66A4" w:rsidRDefault="006138F8" w:rsidP="006138F8">
      <w:pPr>
        <w:pStyle w:val="Code"/>
      </w:pPr>
      <w:r w:rsidRPr="009B66A4">
        <w:tab/>
      </w:r>
      <w:r w:rsidRPr="009B66A4">
        <w:tab/>
        <w:t>xs:dateTime</w:t>
      </w:r>
    </w:p>
    <w:p w:rsidR="006138F8" w:rsidRPr="009B66A4" w:rsidRDefault="006138F8" w:rsidP="006138F8">
      <w:pPr>
        <w:pStyle w:val="Code"/>
      </w:pPr>
      <w:r w:rsidRPr="009B66A4">
        <w:t xml:space="preserve">    &lt;/wsag:ExpirationTime&gt; ?</w:t>
      </w:r>
    </w:p>
    <w:p w:rsidR="00E0694B" w:rsidRPr="009B66A4" w:rsidRDefault="00E0694B" w:rsidP="00E0694B">
      <w:pPr>
        <w:pStyle w:val="Code"/>
      </w:pPr>
      <w:r w:rsidRPr="009B66A4">
        <w:t xml:space="preserve">    &lt;wsag:Creator&gt;</w:t>
      </w:r>
    </w:p>
    <w:p w:rsidR="00E0694B" w:rsidRPr="009B66A4" w:rsidRDefault="00E0694B" w:rsidP="00E0694B">
      <w:pPr>
        <w:pStyle w:val="Code"/>
      </w:pPr>
      <w:r w:rsidRPr="009B66A4">
        <w:tab/>
      </w:r>
      <w:r w:rsidRPr="009B66A4">
        <w:tab/>
        <w:t>wsag-neg:NegotiationRoleType</w:t>
      </w:r>
    </w:p>
    <w:p w:rsidR="00E0694B" w:rsidRPr="009B66A4" w:rsidRDefault="00E0694B" w:rsidP="00E0694B">
      <w:pPr>
        <w:pStyle w:val="Code"/>
      </w:pPr>
      <w:r w:rsidRPr="009B66A4">
        <w:t xml:space="preserve">    &lt;/wsag:Creator&gt;</w:t>
      </w:r>
    </w:p>
    <w:p w:rsidR="000001EF" w:rsidRPr="009B66A4" w:rsidRDefault="000001EF" w:rsidP="000001EF">
      <w:pPr>
        <w:pStyle w:val="Code"/>
        <w:keepLines w:val="0"/>
      </w:pPr>
      <w:r w:rsidRPr="009B66A4">
        <w:t xml:space="preserve">    &lt;wsag-neg:State&gt;</w:t>
      </w:r>
    </w:p>
    <w:p w:rsidR="000001EF" w:rsidRPr="009B66A4" w:rsidRDefault="000001EF" w:rsidP="000001EF">
      <w:pPr>
        <w:pStyle w:val="Code"/>
        <w:keepLines w:val="0"/>
      </w:pPr>
      <w:r w:rsidRPr="009B66A4">
        <w:tab/>
      </w:r>
      <w:r w:rsidRPr="009B66A4">
        <w:tab/>
        <w:t>wsag-neg:NegotiationOfferStateType</w:t>
      </w:r>
    </w:p>
    <w:p w:rsidR="000001EF" w:rsidRPr="009B66A4" w:rsidRDefault="000001EF" w:rsidP="000001EF">
      <w:pPr>
        <w:pStyle w:val="Code"/>
        <w:keepLines w:val="0"/>
      </w:pPr>
      <w:r w:rsidRPr="009B66A4">
        <w:t xml:space="preserve">    &lt;/wsag-neg:State&gt;</w:t>
      </w:r>
    </w:p>
    <w:p w:rsidR="006138F8" w:rsidRPr="009B66A4" w:rsidRDefault="006138F8" w:rsidP="006138F8">
      <w:pPr>
        <w:pStyle w:val="Code"/>
      </w:pPr>
      <w:r w:rsidRPr="009B66A4">
        <w:t xml:space="preserve">    &lt;xsd:any /&gt; *</w:t>
      </w:r>
    </w:p>
    <w:p w:rsidR="006138F8" w:rsidRPr="009B66A4" w:rsidRDefault="006138F8" w:rsidP="006138F8">
      <w:pPr>
        <w:pStyle w:val="Code"/>
      </w:pPr>
      <w:r w:rsidRPr="009B66A4">
        <w:t>&lt;/wsag-neg:NegotiationOfferContext&gt;</w:t>
      </w:r>
    </w:p>
    <w:p w:rsidR="006138F8" w:rsidRPr="009B66A4" w:rsidRDefault="006138F8" w:rsidP="006138F8">
      <w:pPr>
        <w:pStyle w:val="Beschriftung"/>
        <w:rPr>
          <w:lang w:val="en-US"/>
        </w:rPr>
      </w:pPr>
      <w:r w:rsidRPr="009B66A4">
        <w:rPr>
          <w:lang w:val="en-US"/>
        </w:rPr>
        <w:t xml:space="preserve">Listing </w:t>
      </w:r>
      <w:r w:rsidR="00623DCB" w:rsidRPr="009B66A4">
        <w:rPr>
          <w:lang w:val="en-US"/>
        </w:rPr>
        <w:fldChar w:fldCharType="begin"/>
      </w:r>
      <w:r w:rsidRPr="009B66A4">
        <w:rPr>
          <w:lang w:val="en-US"/>
        </w:rPr>
        <w:instrText xml:space="preserve"> SEQ Listing \* ARABIC </w:instrText>
      </w:r>
      <w:r w:rsidR="00623DCB" w:rsidRPr="009B66A4">
        <w:rPr>
          <w:lang w:val="en-US"/>
        </w:rPr>
        <w:fldChar w:fldCharType="separate"/>
      </w:r>
      <w:r w:rsidR="00655A6B" w:rsidRPr="009B66A4">
        <w:rPr>
          <w:noProof/>
          <w:lang w:val="en-US"/>
        </w:rPr>
        <w:t>4</w:t>
      </w:r>
      <w:r w:rsidR="00623DCB" w:rsidRPr="009B66A4">
        <w:rPr>
          <w:lang w:val="en-US"/>
        </w:rPr>
        <w:fldChar w:fldCharType="end"/>
      </w:r>
      <w:r w:rsidRPr="009B66A4">
        <w:rPr>
          <w:lang w:val="en-US"/>
        </w:rPr>
        <w:t>: Content of a negotiation offer context</w:t>
      </w:r>
    </w:p>
    <w:p w:rsidR="006138F8" w:rsidRPr="009B66A4" w:rsidRDefault="006138F8" w:rsidP="006138F8">
      <w:pPr>
        <w:rPr>
          <w:rFonts w:ascii="Verdana-Italic" w:hAnsi="Verdana-Italic" w:cs="Verdana-Italic"/>
          <w:i/>
          <w:iCs/>
          <w:sz w:val="20"/>
          <w:szCs w:val="20"/>
          <w:lang w:val="en-US" w:eastAsia="de-DE"/>
        </w:rPr>
      </w:pPr>
      <w:r w:rsidRPr="009B66A4">
        <w:rPr>
          <w:rFonts w:ascii="Verdana-Italic" w:hAnsi="Verdana-Italic" w:cs="Verdana-Italic"/>
          <w:i/>
          <w:iCs/>
          <w:sz w:val="20"/>
          <w:szCs w:val="20"/>
          <w:lang w:val="en-US" w:eastAsia="de-DE"/>
        </w:rPr>
        <w:t>/wsag-neg:</w:t>
      </w:r>
      <w:r w:rsidRPr="009B66A4">
        <w:rPr>
          <w:i/>
          <w:lang w:val="en-US"/>
        </w:rPr>
        <w:t>NegotiationOfferContext</w:t>
      </w:r>
    </w:p>
    <w:p w:rsidR="006138F8" w:rsidRPr="009B66A4" w:rsidRDefault="006138F8" w:rsidP="006138F8">
      <w:pPr>
        <w:rPr>
          <w:lang w:val="en-US" w:eastAsia="de-DE"/>
        </w:rPr>
      </w:pPr>
      <w:r w:rsidRPr="009B66A4">
        <w:rPr>
          <w:lang w:val="en-US" w:eastAsia="de-DE"/>
        </w:rPr>
        <w:t>This is the outermost tag that encapsulates the entire NegotiationOfferContext.</w:t>
      </w:r>
    </w:p>
    <w:p w:rsidR="006138F8" w:rsidRPr="009B66A4" w:rsidRDefault="006138F8" w:rsidP="006138F8">
      <w:pPr>
        <w:rPr>
          <w:lang w:val="en-US" w:eastAsia="de-DE"/>
        </w:rPr>
      </w:pPr>
    </w:p>
    <w:p w:rsidR="006138F8" w:rsidRPr="009B66A4" w:rsidRDefault="006138F8" w:rsidP="006138F8">
      <w:pPr>
        <w:rPr>
          <w:i/>
          <w:lang w:val="en-US" w:eastAsia="de-DE"/>
        </w:rPr>
      </w:pPr>
      <w:r w:rsidRPr="009B66A4">
        <w:rPr>
          <w:i/>
          <w:lang w:val="en-US" w:eastAsia="de-DE"/>
        </w:rPr>
        <w:t>/wsag-neg:</w:t>
      </w:r>
      <w:r w:rsidRPr="009B66A4">
        <w:rPr>
          <w:i/>
          <w:lang w:val="en-US"/>
        </w:rPr>
        <w:t>NegotiationOfferContext</w:t>
      </w:r>
      <w:r w:rsidRPr="009B66A4">
        <w:rPr>
          <w:i/>
          <w:lang w:val="en-US" w:eastAsia="de-DE"/>
        </w:rPr>
        <w:t>/wsag-neg:CounterOfferTo</w:t>
      </w:r>
    </w:p>
    <w:p w:rsidR="006138F8" w:rsidRPr="009B66A4" w:rsidRDefault="006138F8" w:rsidP="006138F8">
      <w:pPr>
        <w:rPr>
          <w:lang w:val="en-US" w:eastAsia="de-DE"/>
        </w:rPr>
      </w:pPr>
      <w:r w:rsidRPr="009B66A4">
        <w:rPr>
          <w:lang w:val="en-US" w:eastAsia="de-DE"/>
        </w:rPr>
        <w:t>The MANDATORY CounterOfferTo identifies the Negotiation Offer which was used to create a Counter Offer. When a Counter Offer is created, the CounterOfferTo specifies the OfferId of the Negotiation Offer that was used as a template. If a Negotiation Offer is created based on an Agreement Template, the CounterOfferTo refers to the TemplateId of the Agreement Template.</w:t>
      </w:r>
    </w:p>
    <w:p w:rsidR="006138F8" w:rsidRPr="009B66A4" w:rsidRDefault="006138F8" w:rsidP="006138F8">
      <w:pPr>
        <w:rPr>
          <w:lang w:val="en-US" w:eastAsia="de-DE"/>
        </w:rPr>
      </w:pPr>
    </w:p>
    <w:p w:rsidR="006138F8" w:rsidRPr="009B66A4" w:rsidRDefault="006138F8" w:rsidP="006138F8">
      <w:pPr>
        <w:rPr>
          <w:i/>
          <w:lang w:val="en-US"/>
        </w:rPr>
      </w:pPr>
      <w:r w:rsidRPr="009B66A4">
        <w:rPr>
          <w:i/>
          <w:lang w:val="en-US"/>
        </w:rPr>
        <w:t>/wsag-neg:NegotiationOfferContext/wsag-neg:ExpirationTime</w:t>
      </w:r>
    </w:p>
    <w:p w:rsidR="006138F8" w:rsidRPr="009B66A4" w:rsidRDefault="006138F8" w:rsidP="006138F8">
      <w:pPr>
        <w:rPr>
          <w:lang w:val="en-US"/>
        </w:rPr>
      </w:pPr>
      <w:r w:rsidRPr="009B66A4">
        <w:rPr>
          <w:lang w:val="en-US"/>
        </w:rPr>
        <w:t>This REQUIRED element defines the lifetime of a negotiation offer. A negotiation participator MAY reference a negotiation offer during its lifetime and create counter offers to it.</w:t>
      </w:r>
    </w:p>
    <w:p w:rsidR="000001EF" w:rsidRPr="009B66A4" w:rsidRDefault="000001EF" w:rsidP="006138F8">
      <w:pPr>
        <w:rPr>
          <w:lang w:val="en-US"/>
        </w:rPr>
      </w:pPr>
    </w:p>
    <w:p w:rsidR="00E0694B" w:rsidRPr="009B66A4" w:rsidRDefault="00E0694B" w:rsidP="00E0694B">
      <w:pPr>
        <w:rPr>
          <w:i/>
          <w:lang w:val="en-US"/>
        </w:rPr>
      </w:pPr>
      <w:r w:rsidRPr="009B66A4">
        <w:rPr>
          <w:i/>
          <w:lang w:val="en-US"/>
        </w:rPr>
        <w:t>/wsag-neg:NegotiationOfferContext/wsag-neg:Creator</w:t>
      </w:r>
    </w:p>
    <w:p w:rsidR="00E0694B" w:rsidRPr="009B66A4" w:rsidRDefault="00E0694B" w:rsidP="00E0694B">
      <w:pPr>
        <w:rPr>
          <w:lang w:val="en-US"/>
        </w:rPr>
      </w:pPr>
      <w:r w:rsidRPr="009B66A4">
        <w:rPr>
          <w:lang w:val="en-US"/>
        </w:rPr>
        <w:t xml:space="preserve">This REQUIRED element identifies the party in the negotiation process that created this negotiation offer. Valid values for this element are </w:t>
      </w:r>
      <w:r w:rsidRPr="009B66A4">
        <w:rPr>
          <w:i/>
          <w:lang w:val="en-US"/>
        </w:rPr>
        <w:t>NegotiationInitiator</w:t>
      </w:r>
      <w:r w:rsidRPr="009B66A4">
        <w:rPr>
          <w:lang w:val="en-US"/>
        </w:rPr>
        <w:t xml:space="preserve"> </w:t>
      </w:r>
      <w:r w:rsidR="008A3461" w:rsidRPr="009B66A4">
        <w:rPr>
          <w:lang w:val="en-US"/>
        </w:rPr>
        <w:t>and</w:t>
      </w:r>
      <w:r w:rsidRPr="009B66A4">
        <w:rPr>
          <w:lang w:val="en-US"/>
        </w:rPr>
        <w:t xml:space="preserve"> </w:t>
      </w:r>
      <w:r w:rsidRPr="009B66A4">
        <w:rPr>
          <w:i/>
          <w:lang w:val="en-US"/>
        </w:rPr>
        <w:t>NegotiationResponder</w:t>
      </w:r>
      <w:r w:rsidRPr="009B66A4">
        <w:rPr>
          <w:lang w:val="en-US"/>
        </w:rPr>
        <w:t>.</w:t>
      </w:r>
    </w:p>
    <w:p w:rsidR="00E0694B" w:rsidRPr="009B66A4" w:rsidRDefault="00E0694B" w:rsidP="00E0694B">
      <w:pPr>
        <w:rPr>
          <w:i/>
          <w:lang w:val="en-US"/>
        </w:rPr>
      </w:pPr>
    </w:p>
    <w:p w:rsidR="000001EF" w:rsidRPr="009B66A4" w:rsidRDefault="000001EF" w:rsidP="000001EF">
      <w:pPr>
        <w:rPr>
          <w:i/>
          <w:lang w:val="en-US" w:eastAsia="de-DE"/>
        </w:rPr>
      </w:pPr>
      <w:r w:rsidRPr="009B66A4">
        <w:rPr>
          <w:i/>
          <w:lang w:val="en-US" w:eastAsia="de-DE"/>
        </w:rPr>
        <w:t>/wsag-neg:NegotiationOfferContext/wsag-neg:State</w:t>
      </w:r>
    </w:p>
    <w:p w:rsidR="000001EF" w:rsidRPr="009B66A4" w:rsidRDefault="000001EF" w:rsidP="000001EF">
      <w:pPr>
        <w:rPr>
          <w:lang w:val="en-US" w:eastAsia="de-DE"/>
        </w:rPr>
      </w:pPr>
      <w:r w:rsidRPr="009B66A4">
        <w:rPr>
          <w:lang w:val="en-US" w:eastAsia="de-DE"/>
        </w:rPr>
        <w:t>This REQUIRED element contains the state of a specific negotiation offer. The negotiation offer state indicates whether further negotiation is required for the current offer, counter offers must be in an acceptable state, or the current offer can be used to create an agreement. Additionally, each state MAY contain domain specific extensions to provide additional information to a negotiation offer. E.g. if an offer was rejected for some reason, the REJECTED state may contain information why this offer was rejected. This information can be used to optimize the negotiation process.</w:t>
      </w:r>
    </w:p>
    <w:p w:rsidR="006138F8" w:rsidRPr="009B66A4" w:rsidRDefault="006138F8" w:rsidP="006138F8">
      <w:pPr>
        <w:rPr>
          <w:lang w:val="en-US"/>
        </w:rPr>
      </w:pPr>
    </w:p>
    <w:p w:rsidR="006138F8" w:rsidRPr="009B66A4" w:rsidRDefault="006138F8" w:rsidP="006138F8">
      <w:pPr>
        <w:keepNext/>
        <w:rPr>
          <w:i/>
          <w:lang w:val="en-US"/>
        </w:rPr>
      </w:pPr>
      <w:r w:rsidRPr="009B66A4">
        <w:rPr>
          <w:lang w:val="en-US"/>
        </w:rPr>
        <w:t xml:space="preserve"> </w:t>
      </w:r>
      <w:r w:rsidRPr="009B66A4">
        <w:rPr>
          <w:i/>
          <w:lang w:val="en-US"/>
        </w:rPr>
        <w:t>/wsag-neg:NegotiationOfferContext/{any}</w:t>
      </w:r>
    </w:p>
    <w:p w:rsidR="006138F8" w:rsidRPr="009B66A4" w:rsidRDefault="006138F8" w:rsidP="006138F8">
      <w:pPr>
        <w:keepNext/>
        <w:rPr>
          <w:lang w:val="en-US"/>
        </w:rPr>
      </w:pPr>
      <w:r w:rsidRPr="009B66A4">
        <w:rPr>
          <w:lang w:val="en-US"/>
        </w:rPr>
        <w:t>Additional child elements MAY be specified to provide additional information, but the semantic of these elements MUST NOT contradict the semantics of the parent element; if an element is not recognized, it SHOULD be ignored.</w:t>
      </w:r>
    </w:p>
    <w:p w:rsidR="006138F8" w:rsidRPr="009B66A4" w:rsidRDefault="006138F8" w:rsidP="006138F8">
      <w:pPr>
        <w:pStyle w:val="berschrift3"/>
        <w:widowControl/>
        <w:numPr>
          <w:numberingChange w:id="163" w:author="Ph W" w:date="2010-09-02T11:37:00Z" w:original="%1:5:0:.%2:2:0:.%3:3:0:"/>
        </w:numPr>
        <w:suppressAutoHyphens w:val="0"/>
        <w:spacing w:after="60"/>
        <w:rPr>
          <w:lang w:val="en-US"/>
        </w:rPr>
      </w:pPr>
      <w:bookmarkStart w:id="164" w:name="_Toc255910706"/>
      <w:r w:rsidRPr="009B66A4">
        <w:rPr>
          <w:lang w:val="en-US"/>
        </w:rPr>
        <w:t>Negotiation Offer States</w:t>
      </w:r>
      <w:bookmarkEnd w:id="164"/>
    </w:p>
    <w:p w:rsidR="006138F8" w:rsidRPr="009B66A4" w:rsidRDefault="006138F8" w:rsidP="006138F8">
      <w:pPr>
        <w:rPr>
          <w:lang w:val="en-US"/>
        </w:rPr>
      </w:pPr>
      <w:r w:rsidRPr="009B66A4">
        <w:rPr>
          <w:lang w:val="en-US"/>
        </w:rPr>
        <w:t xml:space="preserve">During the negotiation process the content of Agreement Offers is negotiated before an agreement is created. A negotiated agreement is created by the party identified as Agreement Initiator in the negotiation context. A valid negotiated agreement offer MUST have the state Agreed when a new negotiated agreement is created. </w:t>
      </w:r>
      <w:r w:rsidR="00623DCB" w:rsidRPr="009B66A4">
        <w:rPr>
          <w:lang w:val="en-US"/>
        </w:rPr>
        <w:fldChar w:fldCharType="begin"/>
      </w:r>
      <w:r w:rsidRPr="009B66A4">
        <w:rPr>
          <w:lang w:val="en-US"/>
        </w:rPr>
        <w:instrText xml:space="preserve"> REF _Ref248640669 \h </w:instrText>
      </w:r>
      <w:r w:rsidR="009B66A4" w:rsidRPr="009B66A4">
        <w:rPr>
          <w:lang w:val="en-US"/>
        </w:rPr>
      </w:r>
      <w:r w:rsidR="00623DCB" w:rsidRPr="009B66A4">
        <w:rPr>
          <w:lang w:val="en-US"/>
        </w:rPr>
        <w:fldChar w:fldCharType="separate"/>
      </w:r>
      <w:r w:rsidR="00655A6B" w:rsidRPr="009B66A4">
        <w:rPr>
          <w:lang w:val="en-US"/>
        </w:rPr>
        <w:t xml:space="preserve">Figure </w:t>
      </w:r>
      <w:r w:rsidR="00655A6B" w:rsidRPr="009B66A4">
        <w:rPr>
          <w:noProof/>
          <w:lang w:val="en-US"/>
        </w:rPr>
        <w:t>3</w:t>
      </w:r>
      <w:r w:rsidR="00623DCB" w:rsidRPr="009B66A4">
        <w:rPr>
          <w:lang w:val="en-US"/>
        </w:rPr>
        <w:fldChar w:fldCharType="end"/>
      </w:r>
      <w:r w:rsidRPr="009B66A4">
        <w:rPr>
          <w:lang w:val="en-US"/>
        </w:rPr>
        <w:t xml:space="preserve"> illustrates the states that negotiat</w:t>
      </w:r>
      <w:r w:rsidR="008464C2" w:rsidRPr="009B66A4">
        <w:rPr>
          <w:lang w:val="en-US"/>
        </w:rPr>
        <w:t>ion</w:t>
      </w:r>
      <w:r w:rsidRPr="009B66A4">
        <w:rPr>
          <w:lang w:val="en-US"/>
        </w:rPr>
        <w:t xml:space="preserve"> offer</w:t>
      </w:r>
      <w:r w:rsidR="008464C2" w:rsidRPr="009B66A4">
        <w:rPr>
          <w:lang w:val="en-US"/>
        </w:rPr>
        <w:t>s</w:t>
      </w:r>
      <w:r w:rsidRPr="009B66A4">
        <w:rPr>
          <w:lang w:val="en-US"/>
        </w:rPr>
        <w:t xml:space="preserve"> can have and valid state transitions.</w:t>
      </w:r>
    </w:p>
    <w:p w:rsidR="006138F8" w:rsidRPr="009B66A4" w:rsidRDefault="006138F8" w:rsidP="006138F8">
      <w:pPr>
        <w:rPr>
          <w:lang w:val="en-US"/>
        </w:rPr>
      </w:pPr>
    </w:p>
    <w:p w:rsidR="006138F8" w:rsidRPr="009B66A4" w:rsidRDefault="005339DC" w:rsidP="006138F8">
      <w:pPr>
        <w:rPr>
          <w:lang w:val="en-US"/>
        </w:rPr>
      </w:pPr>
      <w:r w:rsidRPr="009B66A4">
        <w:rPr>
          <w:noProof/>
          <w:lang w:val="en-US" w:eastAsia="de-DE"/>
        </w:rPr>
        <w:drawing>
          <wp:inline distT="0" distB="0" distL="0" distR="0">
            <wp:extent cx="5322971" cy="2211544"/>
            <wp:effectExtent l="19050" t="0" r="0" b="0"/>
            <wp:docPr id="149" name="Bild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1" cstate="print"/>
                    <a:srcRect/>
                    <a:stretch>
                      <a:fillRect/>
                    </a:stretch>
                  </pic:blipFill>
                  <pic:spPr bwMode="auto">
                    <a:xfrm>
                      <a:off x="0" y="0"/>
                      <a:ext cx="5330714" cy="2214761"/>
                    </a:xfrm>
                    <a:prstGeom prst="rect">
                      <a:avLst/>
                    </a:prstGeom>
                    <a:noFill/>
                    <a:ln w="9525">
                      <a:noFill/>
                      <a:miter lim="800000"/>
                      <a:headEnd/>
                      <a:tailEnd/>
                    </a:ln>
                  </pic:spPr>
                </pic:pic>
              </a:graphicData>
            </a:graphic>
          </wp:inline>
        </w:drawing>
      </w:r>
    </w:p>
    <w:p w:rsidR="006138F8" w:rsidRPr="009B66A4" w:rsidRDefault="006138F8" w:rsidP="006138F8">
      <w:pPr>
        <w:pStyle w:val="Beschriftung"/>
        <w:rPr>
          <w:lang w:val="en-US"/>
        </w:rPr>
      </w:pPr>
      <w:bookmarkStart w:id="165" w:name="_Ref248640669"/>
      <w:r w:rsidRPr="009B66A4">
        <w:rPr>
          <w:lang w:val="en-US"/>
        </w:rPr>
        <w:t xml:space="preserve">Figure </w:t>
      </w:r>
      <w:r w:rsidR="00623DCB" w:rsidRPr="009B66A4">
        <w:rPr>
          <w:lang w:val="en-US"/>
        </w:rPr>
        <w:fldChar w:fldCharType="begin"/>
      </w:r>
      <w:r w:rsidRPr="009B66A4">
        <w:rPr>
          <w:lang w:val="en-US"/>
        </w:rPr>
        <w:instrText xml:space="preserve"> SEQ Figure \* ARABIC </w:instrText>
      </w:r>
      <w:r w:rsidR="00623DCB" w:rsidRPr="009B66A4">
        <w:rPr>
          <w:lang w:val="en-US"/>
        </w:rPr>
        <w:fldChar w:fldCharType="separate"/>
      </w:r>
      <w:r w:rsidR="00655A6B" w:rsidRPr="009B66A4">
        <w:rPr>
          <w:noProof/>
          <w:lang w:val="en-US"/>
        </w:rPr>
        <w:t>3</w:t>
      </w:r>
      <w:r w:rsidR="00623DCB" w:rsidRPr="009B66A4">
        <w:rPr>
          <w:lang w:val="en-US"/>
        </w:rPr>
        <w:fldChar w:fldCharType="end"/>
      </w:r>
      <w:bookmarkEnd w:id="165"/>
      <w:r w:rsidRPr="009B66A4">
        <w:rPr>
          <w:lang w:val="en-US"/>
        </w:rPr>
        <w:t xml:space="preserve">: </w:t>
      </w:r>
      <w:r w:rsidR="00E46273" w:rsidRPr="009B66A4">
        <w:rPr>
          <w:lang w:val="en-US"/>
        </w:rPr>
        <w:t>The s</w:t>
      </w:r>
      <w:r w:rsidRPr="009B66A4">
        <w:rPr>
          <w:lang w:val="en-US"/>
        </w:rPr>
        <w:t xml:space="preserve">tate machine </w:t>
      </w:r>
      <w:r w:rsidR="00E46273" w:rsidRPr="009B66A4">
        <w:rPr>
          <w:lang w:val="en-US"/>
        </w:rPr>
        <w:t>describes the counter offer state in relationship to the state of the offer it is related to</w:t>
      </w:r>
      <w:r w:rsidRPr="009B66A4">
        <w:rPr>
          <w:lang w:val="en-US"/>
        </w:rPr>
        <w:t xml:space="preserve">. </w:t>
      </w:r>
    </w:p>
    <w:p w:rsidR="006138F8" w:rsidRPr="009B66A4" w:rsidRDefault="006138F8" w:rsidP="006138F8">
      <w:pPr>
        <w:rPr>
          <w:lang w:val="en-US" w:eastAsia="de-DE"/>
        </w:rPr>
      </w:pPr>
      <w:r w:rsidRPr="009B66A4">
        <w:rPr>
          <w:lang w:val="en-US" w:eastAsia="de-DE"/>
        </w:rPr>
        <w:t xml:space="preserve"> </w:t>
      </w:r>
    </w:p>
    <w:p w:rsidR="006138F8" w:rsidRPr="009B66A4" w:rsidRDefault="006138F8" w:rsidP="00BF5BE8">
      <w:pPr>
        <w:rPr>
          <w:b/>
          <w:lang w:val="en-US"/>
        </w:rPr>
      </w:pPr>
      <w:r w:rsidRPr="009B66A4">
        <w:rPr>
          <w:b/>
          <w:lang w:val="en-US"/>
        </w:rPr>
        <w:t>Advisory State</w:t>
      </w:r>
    </w:p>
    <w:p w:rsidR="006138F8" w:rsidRPr="009B66A4" w:rsidRDefault="006138F8" w:rsidP="006138F8">
      <w:pPr>
        <w:rPr>
          <w:lang w:val="en-US"/>
        </w:rPr>
      </w:pPr>
      <w:r w:rsidRPr="009B66A4">
        <w:rPr>
          <w:lang w:val="en-US"/>
        </w:rPr>
        <w:t>The Advisory State identifies negotiation offers with which no further obligations associated. Offers in the Advisory State usually contain elements that are currently not specified. Therefore, these offers require further negotiation.</w:t>
      </w:r>
    </w:p>
    <w:p w:rsidR="00BF5BE8" w:rsidRPr="009B66A4" w:rsidRDefault="00BF5BE8" w:rsidP="006138F8">
      <w:pPr>
        <w:rPr>
          <w:lang w:val="en-US"/>
        </w:rPr>
      </w:pPr>
    </w:p>
    <w:p w:rsidR="006138F8" w:rsidRPr="009B66A4" w:rsidRDefault="006138F8" w:rsidP="00BF5BE8">
      <w:pPr>
        <w:rPr>
          <w:b/>
          <w:lang w:val="en-US"/>
        </w:rPr>
      </w:pPr>
      <w:r w:rsidRPr="009B66A4">
        <w:rPr>
          <w:b/>
          <w:lang w:val="en-US"/>
        </w:rPr>
        <w:t>Solicited State</w:t>
      </w:r>
    </w:p>
    <w:p w:rsidR="006138F8" w:rsidRPr="009B66A4" w:rsidRDefault="006138F8" w:rsidP="006138F8">
      <w:pPr>
        <w:rPr>
          <w:lang w:val="en-US"/>
        </w:rPr>
      </w:pPr>
      <w:r w:rsidRPr="009B66A4">
        <w:rPr>
          <w:lang w:val="en-US"/>
        </w:rPr>
        <w:t>The Solicited State bears no obligations for an offer, but it requires that counter offers are either in the Accepted or the Rejected State. Solicited offers indicate that a negotiation participator wants to converge the negotiation process and requests only counter offers that can be accepted as is, e.g. where no further negotiation of the counter offers is required.</w:t>
      </w:r>
    </w:p>
    <w:p w:rsidR="00BF5BE8" w:rsidRPr="009B66A4" w:rsidRDefault="00BF5BE8" w:rsidP="006138F8">
      <w:pPr>
        <w:rPr>
          <w:lang w:val="en-US"/>
        </w:rPr>
      </w:pPr>
    </w:p>
    <w:p w:rsidR="006138F8" w:rsidRPr="009B66A4" w:rsidRDefault="006138F8" w:rsidP="00BF5BE8">
      <w:pPr>
        <w:rPr>
          <w:b/>
          <w:lang w:val="en-US"/>
        </w:rPr>
      </w:pPr>
      <w:r w:rsidRPr="009B66A4">
        <w:rPr>
          <w:b/>
          <w:lang w:val="en-US"/>
        </w:rPr>
        <w:t>Accepted State</w:t>
      </w:r>
    </w:p>
    <w:p w:rsidR="006138F8" w:rsidRPr="009B66A4" w:rsidRDefault="006138F8" w:rsidP="006138F8">
      <w:pPr>
        <w:rPr>
          <w:lang w:val="en-US"/>
        </w:rPr>
      </w:pPr>
      <w:r w:rsidRPr="009B66A4">
        <w:rPr>
          <w:lang w:val="en-US"/>
        </w:rPr>
        <w:t>The Accepted State indicates that a negotiation participator accepts a negotiation offer as is. All details of a negotiation offer are specified and no further negotiation is required. However, since the negotiated offers are non-binding, there is no guarantee that a subsequent agreement is created. Augmented negotiation protocols may be created based on this specification to address binding negotiations.</w:t>
      </w:r>
    </w:p>
    <w:p w:rsidR="00BF5BE8" w:rsidRPr="009B66A4" w:rsidRDefault="00BF5BE8" w:rsidP="006138F8">
      <w:pPr>
        <w:rPr>
          <w:lang w:val="en-US"/>
        </w:rPr>
      </w:pPr>
    </w:p>
    <w:p w:rsidR="006138F8" w:rsidRPr="009B66A4" w:rsidRDefault="006138F8" w:rsidP="00BF5BE8">
      <w:pPr>
        <w:rPr>
          <w:b/>
          <w:lang w:val="en-US"/>
        </w:rPr>
      </w:pPr>
      <w:r w:rsidRPr="009B66A4">
        <w:rPr>
          <w:b/>
          <w:lang w:val="en-US"/>
        </w:rPr>
        <w:t>Rejected State</w:t>
      </w:r>
    </w:p>
    <w:p w:rsidR="006138F8" w:rsidRPr="009B66A4" w:rsidRDefault="006138F8" w:rsidP="006138F8">
      <w:pPr>
        <w:rPr>
          <w:lang w:val="en-US"/>
        </w:rPr>
      </w:pPr>
      <w:r w:rsidRPr="009B66A4">
        <w:rPr>
          <w:lang w:val="en-US"/>
        </w:rPr>
        <w:t xml:space="preserve">If a negotiation offer is rejected, it is sent back to the inquiring party with the rejected state. </w:t>
      </w:r>
      <w:r w:rsidR="005009FF" w:rsidRPr="009B66A4">
        <w:rPr>
          <w:lang w:val="en-US"/>
        </w:rPr>
        <w:t xml:space="preserve">The negotiation offer MAY contain a domain specific reason why it was rejected. </w:t>
      </w:r>
      <w:r w:rsidRPr="009B66A4">
        <w:rPr>
          <w:lang w:val="en-US"/>
        </w:rPr>
        <w:t>Negotiation offers that are marked as rejected MUST NOT be used to create an agreement.</w:t>
      </w:r>
      <w:r w:rsidR="005009FF" w:rsidRPr="009B66A4">
        <w:rPr>
          <w:lang w:val="en-US"/>
        </w:rPr>
        <w:t xml:space="preserve"> However, they MAY be used to continue the negotiation process by taking into account the reason </w:t>
      </w:r>
      <w:r w:rsidR="0000282C" w:rsidRPr="009B66A4">
        <w:rPr>
          <w:lang w:val="en-US"/>
        </w:rPr>
        <w:t>for</w:t>
      </w:r>
      <w:r w:rsidR="005009FF" w:rsidRPr="009B66A4">
        <w:rPr>
          <w:lang w:val="en-US"/>
        </w:rPr>
        <w:t xml:space="preserve"> rejectin</w:t>
      </w:r>
      <w:r w:rsidR="0000282C" w:rsidRPr="009B66A4">
        <w:rPr>
          <w:lang w:val="en-US"/>
        </w:rPr>
        <w:t>g the offer</w:t>
      </w:r>
      <w:r w:rsidR="005009FF" w:rsidRPr="009B66A4">
        <w:rPr>
          <w:lang w:val="en-US"/>
        </w:rPr>
        <w:t>.</w:t>
      </w:r>
    </w:p>
    <w:p w:rsidR="0012600C" w:rsidRPr="009B66A4" w:rsidRDefault="0012600C" w:rsidP="0012600C">
      <w:pPr>
        <w:pStyle w:val="berschrift2"/>
        <w:widowControl/>
        <w:numPr>
          <w:numberingChange w:id="166" w:author="Ph W" w:date="2010-09-02T11:37:00Z" w:original="%1:5:0:.%2:3:0:"/>
        </w:numPr>
        <w:suppressAutoHyphens w:val="0"/>
        <w:spacing w:after="60"/>
        <w:rPr>
          <w:lang w:val="en-US"/>
        </w:rPr>
      </w:pPr>
      <w:bookmarkStart w:id="167" w:name="_Toc255910707"/>
      <w:r w:rsidRPr="009B66A4">
        <w:rPr>
          <w:lang w:val="en-US"/>
        </w:rPr>
        <w:t>Creation of Negotiated and Renegotiated Agreements</w:t>
      </w:r>
      <w:bookmarkEnd w:id="167"/>
      <w:r w:rsidRPr="009B66A4">
        <w:rPr>
          <w:lang w:val="en-US"/>
        </w:rPr>
        <w:t xml:space="preserve">  </w:t>
      </w:r>
    </w:p>
    <w:p w:rsidR="0012600C" w:rsidRPr="009B66A4" w:rsidRDefault="0012600C" w:rsidP="0012600C">
      <w:pPr>
        <w:rPr>
          <w:lang w:val="en-US"/>
        </w:rPr>
      </w:pPr>
      <w:r w:rsidRPr="009B66A4">
        <w:rPr>
          <w:lang w:val="en-US"/>
        </w:rPr>
        <w:t>Since Negotiation Offers extend the wsag:AgreementType, new agreement offers can easily be created based on a negotiated offer. These agreement offers can be used to create new agreements on the agreement layer. Moreover, since negotiated agreement offers bear no obligations for either of the negotiating parties, the creation of agreements based on a negotiated offer is totally independent of the negotiation process. This means that the negotiation layer and the agreement layer are totally decoupled and there is no need for additional extensions or control mechanisms to create new agreements based on negotiated offers. Nevertheless, it is still possible to design augmented negotiation protocols that tightly couple to the negotiation layer and the agreement layer by using the provided extension points.</w:t>
      </w:r>
    </w:p>
    <w:p w:rsidR="00191A95" w:rsidRPr="009B66A4" w:rsidRDefault="00191A95" w:rsidP="0012600C">
      <w:pPr>
        <w:rPr>
          <w:lang w:val="en-US"/>
        </w:rPr>
      </w:pPr>
    </w:p>
    <w:p w:rsidR="0012600C" w:rsidRPr="009B66A4" w:rsidRDefault="0012600C" w:rsidP="0012600C">
      <w:pPr>
        <w:rPr>
          <w:lang w:val="en-US"/>
        </w:rPr>
      </w:pPr>
      <w:r w:rsidRPr="009B66A4">
        <w:rPr>
          <w:lang w:val="en-US"/>
        </w:rPr>
        <w:t xml:space="preserve">While this is also true for renegotiated agreements, additional information is required when a renegotiated agreement is created. </w:t>
      </w:r>
      <w:r w:rsidR="00191A95" w:rsidRPr="009B66A4">
        <w:rPr>
          <w:lang w:val="en-US"/>
        </w:rPr>
        <w:t xml:space="preserve">This </w:t>
      </w:r>
      <w:r w:rsidRPr="009B66A4">
        <w:rPr>
          <w:lang w:val="en-US"/>
        </w:rPr>
        <w:t xml:space="preserve">information </w:t>
      </w:r>
      <w:r w:rsidR="00191A95" w:rsidRPr="009B66A4">
        <w:rPr>
          <w:lang w:val="en-US"/>
        </w:rPr>
        <w:t xml:space="preserve">is </w:t>
      </w:r>
      <w:r w:rsidRPr="009B66A4">
        <w:rPr>
          <w:lang w:val="en-US"/>
        </w:rPr>
        <w:t xml:space="preserve">stored in a Renegotiation Extension document and </w:t>
      </w:r>
      <w:r w:rsidR="00191A95" w:rsidRPr="009B66A4">
        <w:rPr>
          <w:lang w:val="en-US"/>
        </w:rPr>
        <w:t xml:space="preserve">is </w:t>
      </w:r>
      <w:r w:rsidRPr="009B66A4">
        <w:rPr>
          <w:lang w:val="en-US"/>
        </w:rPr>
        <w:t xml:space="preserve">passed to the createAgreement </w:t>
      </w:r>
      <w:r w:rsidR="00A62DED" w:rsidRPr="009B66A4">
        <w:rPr>
          <w:lang w:val="en-US"/>
        </w:rPr>
        <w:t xml:space="preserve">(createPendingAgreement) </w:t>
      </w:r>
      <w:r w:rsidRPr="009B66A4">
        <w:rPr>
          <w:lang w:val="en-US"/>
        </w:rPr>
        <w:t xml:space="preserve">method of an Agreement Factory  </w:t>
      </w:r>
      <w:r w:rsidR="00A62DED" w:rsidRPr="009B66A4">
        <w:rPr>
          <w:lang w:val="en-US"/>
        </w:rPr>
        <w:t>(</w:t>
      </w:r>
      <w:r w:rsidRPr="009B66A4">
        <w:rPr>
          <w:lang w:val="en-US"/>
        </w:rPr>
        <w:t xml:space="preserve">PendingAgreementFactory) as Critical Extension. The Renegotiation Extension document contains the endpoint reference of the original agreement that is renegotiated and </w:t>
      </w:r>
      <w:r w:rsidR="00191A95" w:rsidRPr="009B66A4">
        <w:rPr>
          <w:lang w:val="en-US"/>
        </w:rPr>
        <w:t xml:space="preserve">possibly </w:t>
      </w:r>
      <w:r w:rsidRPr="009B66A4">
        <w:rPr>
          <w:lang w:val="en-US"/>
        </w:rPr>
        <w:t xml:space="preserve">domain specific extensions. The structure of a Renegotiation Extension document is shown in </w:t>
      </w:r>
      <w:fldSimple w:instr=" REF _Ref255219189 \h  \* MERGEFORMAT ">
        <w:r w:rsidR="00655A6B" w:rsidRPr="009B66A4">
          <w:rPr>
            <w:lang w:val="en-US"/>
          </w:rPr>
          <w:t xml:space="preserve">Listing </w:t>
        </w:r>
        <w:r w:rsidR="00655A6B" w:rsidRPr="009B66A4">
          <w:rPr>
            <w:noProof/>
            <w:lang w:val="en-US"/>
          </w:rPr>
          <w:t>6</w:t>
        </w:r>
      </w:fldSimple>
      <w:r w:rsidRPr="009B66A4">
        <w:rPr>
          <w:lang w:val="en-US"/>
        </w:rPr>
        <w:t xml:space="preserve">. In case a renegotiated agreement is successfully created, the state of the original agreement(s) MUST change to </w:t>
      </w:r>
      <w:r w:rsidR="00191A95" w:rsidRPr="009B66A4">
        <w:rPr>
          <w:i/>
          <w:lang w:val="en-US"/>
        </w:rPr>
        <w:t>Complete</w:t>
      </w:r>
      <w:r w:rsidRPr="009B66A4">
        <w:rPr>
          <w:lang w:val="en-US"/>
        </w:rPr>
        <w:t>.</w:t>
      </w:r>
    </w:p>
    <w:p w:rsidR="0012600C" w:rsidRPr="009B66A4" w:rsidRDefault="0012600C" w:rsidP="0012600C">
      <w:pPr>
        <w:rPr>
          <w:lang w:val="en-US"/>
        </w:rPr>
      </w:pPr>
    </w:p>
    <w:p w:rsidR="004418B2" w:rsidRPr="009B66A4" w:rsidRDefault="004418B2" w:rsidP="004418B2">
      <w:pPr>
        <w:pStyle w:val="berschrift3"/>
        <w:numPr>
          <w:numberingChange w:id="168" w:author="Ph W" w:date="2010-09-02T11:37:00Z" w:original="%1:5:0:.%2:3:0:.%3:1:0:"/>
        </w:numPr>
        <w:rPr>
          <w:lang w:val="en-US"/>
        </w:rPr>
      </w:pPr>
      <w:bookmarkStart w:id="169" w:name="_Toc255910708"/>
      <w:r w:rsidRPr="009B66A4">
        <w:rPr>
          <w:lang w:val="en-US"/>
        </w:rPr>
        <w:t>Negotiation Extension Document</w:t>
      </w:r>
      <w:bookmarkEnd w:id="169"/>
    </w:p>
    <w:p w:rsidR="0003756A" w:rsidRPr="009B66A4" w:rsidRDefault="0003756A" w:rsidP="0003756A">
      <w:pPr>
        <w:pStyle w:val="DocumentBody"/>
        <w:jc w:val="left"/>
        <w:rPr>
          <w:lang w:val="en-US"/>
        </w:rPr>
      </w:pPr>
      <w:r w:rsidRPr="009B66A4">
        <w:rPr>
          <w:lang w:val="en-US"/>
        </w:rPr>
        <w:t>A negotiation extension document MAY be passed to the createAgreement (createPendingAgreement) method of an AgreementFactory (PendingAgreementFactory) when an agreement is created on base of a negotiated offer. The negotiation extension document MAY be passed as critical or noncritical extension. The following describes the content of a negotiation extension document:</w:t>
      </w:r>
    </w:p>
    <w:p w:rsidR="0003756A" w:rsidRPr="009B66A4" w:rsidRDefault="0003756A" w:rsidP="0003756A">
      <w:pPr>
        <w:pStyle w:val="Code"/>
      </w:pPr>
      <w:r w:rsidRPr="009B66A4">
        <w:t>&lt;wsag-neg:NegotiationExtension&gt;</w:t>
      </w:r>
    </w:p>
    <w:p w:rsidR="0003756A" w:rsidRPr="009B66A4" w:rsidRDefault="0003756A" w:rsidP="0003756A">
      <w:pPr>
        <w:pStyle w:val="Code"/>
      </w:pPr>
      <w:r w:rsidRPr="009B66A4">
        <w:t xml:space="preserve">    &lt;wsag-neg:ResponderNegotiationEPR&gt;</w:t>
      </w:r>
    </w:p>
    <w:p w:rsidR="0003756A" w:rsidRPr="009B66A4" w:rsidRDefault="0003756A" w:rsidP="0003756A">
      <w:pPr>
        <w:pStyle w:val="Code"/>
      </w:pPr>
      <w:r w:rsidRPr="009B66A4">
        <w:tab/>
      </w:r>
      <w:r w:rsidRPr="009B66A4">
        <w:tab/>
        <w:t>wsa:EndpointReferenceType</w:t>
      </w:r>
    </w:p>
    <w:p w:rsidR="0003756A" w:rsidRPr="009B66A4" w:rsidRDefault="0003756A" w:rsidP="0003756A">
      <w:pPr>
        <w:pStyle w:val="Code"/>
      </w:pPr>
      <w:r w:rsidRPr="009B66A4">
        <w:t xml:space="preserve">    &lt;/wsag-neg:ResponderNegotiationEPR&gt; ?</w:t>
      </w:r>
    </w:p>
    <w:p w:rsidR="0003756A" w:rsidRPr="009B66A4" w:rsidRDefault="0003756A" w:rsidP="0003756A">
      <w:pPr>
        <w:pStyle w:val="Code"/>
      </w:pPr>
      <w:r w:rsidRPr="009B66A4">
        <w:t xml:space="preserve">    &lt;wsag-neg:InitiatorNegotiationEPR&gt;</w:t>
      </w:r>
    </w:p>
    <w:p w:rsidR="0003756A" w:rsidRPr="009B66A4" w:rsidRDefault="0003756A" w:rsidP="0003756A">
      <w:pPr>
        <w:pStyle w:val="Code"/>
      </w:pPr>
      <w:r w:rsidRPr="009B66A4">
        <w:tab/>
      </w:r>
      <w:r w:rsidRPr="009B66A4">
        <w:tab/>
        <w:t>wsa:EndpointReferenceType</w:t>
      </w:r>
    </w:p>
    <w:p w:rsidR="0003756A" w:rsidRPr="009B66A4" w:rsidRDefault="0003756A" w:rsidP="0003756A">
      <w:pPr>
        <w:pStyle w:val="Code"/>
      </w:pPr>
      <w:r w:rsidRPr="009B66A4">
        <w:t xml:space="preserve">    &lt;/wsag-neg:InitiatorNegotiationEPR&gt; ?</w:t>
      </w:r>
    </w:p>
    <w:p w:rsidR="0003756A" w:rsidRPr="009B66A4" w:rsidRDefault="0003756A" w:rsidP="0003756A">
      <w:pPr>
        <w:pStyle w:val="Code"/>
      </w:pPr>
      <w:r w:rsidRPr="009B66A4">
        <w:t xml:space="preserve">    &lt;xsd:any /&gt; *</w:t>
      </w:r>
    </w:p>
    <w:p w:rsidR="0003756A" w:rsidRPr="009B66A4" w:rsidRDefault="0003756A" w:rsidP="0003756A">
      <w:pPr>
        <w:pStyle w:val="Code"/>
      </w:pPr>
      <w:r w:rsidRPr="009B66A4">
        <w:t>&lt;/wsag-neg:NegotiationExtension&gt;</w:t>
      </w:r>
    </w:p>
    <w:p w:rsidR="0003756A" w:rsidRPr="009B66A4" w:rsidRDefault="00655A6B" w:rsidP="00655A6B">
      <w:pPr>
        <w:pStyle w:val="Beschriftung"/>
        <w:rPr>
          <w:lang w:val="en-US"/>
        </w:rPr>
      </w:pPr>
      <w:r w:rsidRPr="009B66A4">
        <w:rPr>
          <w:lang w:val="en-US"/>
        </w:rPr>
        <w:t xml:space="preserve">Listing </w:t>
      </w:r>
      <w:r w:rsidR="00623DCB" w:rsidRPr="009B66A4">
        <w:rPr>
          <w:lang w:val="en-US"/>
        </w:rPr>
        <w:fldChar w:fldCharType="begin"/>
      </w:r>
      <w:r w:rsidR="00623DCB" w:rsidRPr="009B66A4">
        <w:rPr>
          <w:lang w:val="en-US"/>
        </w:rPr>
        <w:instrText xml:space="preserve"> SEQ Listing \* ARABIC </w:instrText>
      </w:r>
      <w:r w:rsidR="00623DCB" w:rsidRPr="009B66A4">
        <w:rPr>
          <w:lang w:val="en-US"/>
        </w:rPr>
        <w:fldChar w:fldCharType="separate"/>
      </w:r>
      <w:r w:rsidRPr="009B66A4">
        <w:rPr>
          <w:noProof/>
          <w:lang w:val="en-US"/>
        </w:rPr>
        <w:t>5</w:t>
      </w:r>
      <w:r w:rsidR="00623DCB" w:rsidRPr="009B66A4">
        <w:rPr>
          <w:lang w:val="en-US"/>
        </w:rPr>
        <w:fldChar w:fldCharType="end"/>
      </w:r>
      <w:r w:rsidRPr="009B66A4">
        <w:rPr>
          <w:lang w:val="en-US"/>
        </w:rPr>
        <w:t>: Negotiation extension document to create agreements based on negotiated offers</w:t>
      </w:r>
    </w:p>
    <w:p w:rsidR="0003756A" w:rsidRPr="009B66A4" w:rsidRDefault="0003756A" w:rsidP="0003756A">
      <w:pPr>
        <w:keepNext/>
        <w:rPr>
          <w:i/>
          <w:lang w:val="en-US"/>
        </w:rPr>
      </w:pPr>
    </w:p>
    <w:p w:rsidR="0003756A" w:rsidRPr="009B66A4" w:rsidRDefault="0003756A" w:rsidP="0003756A">
      <w:pPr>
        <w:keepNext/>
        <w:rPr>
          <w:i/>
          <w:lang w:val="en-US"/>
        </w:rPr>
      </w:pPr>
      <w:r w:rsidRPr="009B66A4">
        <w:rPr>
          <w:i/>
          <w:lang w:val="en-US"/>
        </w:rPr>
        <w:t>/wsag-neg:</w:t>
      </w:r>
      <w:r w:rsidR="00655A6B" w:rsidRPr="009B66A4">
        <w:rPr>
          <w:i/>
          <w:lang w:val="en-US"/>
        </w:rPr>
        <w:t>N</w:t>
      </w:r>
      <w:r w:rsidRPr="009B66A4">
        <w:rPr>
          <w:i/>
          <w:lang w:val="en-US"/>
        </w:rPr>
        <w:t>egotiationExtension</w:t>
      </w:r>
    </w:p>
    <w:p w:rsidR="0003756A" w:rsidRPr="009B66A4" w:rsidRDefault="0003756A" w:rsidP="0003756A">
      <w:pPr>
        <w:keepNext/>
        <w:rPr>
          <w:lang w:val="en-US"/>
        </w:rPr>
      </w:pPr>
      <w:r w:rsidRPr="009B66A4">
        <w:rPr>
          <w:lang w:val="en-US"/>
        </w:rPr>
        <w:t xml:space="preserve">This is the outermost element of a negotiation </w:t>
      </w:r>
      <w:r w:rsidR="00655A6B" w:rsidRPr="009B66A4">
        <w:rPr>
          <w:lang w:val="en-US"/>
        </w:rPr>
        <w:t>e</w:t>
      </w:r>
      <w:r w:rsidRPr="009B66A4">
        <w:rPr>
          <w:lang w:val="en-US"/>
        </w:rPr>
        <w:t xml:space="preserve">xtension document. This document is passed </w:t>
      </w:r>
      <w:r w:rsidR="00655A6B" w:rsidRPr="009B66A4">
        <w:rPr>
          <w:lang w:val="en-US"/>
        </w:rPr>
        <w:t xml:space="preserve">to an agreement factory (pending agreement factory) </w:t>
      </w:r>
      <w:r w:rsidRPr="009B66A4">
        <w:rPr>
          <w:lang w:val="en-US"/>
        </w:rPr>
        <w:t xml:space="preserve">as a </w:t>
      </w:r>
      <w:r w:rsidR="00655A6B" w:rsidRPr="009B66A4">
        <w:rPr>
          <w:lang w:val="en-US"/>
        </w:rPr>
        <w:t xml:space="preserve">(non)critical </w:t>
      </w:r>
      <w:r w:rsidRPr="009B66A4">
        <w:rPr>
          <w:lang w:val="en-US"/>
        </w:rPr>
        <w:t xml:space="preserve">extension in a </w:t>
      </w:r>
      <w:r w:rsidRPr="009B66A4">
        <w:rPr>
          <w:i/>
          <w:lang w:val="en-US"/>
        </w:rPr>
        <w:t>createAgreement</w:t>
      </w:r>
      <w:r w:rsidRPr="009B66A4">
        <w:rPr>
          <w:lang w:val="en-US"/>
        </w:rPr>
        <w:t xml:space="preserve"> </w:t>
      </w:r>
      <w:r w:rsidR="00655A6B" w:rsidRPr="009B66A4">
        <w:rPr>
          <w:lang w:val="en-US"/>
        </w:rPr>
        <w:t>(</w:t>
      </w:r>
      <w:r w:rsidRPr="009B66A4">
        <w:rPr>
          <w:i/>
          <w:lang w:val="en-US"/>
        </w:rPr>
        <w:t>createPendingAgreement</w:t>
      </w:r>
      <w:r w:rsidRPr="009B66A4">
        <w:rPr>
          <w:lang w:val="en-US"/>
        </w:rPr>
        <w:t>)</w:t>
      </w:r>
      <w:r w:rsidR="00655A6B" w:rsidRPr="009B66A4">
        <w:rPr>
          <w:lang w:val="en-US"/>
        </w:rPr>
        <w:t xml:space="preserve"> call</w:t>
      </w:r>
      <w:r w:rsidRPr="009B66A4">
        <w:rPr>
          <w:lang w:val="en-US"/>
        </w:rPr>
        <w:t xml:space="preserve">. </w:t>
      </w:r>
    </w:p>
    <w:p w:rsidR="00655A6B" w:rsidRPr="009B66A4" w:rsidRDefault="00655A6B" w:rsidP="0003756A">
      <w:pPr>
        <w:keepNext/>
        <w:rPr>
          <w:lang w:val="en-US"/>
        </w:rPr>
      </w:pPr>
    </w:p>
    <w:p w:rsidR="0003756A" w:rsidRPr="009B66A4" w:rsidRDefault="0003756A" w:rsidP="0003756A">
      <w:pPr>
        <w:keepNext/>
        <w:widowControl/>
        <w:rPr>
          <w:i/>
          <w:lang w:val="en-US"/>
        </w:rPr>
      </w:pPr>
      <w:r w:rsidRPr="009B66A4">
        <w:rPr>
          <w:i/>
          <w:lang w:val="en-US"/>
        </w:rPr>
        <w:t>/wsag-neg:</w:t>
      </w:r>
      <w:r w:rsidR="00655A6B" w:rsidRPr="009B66A4">
        <w:rPr>
          <w:i/>
          <w:lang w:val="en-US"/>
        </w:rPr>
        <w:t>N</w:t>
      </w:r>
      <w:r w:rsidRPr="009B66A4">
        <w:rPr>
          <w:i/>
          <w:lang w:val="en-US"/>
        </w:rPr>
        <w:t>egotiationExtension/wsag-neg:ResponderNegotiationEPR</w:t>
      </w:r>
    </w:p>
    <w:p w:rsidR="0003756A" w:rsidRPr="009B66A4" w:rsidRDefault="0003756A" w:rsidP="0003756A">
      <w:pPr>
        <w:keepNext/>
        <w:widowControl/>
        <w:rPr>
          <w:lang w:val="en-US"/>
        </w:rPr>
      </w:pPr>
      <w:r w:rsidRPr="009B66A4">
        <w:rPr>
          <w:lang w:val="en-US"/>
        </w:rPr>
        <w:t>This OPTIONAL element specifies the endpoint reference to the negotiation instance of the negotiation responder. Implementations MAY use this reference to identify the negotiation process in which an agreement offer was negotiated.</w:t>
      </w:r>
    </w:p>
    <w:p w:rsidR="0003756A" w:rsidRPr="009B66A4" w:rsidRDefault="0003756A" w:rsidP="0003756A">
      <w:pPr>
        <w:rPr>
          <w:lang w:val="en-US"/>
        </w:rPr>
      </w:pPr>
    </w:p>
    <w:p w:rsidR="0003756A" w:rsidRPr="009B66A4" w:rsidRDefault="0003756A" w:rsidP="0003756A">
      <w:pPr>
        <w:rPr>
          <w:i/>
          <w:lang w:val="en-US"/>
        </w:rPr>
      </w:pPr>
      <w:r w:rsidRPr="009B66A4">
        <w:rPr>
          <w:i/>
          <w:lang w:val="en-US"/>
        </w:rPr>
        <w:t>/wsag-neg:</w:t>
      </w:r>
      <w:r w:rsidR="00655A6B" w:rsidRPr="009B66A4">
        <w:rPr>
          <w:i/>
          <w:lang w:val="en-US"/>
        </w:rPr>
        <w:t>N</w:t>
      </w:r>
      <w:r w:rsidRPr="009B66A4">
        <w:rPr>
          <w:i/>
          <w:lang w:val="en-US"/>
        </w:rPr>
        <w:t>egotiationExtension/wsag-neg:InitiatorNegotiationEPR</w:t>
      </w:r>
    </w:p>
    <w:p w:rsidR="0003756A" w:rsidRPr="009B66A4" w:rsidRDefault="0003756A" w:rsidP="0003756A">
      <w:pPr>
        <w:keepNext/>
        <w:widowControl/>
        <w:rPr>
          <w:lang w:val="en-US"/>
        </w:rPr>
      </w:pPr>
      <w:r w:rsidRPr="009B66A4">
        <w:rPr>
          <w:lang w:val="en-US"/>
        </w:rPr>
        <w:t>This OPTIONAL element specifies the endpoint reference to the negotiation instance of the negotiation initiator. Implementations MAY use this reference to identify the negotiation process in which an agreement offer was negotiated.</w:t>
      </w:r>
    </w:p>
    <w:p w:rsidR="0003756A" w:rsidRPr="009B66A4" w:rsidRDefault="0003756A" w:rsidP="0003756A">
      <w:pPr>
        <w:rPr>
          <w:lang w:val="en-US"/>
        </w:rPr>
      </w:pPr>
    </w:p>
    <w:p w:rsidR="0003756A" w:rsidRPr="009B66A4" w:rsidRDefault="0003756A" w:rsidP="0003756A">
      <w:pPr>
        <w:keepNext/>
        <w:widowControl/>
        <w:rPr>
          <w:i/>
          <w:lang w:val="en-US"/>
        </w:rPr>
      </w:pPr>
      <w:r w:rsidRPr="009B66A4">
        <w:rPr>
          <w:i/>
          <w:lang w:val="en-US"/>
        </w:rPr>
        <w:t>/wsag-neg:</w:t>
      </w:r>
      <w:r w:rsidR="00655A6B" w:rsidRPr="009B66A4">
        <w:rPr>
          <w:i/>
          <w:lang w:val="en-US"/>
        </w:rPr>
        <w:t>N</w:t>
      </w:r>
      <w:r w:rsidRPr="009B66A4">
        <w:rPr>
          <w:i/>
          <w:lang w:val="en-US"/>
        </w:rPr>
        <w:t>egotiationExtension/{any}</w:t>
      </w:r>
    </w:p>
    <w:p w:rsidR="0003756A" w:rsidRPr="009B66A4" w:rsidRDefault="0003756A" w:rsidP="0003756A">
      <w:pPr>
        <w:keepNext/>
        <w:widowControl/>
        <w:rPr>
          <w:lang w:val="en-US"/>
        </w:rPr>
      </w:pPr>
      <w:r w:rsidRPr="009B66A4">
        <w:rPr>
          <w:lang w:val="en-US"/>
        </w:rPr>
        <w:t>This OPTIONAL element contains domain specific extensions that can be used to realize augmented negotiation mechanisms.</w:t>
      </w:r>
    </w:p>
    <w:p w:rsidR="0003756A" w:rsidRPr="009B66A4" w:rsidRDefault="0003756A" w:rsidP="0003756A">
      <w:pPr>
        <w:pStyle w:val="DocumentBody"/>
        <w:jc w:val="left"/>
        <w:rPr>
          <w:lang w:val="en-US"/>
        </w:rPr>
      </w:pPr>
    </w:p>
    <w:p w:rsidR="004418B2" w:rsidRPr="009B66A4" w:rsidRDefault="004418B2" w:rsidP="004418B2">
      <w:pPr>
        <w:pStyle w:val="berschrift3"/>
        <w:numPr>
          <w:numberingChange w:id="170" w:author="Ph W" w:date="2010-09-02T11:37:00Z" w:original="%1:5:0:.%2:3:0:.%3:2:0:"/>
        </w:numPr>
        <w:rPr>
          <w:lang w:val="en-US"/>
        </w:rPr>
      </w:pPr>
      <w:bookmarkStart w:id="171" w:name="_Toc255910709"/>
      <w:r w:rsidRPr="009B66A4">
        <w:rPr>
          <w:lang w:val="en-US"/>
        </w:rPr>
        <w:t>Renegotiation Extension Document</w:t>
      </w:r>
      <w:bookmarkEnd w:id="171"/>
    </w:p>
    <w:p w:rsidR="004418B2" w:rsidRPr="009B66A4" w:rsidRDefault="004418B2" w:rsidP="0003756A">
      <w:pPr>
        <w:pStyle w:val="DocumentBody"/>
        <w:jc w:val="left"/>
        <w:rPr>
          <w:lang w:val="en-US"/>
        </w:rPr>
      </w:pPr>
      <w:r w:rsidRPr="009B66A4">
        <w:rPr>
          <w:lang w:val="en-US"/>
        </w:rPr>
        <w:t xml:space="preserve">The renegotiation extension document MUST be passed to </w:t>
      </w:r>
      <w:r w:rsidR="0003756A" w:rsidRPr="009B66A4">
        <w:rPr>
          <w:lang w:val="en-US"/>
        </w:rPr>
        <w:t xml:space="preserve">the </w:t>
      </w:r>
      <w:r w:rsidRPr="009B66A4">
        <w:rPr>
          <w:lang w:val="en-US"/>
        </w:rPr>
        <w:t>createAgreement (createPendingAgreement) method of an AgreementFactory (PendingAgreementFactory) as a critical extension when a renegotiated agreement is created. The following describes the content of a renegotiation extension document:</w:t>
      </w:r>
    </w:p>
    <w:p w:rsidR="0012600C" w:rsidRPr="009B66A4" w:rsidRDefault="0012600C" w:rsidP="0012600C">
      <w:pPr>
        <w:pStyle w:val="Code"/>
      </w:pPr>
      <w:r w:rsidRPr="009B66A4">
        <w:t>&lt;wsag-neg:RenegotiationExtension&gt;</w:t>
      </w:r>
    </w:p>
    <w:p w:rsidR="0012600C" w:rsidRPr="009B66A4" w:rsidRDefault="0012600C" w:rsidP="0012600C">
      <w:pPr>
        <w:pStyle w:val="Code"/>
      </w:pPr>
      <w:r w:rsidRPr="009B66A4">
        <w:t xml:space="preserve">    &lt;wsag-neg:ResponderAgreementEPR&gt;</w:t>
      </w:r>
    </w:p>
    <w:p w:rsidR="0012600C" w:rsidRPr="009B66A4" w:rsidRDefault="0012600C" w:rsidP="0012600C">
      <w:pPr>
        <w:pStyle w:val="Code"/>
      </w:pPr>
      <w:r w:rsidRPr="009B66A4">
        <w:tab/>
      </w:r>
      <w:r w:rsidRPr="009B66A4">
        <w:tab/>
        <w:t>wsa:EndpointReferenceType</w:t>
      </w:r>
    </w:p>
    <w:p w:rsidR="0012600C" w:rsidRPr="009B66A4" w:rsidRDefault="0012600C" w:rsidP="0012600C">
      <w:pPr>
        <w:pStyle w:val="Code"/>
      </w:pPr>
      <w:r w:rsidRPr="009B66A4">
        <w:t xml:space="preserve">    &lt;/wsag-neg:ResponderAgreementEPR&gt;</w:t>
      </w:r>
    </w:p>
    <w:p w:rsidR="0012600C" w:rsidRPr="009B66A4" w:rsidRDefault="0012600C" w:rsidP="0012600C">
      <w:pPr>
        <w:pStyle w:val="Code"/>
      </w:pPr>
      <w:r w:rsidRPr="009B66A4">
        <w:t xml:space="preserve">    &lt;wsag-neg:InitiatorAgreementEPR&gt;</w:t>
      </w:r>
    </w:p>
    <w:p w:rsidR="0012600C" w:rsidRPr="009B66A4" w:rsidRDefault="0012600C" w:rsidP="0012600C">
      <w:pPr>
        <w:pStyle w:val="Code"/>
      </w:pPr>
      <w:r w:rsidRPr="009B66A4">
        <w:tab/>
      </w:r>
      <w:r w:rsidRPr="009B66A4">
        <w:tab/>
        <w:t>wsa:EndpointReferenceType</w:t>
      </w:r>
    </w:p>
    <w:p w:rsidR="0012600C" w:rsidRPr="009B66A4" w:rsidRDefault="0012600C" w:rsidP="0012600C">
      <w:pPr>
        <w:pStyle w:val="Code"/>
      </w:pPr>
      <w:r w:rsidRPr="009B66A4">
        <w:t xml:space="preserve">    &lt;/wsag-neg:InitiatorAgreementEPR&gt; ?</w:t>
      </w:r>
    </w:p>
    <w:p w:rsidR="00A62DED" w:rsidRPr="009B66A4" w:rsidRDefault="00A62DED" w:rsidP="00A62DED">
      <w:pPr>
        <w:pStyle w:val="Code"/>
      </w:pPr>
      <w:r w:rsidRPr="009B66A4">
        <w:t xml:space="preserve">    &lt;wsag-neg:ResponderNegotiationEPR&gt;</w:t>
      </w:r>
    </w:p>
    <w:p w:rsidR="00A62DED" w:rsidRPr="009B66A4" w:rsidRDefault="00A62DED" w:rsidP="00A62DED">
      <w:pPr>
        <w:pStyle w:val="Code"/>
      </w:pPr>
      <w:r w:rsidRPr="009B66A4">
        <w:tab/>
      </w:r>
      <w:r w:rsidRPr="009B66A4">
        <w:tab/>
        <w:t>wsa:EndpointReferenceType</w:t>
      </w:r>
    </w:p>
    <w:p w:rsidR="00A62DED" w:rsidRPr="009B66A4" w:rsidRDefault="00A62DED" w:rsidP="00A62DED">
      <w:pPr>
        <w:pStyle w:val="Code"/>
      </w:pPr>
      <w:r w:rsidRPr="009B66A4">
        <w:t xml:space="preserve">    &lt;/wsag-neg:ResponderNegotiationEPR&gt; ?</w:t>
      </w:r>
    </w:p>
    <w:p w:rsidR="00A62DED" w:rsidRPr="009B66A4" w:rsidRDefault="00A62DED" w:rsidP="00A62DED">
      <w:pPr>
        <w:pStyle w:val="Code"/>
      </w:pPr>
      <w:r w:rsidRPr="009B66A4">
        <w:t xml:space="preserve">    &lt;wsag-neg:InitiatorNegotiationEPR&gt;</w:t>
      </w:r>
    </w:p>
    <w:p w:rsidR="00A62DED" w:rsidRPr="009B66A4" w:rsidRDefault="00A62DED" w:rsidP="00A62DED">
      <w:pPr>
        <w:pStyle w:val="Code"/>
      </w:pPr>
      <w:r w:rsidRPr="009B66A4">
        <w:tab/>
      </w:r>
      <w:r w:rsidRPr="009B66A4">
        <w:tab/>
        <w:t>wsa:EndpointReferenceType</w:t>
      </w:r>
    </w:p>
    <w:p w:rsidR="00A62DED" w:rsidRPr="009B66A4" w:rsidRDefault="00A62DED" w:rsidP="00A62DED">
      <w:pPr>
        <w:pStyle w:val="Code"/>
      </w:pPr>
      <w:r w:rsidRPr="009B66A4">
        <w:t xml:space="preserve">    &lt;/wsag-neg:InitiatorNegotiationEPR&gt; ?</w:t>
      </w:r>
    </w:p>
    <w:p w:rsidR="0012600C" w:rsidRPr="009B66A4" w:rsidRDefault="0012600C" w:rsidP="0012600C">
      <w:pPr>
        <w:pStyle w:val="Code"/>
      </w:pPr>
      <w:r w:rsidRPr="009B66A4">
        <w:t xml:space="preserve">    &lt;xsd:any /&gt; *</w:t>
      </w:r>
    </w:p>
    <w:p w:rsidR="0012600C" w:rsidRPr="009B66A4" w:rsidRDefault="0012600C" w:rsidP="0012600C">
      <w:pPr>
        <w:pStyle w:val="Code"/>
      </w:pPr>
      <w:r w:rsidRPr="009B66A4">
        <w:t>&lt;/wsag-neg:RenegotiationExtension&gt;</w:t>
      </w:r>
    </w:p>
    <w:p w:rsidR="0012600C" w:rsidRPr="009B66A4" w:rsidRDefault="0012600C" w:rsidP="0012600C">
      <w:pPr>
        <w:pStyle w:val="Beschriftung"/>
        <w:rPr>
          <w:lang w:val="en-US"/>
        </w:rPr>
      </w:pPr>
      <w:bookmarkStart w:id="172" w:name="_Ref255219189"/>
      <w:r w:rsidRPr="009B66A4">
        <w:rPr>
          <w:lang w:val="en-US"/>
        </w:rPr>
        <w:t xml:space="preserve">Listing </w:t>
      </w:r>
      <w:r w:rsidR="00623DCB" w:rsidRPr="009B66A4">
        <w:rPr>
          <w:lang w:val="en-US"/>
        </w:rPr>
        <w:fldChar w:fldCharType="begin"/>
      </w:r>
      <w:r w:rsidRPr="009B66A4">
        <w:rPr>
          <w:lang w:val="en-US"/>
        </w:rPr>
        <w:instrText xml:space="preserve"> SEQ Listing \* ARABIC </w:instrText>
      </w:r>
      <w:r w:rsidR="00623DCB" w:rsidRPr="009B66A4">
        <w:rPr>
          <w:lang w:val="en-US"/>
        </w:rPr>
        <w:fldChar w:fldCharType="separate"/>
      </w:r>
      <w:r w:rsidR="00655A6B" w:rsidRPr="009B66A4">
        <w:rPr>
          <w:noProof/>
          <w:lang w:val="en-US"/>
        </w:rPr>
        <w:t>6</w:t>
      </w:r>
      <w:r w:rsidR="00623DCB" w:rsidRPr="009B66A4">
        <w:rPr>
          <w:lang w:val="en-US"/>
        </w:rPr>
        <w:fldChar w:fldCharType="end"/>
      </w:r>
      <w:bookmarkEnd w:id="172"/>
      <w:r w:rsidRPr="009B66A4">
        <w:rPr>
          <w:lang w:val="en-US"/>
        </w:rPr>
        <w:t>: Critical extension</w:t>
      </w:r>
      <w:r w:rsidR="009F42FE" w:rsidRPr="009B66A4">
        <w:rPr>
          <w:lang w:val="en-US"/>
        </w:rPr>
        <w:t>s</w:t>
      </w:r>
      <w:r w:rsidRPr="009B66A4">
        <w:rPr>
          <w:lang w:val="en-US"/>
        </w:rPr>
        <w:t xml:space="preserve"> to create a renegotiated agreement</w:t>
      </w:r>
    </w:p>
    <w:p w:rsidR="0012600C" w:rsidRPr="009B66A4" w:rsidRDefault="0012600C" w:rsidP="0012600C">
      <w:pPr>
        <w:rPr>
          <w:lang w:val="en-US"/>
        </w:rPr>
      </w:pPr>
    </w:p>
    <w:p w:rsidR="0012600C" w:rsidRPr="009B66A4" w:rsidRDefault="0012600C" w:rsidP="0012600C">
      <w:pPr>
        <w:keepNext/>
        <w:rPr>
          <w:i/>
          <w:lang w:val="en-US"/>
        </w:rPr>
      </w:pPr>
      <w:r w:rsidRPr="009B66A4">
        <w:rPr>
          <w:i/>
          <w:lang w:val="en-US"/>
        </w:rPr>
        <w:t>/wsag-neg:RenegotiationExtension</w:t>
      </w:r>
    </w:p>
    <w:p w:rsidR="0012600C" w:rsidRPr="009B66A4" w:rsidRDefault="0012600C" w:rsidP="0012600C">
      <w:pPr>
        <w:keepNext/>
        <w:rPr>
          <w:lang w:val="en-US"/>
        </w:rPr>
      </w:pPr>
      <w:r w:rsidRPr="009B66A4">
        <w:rPr>
          <w:lang w:val="en-US"/>
        </w:rPr>
        <w:t xml:space="preserve">This is the outermost element of a Renegotiation Extension document. This document is passed as a critical extension in a </w:t>
      </w:r>
      <w:r w:rsidRPr="009B66A4">
        <w:rPr>
          <w:i/>
          <w:lang w:val="en-US"/>
        </w:rPr>
        <w:t>createAgreement</w:t>
      </w:r>
      <w:r w:rsidRPr="009B66A4">
        <w:rPr>
          <w:lang w:val="en-US"/>
        </w:rPr>
        <w:t xml:space="preserve"> call (</w:t>
      </w:r>
      <w:r w:rsidRPr="009B66A4">
        <w:rPr>
          <w:i/>
          <w:lang w:val="en-US"/>
        </w:rPr>
        <w:t>createPendingAgreement</w:t>
      </w:r>
      <w:r w:rsidRPr="009B66A4">
        <w:rPr>
          <w:lang w:val="en-US"/>
        </w:rPr>
        <w:t xml:space="preserve"> call) to an agreement factory (pending agreement factoy). An agreement factory (pending agreement factory) MUST be able to understand all critical extensions that are contained in a </w:t>
      </w:r>
      <w:r w:rsidRPr="009B66A4">
        <w:rPr>
          <w:i/>
          <w:lang w:val="en-US"/>
        </w:rPr>
        <w:t>createAgreement</w:t>
      </w:r>
      <w:r w:rsidRPr="009B66A4">
        <w:rPr>
          <w:lang w:val="en-US"/>
        </w:rPr>
        <w:t xml:space="preserve"> call (</w:t>
      </w:r>
      <w:r w:rsidRPr="009B66A4">
        <w:rPr>
          <w:i/>
          <w:lang w:val="en-US"/>
        </w:rPr>
        <w:t>createPendingAgreement</w:t>
      </w:r>
      <w:r w:rsidRPr="009B66A4">
        <w:rPr>
          <w:lang w:val="en-US"/>
        </w:rPr>
        <w:t xml:space="preserve"> call). If this is not the case, the factory MUST return an error.</w:t>
      </w:r>
    </w:p>
    <w:p w:rsidR="0012600C" w:rsidRPr="009B66A4" w:rsidRDefault="0012600C" w:rsidP="0012600C">
      <w:pPr>
        <w:keepNext/>
        <w:rPr>
          <w:lang w:val="en-US"/>
        </w:rPr>
      </w:pPr>
    </w:p>
    <w:p w:rsidR="0012600C" w:rsidRPr="009B66A4" w:rsidRDefault="0012600C" w:rsidP="0012600C">
      <w:pPr>
        <w:rPr>
          <w:i/>
          <w:lang w:val="en-US"/>
        </w:rPr>
      </w:pPr>
      <w:r w:rsidRPr="009B66A4">
        <w:rPr>
          <w:i/>
          <w:lang w:val="en-US"/>
        </w:rPr>
        <w:t>/wsag-neg:RenegotiationExtension/wsag-neg:ResponderAgreementEPR</w:t>
      </w:r>
    </w:p>
    <w:p w:rsidR="0012600C" w:rsidRPr="009B66A4" w:rsidRDefault="0012600C" w:rsidP="0012600C">
      <w:pPr>
        <w:rPr>
          <w:lang w:val="en-US"/>
        </w:rPr>
      </w:pPr>
      <w:r w:rsidRPr="009B66A4">
        <w:rPr>
          <w:lang w:val="en-US"/>
        </w:rPr>
        <w:t>This REQUIRED element specifies the endpoint of the original responder agreement instance.</w:t>
      </w:r>
      <w:r w:rsidR="00191A95" w:rsidRPr="009B66A4">
        <w:rPr>
          <w:lang w:val="en-US"/>
        </w:rPr>
        <w:t xml:space="preserve"> If an </w:t>
      </w:r>
      <w:r w:rsidR="00191A95" w:rsidRPr="009B66A4">
        <w:rPr>
          <w:i/>
          <w:lang w:val="en-US"/>
        </w:rPr>
        <w:t xml:space="preserve">Agreement Responder </w:t>
      </w:r>
      <w:r w:rsidR="00191A95" w:rsidRPr="009B66A4">
        <w:rPr>
          <w:lang w:val="en-US"/>
        </w:rPr>
        <w:t xml:space="preserve">decides to accept an offer for a renegotiated agreement, the Responder Agreement State MUST change to </w:t>
      </w:r>
      <w:r w:rsidR="00191A95" w:rsidRPr="009B66A4">
        <w:rPr>
          <w:i/>
          <w:lang w:val="en-US"/>
        </w:rPr>
        <w:t>Completed</w:t>
      </w:r>
      <w:r w:rsidR="00191A95" w:rsidRPr="009B66A4">
        <w:rPr>
          <w:lang w:val="en-US"/>
        </w:rPr>
        <w:t>.</w:t>
      </w:r>
    </w:p>
    <w:p w:rsidR="0012600C" w:rsidRPr="009B66A4" w:rsidRDefault="0012600C" w:rsidP="0012600C">
      <w:pPr>
        <w:rPr>
          <w:lang w:val="en-US"/>
        </w:rPr>
      </w:pPr>
    </w:p>
    <w:p w:rsidR="0012600C" w:rsidRPr="009B66A4" w:rsidRDefault="0012600C" w:rsidP="0012600C">
      <w:pPr>
        <w:rPr>
          <w:i/>
          <w:lang w:val="en-US"/>
        </w:rPr>
      </w:pPr>
      <w:r w:rsidRPr="009B66A4">
        <w:rPr>
          <w:i/>
          <w:lang w:val="en-US"/>
        </w:rPr>
        <w:t>/wsag-neg:RenegotiationExtension/wsag-neg:InitiatorAgreementEPR</w:t>
      </w:r>
    </w:p>
    <w:p w:rsidR="00191A95" w:rsidRPr="009B66A4" w:rsidRDefault="0012600C" w:rsidP="00191A95">
      <w:pPr>
        <w:rPr>
          <w:lang w:val="en-US"/>
        </w:rPr>
      </w:pPr>
      <w:r w:rsidRPr="009B66A4">
        <w:rPr>
          <w:lang w:val="en-US"/>
        </w:rPr>
        <w:t>This OPTIONAL element specifies the endpoint of the original initiator agreement instance. This element can is used in symmetric layouts of the agreement port type.</w:t>
      </w:r>
      <w:r w:rsidR="00191A95" w:rsidRPr="009B66A4">
        <w:rPr>
          <w:lang w:val="en-US"/>
        </w:rPr>
        <w:t xml:space="preserve"> If an </w:t>
      </w:r>
      <w:r w:rsidR="00191A95" w:rsidRPr="009B66A4">
        <w:rPr>
          <w:i/>
          <w:lang w:val="en-US"/>
        </w:rPr>
        <w:t xml:space="preserve">Agreement Responder </w:t>
      </w:r>
      <w:r w:rsidR="00191A95" w:rsidRPr="009B66A4">
        <w:rPr>
          <w:lang w:val="en-US"/>
        </w:rPr>
        <w:t xml:space="preserve">decides to accept an offer for a renegotiated agreement, the original Initiator Agreement State MUST change to </w:t>
      </w:r>
      <w:r w:rsidR="00191A95" w:rsidRPr="009B66A4">
        <w:rPr>
          <w:i/>
          <w:lang w:val="en-US"/>
        </w:rPr>
        <w:t>Completed</w:t>
      </w:r>
      <w:r w:rsidR="00191A95" w:rsidRPr="009B66A4">
        <w:rPr>
          <w:lang w:val="en-US"/>
        </w:rPr>
        <w:t>.</w:t>
      </w:r>
    </w:p>
    <w:p w:rsidR="0012600C" w:rsidRPr="009B66A4" w:rsidRDefault="0012600C" w:rsidP="0012600C">
      <w:pPr>
        <w:rPr>
          <w:lang w:val="en-US"/>
        </w:rPr>
      </w:pPr>
    </w:p>
    <w:p w:rsidR="00A62DED" w:rsidRPr="009B66A4" w:rsidRDefault="00A62DED" w:rsidP="00A62DED">
      <w:pPr>
        <w:keepNext/>
        <w:widowControl/>
        <w:rPr>
          <w:i/>
          <w:lang w:val="en-US"/>
        </w:rPr>
      </w:pPr>
      <w:r w:rsidRPr="009B66A4">
        <w:rPr>
          <w:i/>
          <w:lang w:val="en-US"/>
        </w:rPr>
        <w:t>/wsag-neg:RenegotiationExtension/wsag-neg:ResponderNegotiationEPR</w:t>
      </w:r>
    </w:p>
    <w:p w:rsidR="00A62DED" w:rsidRPr="009B66A4" w:rsidRDefault="00A62DED" w:rsidP="00A62DED">
      <w:pPr>
        <w:keepNext/>
        <w:widowControl/>
        <w:rPr>
          <w:lang w:val="en-US"/>
        </w:rPr>
      </w:pPr>
      <w:r w:rsidRPr="009B66A4">
        <w:rPr>
          <w:lang w:val="en-US"/>
        </w:rPr>
        <w:t xml:space="preserve">This OPTIONAL element specifies the endpoint </w:t>
      </w:r>
      <w:r w:rsidR="004418B2" w:rsidRPr="009B66A4">
        <w:rPr>
          <w:lang w:val="en-US"/>
        </w:rPr>
        <w:t xml:space="preserve">reference to </w:t>
      </w:r>
      <w:r w:rsidRPr="009B66A4">
        <w:rPr>
          <w:lang w:val="en-US"/>
        </w:rPr>
        <w:t xml:space="preserve">the </w:t>
      </w:r>
      <w:r w:rsidR="004418B2" w:rsidRPr="009B66A4">
        <w:rPr>
          <w:lang w:val="en-US"/>
        </w:rPr>
        <w:t>negotiation instance of the negotiation responder</w:t>
      </w:r>
      <w:r w:rsidRPr="009B66A4">
        <w:rPr>
          <w:lang w:val="en-US"/>
        </w:rPr>
        <w:t>.</w:t>
      </w:r>
      <w:r w:rsidR="004418B2" w:rsidRPr="009B66A4">
        <w:rPr>
          <w:lang w:val="en-US"/>
        </w:rPr>
        <w:t xml:space="preserve"> Implementations MAY use this reference to identify the negotiation process in which an agreement offer was negotiated.</w:t>
      </w:r>
    </w:p>
    <w:p w:rsidR="00A62DED" w:rsidRPr="009B66A4" w:rsidRDefault="00A62DED" w:rsidP="00A62DED">
      <w:pPr>
        <w:rPr>
          <w:lang w:val="en-US"/>
        </w:rPr>
      </w:pPr>
    </w:p>
    <w:p w:rsidR="00A62DED" w:rsidRPr="009B66A4" w:rsidRDefault="00A62DED" w:rsidP="00A62DED">
      <w:pPr>
        <w:rPr>
          <w:i/>
          <w:lang w:val="en-US"/>
        </w:rPr>
      </w:pPr>
      <w:r w:rsidRPr="009B66A4">
        <w:rPr>
          <w:i/>
          <w:lang w:val="en-US"/>
        </w:rPr>
        <w:t>/wsag-neg:RenegotiationExtension/wsag-neg:InitiatorNegotiationEPR</w:t>
      </w:r>
    </w:p>
    <w:p w:rsidR="004418B2" w:rsidRPr="009B66A4" w:rsidRDefault="004418B2" w:rsidP="004418B2">
      <w:pPr>
        <w:keepNext/>
        <w:widowControl/>
        <w:rPr>
          <w:lang w:val="en-US"/>
        </w:rPr>
      </w:pPr>
      <w:r w:rsidRPr="009B66A4">
        <w:rPr>
          <w:lang w:val="en-US"/>
        </w:rPr>
        <w:t>This OPTIONAL element specifies the endpoint reference to the negotiation instance of the negotiation initiator. Implementations MAY use this reference to identify the negotiation process in which an agreement offer was negotiated.</w:t>
      </w:r>
    </w:p>
    <w:p w:rsidR="00A62DED" w:rsidRPr="009B66A4" w:rsidRDefault="00A62DED" w:rsidP="00A62DED">
      <w:pPr>
        <w:rPr>
          <w:lang w:val="en-US"/>
        </w:rPr>
      </w:pPr>
    </w:p>
    <w:p w:rsidR="0012600C" w:rsidRPr="009B66A4" w:rsidRDefault="0012600C" w:rsidP="00A62DED">
      <w:pPr>
        <w:keepNext/>
        <w:widowControl/>
        <w:rPr>
          <w:i/>
          <w:lang w:val="en-US"/>
        </w:rPr>
      </w:pPr>
      <w:r w:rsidRPr="009B66A4">
        <w:rPr>
          <w:i/>
          <w:lang w:val="en-US"/>
        </w:rPr>
        <w:t>/wsag-neg:RenegotiationExtension/{any}</w:t>
      </w:r>
    </w:p>
    <w:p w:rsidR="0012600C" w:rsidRPr="009B66A4" w:rsidRDefault="0012600C" w:rsidP="00A62DED">
      <w:pPr>
        <w:keepNext/>
        <w:widowControl/>
        <w:rPr>
          <w:lang w:val="en-US"/>
        </w:rPr>
      </w:pPr>
      <w:r w:rsidRPr="009B66A4">
        <w:rPr>
          <w:lang w:val="en-US"/>
        </w:rPr>
        <w:t>This OPTIONAL element contains domain specific extensions that can be used to realize augm</w:t>
      </w:r>
      <w:r w:rsidR="00FB4BFA" w:rsidRPr="009B66A4">
        <w:rPr>
          <w:lang w:val="en-US"/>
        </w:rPr>
        <w:t>ented renegotiation mechanisms.</w:t>
      </w:r>
    </w:p>
    <w:p w:rsidR="001A17B8" w:rsidRPr="009B66A4" w:rsidRDefault="001A17B8" w:rsidP="001A17B8">
      <w:pPr>
        <w:pStyle w:val="berschrift2"/>
        <w:widowControl/>
        <w:numPr>
          <w:numberingChange w:id="173" w:author="Ph W" w:date="2010-09-02T11:37:00Z" w:original="%1:5:0:.%2:4:0:"/>
        </w:numPr>
        <w:suppressAutoHyphens w:val="0"/>
        <w:spacing w:after="60"/>
        <w:rPr>
          <w:lang w:val="en-US"/>
        </w:rPr>
      </w:pPr>
      <w:bookmarkStart w:id="174" w:name="_Toc255910710"/>
      <w:r w:rsidRPr="009B66A4">
        <w:rPr>
          <w:lang w:val="en-US"/>
        </w:rPr>
        <w:t>Negotiation Port Types and Operation</w:t>
      </w:r>
      <w:bookmarkEnd w:id="174"/>
    </w:p>
    <w:p w:rsidR="001A17B8" w:rsidRPr="009B66A4" w:rsidRDefault="001A17B8" w:rsidP="001A17B8">
      <w:pPr>
        <w:rPr>
          <w:lang w:val="en-US"/>
        </w:rPr>
      </w:pPr>
      <w:r w:rsidRPr="009B66A4">
        <w:rPr>
          <w:lang w:val="en-US"/>
        </w:rPr>
        <w:t>In this section a detailed description of the Negotiation Factory and the Negotiation port types is given. These port types can be used in different combinations in order to support a wide range of signaling scenarios. The presented signaling scenarios are not meant to cover all possible combinations of the port types. They are presented here to illustrate possible negotiation scenarios and how these scenarios are mapped to specific deployments of WS-Agreement Negotiation. Furthermore, the interaction of the negotiation layer and the agreement layer is discussed.</w:t>
      </w:r>
    </w:p>
    <w:p w:rsidR="001A17B8" w:rsidRPr="009B66A4" w:rsidRDefault="001A17B8" w:rsidP="001A17B8">
      <w:pPr>
        <w:pStyle w:val="berschrift3"/>
        <w:widowControl/>
        <w:numPr>
          <w:numberingChange w:id="175" w:author="Ph W" w:date="2010-09-02T11:37:00Z" w:original="%1:5:0:.%2:4:0:.%3:1:0:"/>
        </w:numPr>
        <w:suppressAutoHyphens w:val="0"/>
        <w:spacing w:after="60"/>
        <w:rPr>
          <w:lang w:val="en-US"/>
        </w:rPr>
      </w:pPr>
      <w:bookmarkStart w:id="176" w:name="_Toc255910711"/>
      <w:r w:rsidRPr="009B66A4">
        <w:rPr>
          <w:lang w:val="en-US"/>
        </w:rPr>
        <w:t>Simple client-server negotiation</w:t>
      </w:r>
      <w:bookmarkEnd w:id="176"/>
    </w:p>
    <w:p w:rsidR="001A17B8" w:rsidRPr="009B66A4" w:rsidRDefault="001A17B8" w:rsidP="001A17B8">
      <w:pPr>
        <w:rPr>
          <w:lang w:val="en-US"/>
        </w:rPr>
      </w:pPr>
      <w:r w:rsidRPr="009B66A4">
        <w:rPr>
          <w:lang w:val="en-US"/>
        </w:rPr>
        <w:t xml:space="preserve">The simple client-server negotiation is an asymmetric signaling scenario, where a server implements the Negotiation Factory and Negotiation port types. The negotiation process itself is driven by the client. The client initiates a negotiation by calling the server’s </w:t>
      </w:r>
      <w:r w:rsidRPr="009B66A4">
        <w:rPr>
          <w:i/>
          <w:lang w:val="en-US"/>
        </w:rPr>
        <w:t>initiateNegotiation</w:t>
      </w:r>
      <w:r w:rsidRPr="009B66A4">
        <w:rPr>
          <w:lang w:val="en-US"/>
        </w:rPr>
        <w:t xml:space="preserve"> operation of the Negotiation Factory. After a new negotiation is created, the client queries the available templates from the Negotiation Responder that serve as initial templates for a negotiation offer. It uses these templates to create new negotiation offers and sends these offers to the server via the </w:t>
      </w:r>
      <w:r w:rsidRPr="009B66A4">
        <w:rPr>
          <w:i/>
          <w:lang w:val="en-US"/>
        </w:rPr>
        <w:t>negotiate</w:t>
      </w:r>
      <w:r w:rsidRPr="009B66A4">
        <w:rPr>
          <w:lang w:val="en-US"/>
        </w:rPr>
        <w:t xml:space="preserve"> method of the Negotiation port type. The server may create one or more counter offers for each offer that is part of the </w:t>
      </w:r>
      <w:r w:rsidRPr="009B66A4">
        <w:rPr>
          <w:i/>
          <w:lang w:val="en-US"/>
        </w:rPr>
        <w:t>negotiate</w:t>
      </w:r>
      <w:r w:rsidRPr="009B66A4">
        <w:rPr>
          <w:lang w:val="en-US"/>
        </w:rPr>
        <w:t xml:space="preserve"> call. The server itself has a passive role in this negotiation process since it cannot actively influence the course of a negotiation, </w:t>
      </w:r>
      <w:r w:rsidR="00C44E6E" w:rsidRPr="009B66A4">
        <w:rPr>
          <w:lang w:val="en-US"/>
        </w:rPr>
        <w:t>i.</w:t>
      </w:r>
      <w:r w:rsidRPr="009B66A4">
        <w:rPr>
          <w:lang w:val="en-US"/>
        </w:rPr>
        <w:t xml:space="preserve">e. it can only react to negotiation requests. The process of negotiation is depicted in </w:t>
      </w:r>
      <w:r w:rsidR="00623DCB" w:rsidRPr="009B66A4">
        <w:rPr>
          <w:lang w:val="en-US"/>
        </w:rPr>
        <w:fldChar w:fldCharType="begin"/>
      </w:r>
      <w:r w:rsidRPr="009B66A4">
        <w:rPr>
          <w:lang w:val="en-US"/>
        </w:rPr>
        <w:instrText xml:space="preserve"> REF _Ref247443575 \h </w:instrText>
      </w:r>
      <w:r w:rsidR="009B66A4" w:rsidRPr="009B66A4">
        <w:rPr>
          <w:lang w:val="en-US"/>
        </w:rPr>
      </w:r>
      <w:r w:rsidR="00623DCB" w:rsidRPr="009B66A4">
        <w:rPr>
          <w:lang w:val="en-US"/>
        </w:rPr>
        <w:fldChar w:fldCharType="separate"/>
      </w:r>
      <w:r w:rsidR="00655A6B" w:rsidRPr="009B66A4">
        <w:rPr>
          <w:lang w:val="en-US"/>
        </w:rPr>
        <w:t xml:space="preserve">Figure </w:t>
      </w:r>
      <w:r w:rsidR="00655A6B" w:rsidRPr="009B66A4">
        <w:rPr>
          <w:noProof/>
          <w:lang w:val="en-US"/>
        </w:rPr>
        <w:t>4</w:t>
      </w:r>
      <w:r w:rsidR="00623DCB" w:rsidRPr="009B66A4">
        <w:rPr>
          <w:lang w:val="en-US"/>
        </w:rPr>
        <w:fldChar w:fldCharType="end"/>
      </w:r>
      <w:r w:rsidRPr="009B66A4">
        <w:rPr>
          <w:lang w:val="en-US"/>
        </w:rPr>
        <w:t>.</w:t>
      </w:r>
    </w:p>
    <w:p w:rsidR="001A17B8" w:rsidRPr="009B66A4" w:rsidRDefault="00EF473B" w:rsidP="001A17B8">
      <w:pPr>
        <w:rPr>
          <w:lang w:val="en-US"/>
        </w:rPr>
      </w:pPr>
      <w:r w:rsidRPr="009B66A4">
        <w:rPr>
          <w:b/>
          <w:lang w:val="en-US"/>
        </w:rPr>
        <w:object w:dxaOrig="7203" w:dyaOrig="5401">
          <v:shape id="_x0000_i1028" type="#_x0000_t75" style="width:419.2pt;height:315.2pt" o:ole="">
            <v:imagedata r:id="rId32" o:title=""/>
          </v:shape>
          <o:OLEObject Type="Embed" ProgID="PowerPoint.Slide.12" ShapeID="_x0000_i1028" DrawAspect="Content" ObjectID="_1218789012" r:id="rId33"/>
        </w:object>
      </w:r>
      <w:r w:rsidRPr="009B66A4" w:rsidDel="00C44E6E">
        <w:rPr>
          <w:b/>
          <w:lang w:val="en-US"/>
        </w:rPr>
        <w:t xml:space="preserve"> </w:t>
      </w:r>
    </w:p>
    <w:p w:rsidR="001A17B8" w:rsidRPr="009B66A4" w:rsidRDefault="001A17B8" w:rsidP="001A17B8">
      <w:pPr>
        <w:pStyle w:val="Beschriftung"/>
        <w:rPr>
          <w:lang w:val="en-US"/>
        </w:rPr>
      </w:pPr>
      <w:bookmarkStart w:id="177" w:name="_Ref247443575"/>
      <w:r w:rsidRPr="009B66A4">
        <w:rPr>
          <w:lang w:val="en-US"/>
        </w:rPr>
        <w:t xml:space="preserve">Figure </w:t>
      </w:r>
      <w:r w:rsidR="00623DCB" w:rsidRPr="009B66A4">
        <w:rPr>
          <w:lang w:val="en-US"/>
        </w:rPr>
        <w:fldChar w:fldCharType="begin"/>
      </w:r>
      <w:r w:rsidRPr="009B66A4">
        <w:rPr>
          <w:lang w:val="en-US"/>
        </w:rPr>
        <w:instrText xml:space="preserve"> SEQ Figure \* ARABIC </w:instrText>
      </w:r>
      <w:r w:rsidR="00623DCB" w:rsidRPr="009B66A4">
        <w:rPr>
          <w:lang w:val="en-US"/>
        </w:rPr>
        <w:fldChar w:fldCharType="separate"/>
      </w:r>
      <w:r w:rsidR="00655A6B" w:rsidRPr="009B66A4">
        <w:rPr>
          <w:noProof/>
          <w:lang w:val="en-US"/>
        </w:rPr>
        <w:t>4</w:t>
      </w:r>
      <w:r w:rsidR="00623DCB" w:rsidRPr="009B66A4">
        <w:rPr>
          <w:lang w:val="en-US"/>
        </w:rPr>
        <w:fldChar w:fldCharType="end"/>
      </w:r>
      <w:bookmarkEnd w:id="177"/>
      <w:r w:rsidRPr="009B66A4">
        <w:rPr>
          <w:lang w:val="en-US"/>
        </w:rPr>
        <w:t>: Asymmetric deployment of the WS-Negotiation port types</w:t>
      </w:r>
    </w:p>
    <w:p w:rsidR="001A17B8" w:rsidRPr="009B66A4" w:rsidRDefault="001A17B8" w:rsidP="001A17B8">
      <w:pPr>
        <w:rPr>
          <w:lang w:val="en-US"/>
        </w:rPr>
      </w:pPr>
    </w:p>
    <w:p w:rsidR="001A17B8" w:rsidRPr="009B66A4" w:rsidRDefault="001A17B8" w:rsidP="001A17B8">
      <w:pPr>
        <w:pStyle w:val="berschrift3"/>
        <w:widowControl/>
        <w:numPr>
          <w:numberingChange w:id="178" w:author="Ph W" w:date="2010-09-02T11:37:00Z" w:original="%1:5:0:.%2:4:0:.%3:2:0:"/>
        </w:numPr>
        <w:suppressAutoHyphens w:val="0"/>
        <w:spacing w:after="60"/>
        <w:rPr>
          <w:lang w:val="en-US"/>
        </w:rPr>
      </w:pPr>
      <w:bookmarkStart w:id="179" w:name="_Toc255910712"/>
      <w:r w:rsidRPr="009B66A4">
        <w:rPr>
          <w:lang w:val="en-US"/>
        </w:rPr>
        <w:t>Bilateral negotiation with asymmetric agreement layer</w:t>
      </w:r>
      <w:bookmarkEnd w:id="179"/>
    </w:p>
    <w:p w:rsidR="00047251" w:rsidRPr="009B66A4" w:rsidRDefault="001A17B8" w:rsidP="001A17B8">
      <w:pPr>
        <w:rPr>
          <w:lang w:val="en-US"/>
        </w:rPr>
      </w:pPr>
      <w:r w:rsidRPr="009B66A4">
        <w:rPr>
          <w:lang w:val="en-US"/>
        </w:rPr>
        <w:t xml:space="preserve">In a bilateral negotiation both parties can actively participate in the negotiation process. Both parties implement the WS-Agreement </w:t>
      </w:r>
      <w:r w:rsidRPr="009B66A4">
        <w:rPr>
          <w:i/>
          <w:lang w:val="en-US"/>
        </w:rPr>
        <w:t>Negotiation</w:t>
      </w:r>
      <w:r w:rsidRPr="009B66A4">
        <w:rPr>
          <w:lang w:val="en-US"/>
        </w:rPr>
        <w:t xml:space="preserve"> port types. The process of initiating a bilateral negotiation is as follows. The Negotiation Initiator creates a new negotiation instance that implements the WS-Agreement Negotiation port type. It then sends an </w:t>
      </w:r>
      <w:r w:rsidRPr="009B66A4">
        <w:rPr>
          <w:i/>
          <w:lang w:val="en-US"/>
        </w:rPr>
        <w:t>initiateNegotiation</w:t>
      </w:r>
      <w:r w:rsidRPr="009B66A4">
        <w:rPr>
          <w:lang w:val="en-US"/>
        </w:rPr>
        <w:t xml:space="preserve"> request to the NegotiationFactory of the Negotiation Responder. The </w:t>
      </w:r>
      <w:r w:rsidRPr="009B66A4">
        <w:rPr>
          <w:i/>
          <w:lang w:val="en-US"/>
        </w:rPr>
        <w:t>initiateNegotiation</w:t>
      </w:r>
      <w:r w:rsidRPr="009B66A4">
        <w:rPr>
          <w:lang w:val="en-US"/>
        </w:rPr>
        <w:t xml:space="preserve"> request includes an endpoint reference to the negotiation instance that was created beforehand. Moreover, it contains the negotiation context that defines the roles of each party in a negotiation, e.g. which party is the initiator and which is the responder of the agreements that are negotiated. In a bilateral negotiation process, the agreement templates that are used to create offers are provided by the agreement factory referenced in the negotiation context. The agreement initiator SHOULD query the available agreement templates from the agreement factory in order to create negotiation offers based on the provided templates. After a new Negotiation instance was created, the context of a negotiation MUST NOT change. Both parties participating in a negotiation process may actively send negotiation requests to the other party. It is not required that the initiator of a negotiation is also the initiator of the subsequent agreement. These roles may vary in d</w:t>
      </w:r>
      <w:r w:rsidR="00047251" w:rsidRPr="009B66A4">
        <w:rPr>
          <w:lang w:val="en-US"/>
        </w:rPr>
        <w:t>ifferent negotiation scenarios.</w:t>
      </w:r>
    </w:p>
    <w:p w:rsidR="001A17B8" w:rsidRPr="009B66A4" w:rsidRDefault="001A17B8" w:rsidP="001A17B8">
      <w:pPr>
        <w:rPr>
          <w:lang w:val="en-US"/>
        </w:rPr>
      </w:pPr>
    </w:p>
    <w:p w:rsidR="001A17B8" w:rsidRPr="009B66A4" w:rsidRDefault="001A17B8" w:rsidP="001A17B8">
      <w:pPr>
        <w:rPr>
          <w:lang w:val="en-US"/>
        </w:rPr>
      </w:pPr>
      <w:r w:rsidRPr="009B66A4">
        <w:rPr>
          <w:lang w:val="en-US"/>
        </w:rPr>
        <w:t xml:space="preserve">In the negotiation scenario depicted in </w:t>
      </w:r>
      <w:r w:rsidR="00623DCB" w:rsidRPr="009B66A4">
        <w:rPr>
          <w:lang w:val="en-US"/>
        </w:rPr>
        <w:fldChar w:fldCharType="begin"/>
      </w:r>
      <w:r w:rsidRPr="009B66A4">
        <w:rPr>
          <w:lang w:val="en-US"/>
        </w:rPr>
        <w:instrText xml:space="preserve"> REF _Ref247447314 \h </w:instrText>
      </w:r>
      <w:r w:rsidR="009B66A4" w:rsidRPr="009B66A4">
        <w:rPr>
          <w:lang w:val="en-US"/>
        </w:rPr>
      </w:r>
      <w:r w:rsidR="00623DCB" w:rsidRPr="009B66A4">
        <w:rPr>
          <w:lang w:val="en-US"/>
        </w:rPr>
        <w:fldChar w:fldCharType="separate"/>
      </w:r>
      <w:r w:rsidR="00655A6B" w:rsidRPr="009B66A4">
        <w:rPr>
          <w:lang w:val="en-US"/>
        </w:rPr>
        <w:t xml:space="preserve">Figure </w:t>
      </w:r>
      <w:r w:rsidR="00655A6B" w:rsidRPr="009B66A4">
        <w:rPr>
          <w:noProof/>
          <w:lang w:val="en-US"/>
        </w:rPr>
        <w:t>5</w:t>
      </w:r>
      <w:r w:rsidR="00623DCB" w:rsidRPr="009B66A4">
        <w:rPr>
          <w:lang w:val="en-US"/>
        </w:rPr>
        <w:fldChar w:fldCharType="end"/>
      </w:r>
      <w:r w:rsidRPr="009B66A4">
        <w:rPr>
          <w:lang w:val="en-US"/>
        </w:rPr>
        <w:t xml:space="preserve"> the negotiation initiator is also the initiator of the subsequent agreements. It starts a negotiation process by retrieving the templates the responder provides. Then the initiator notifies the responder of the offers it is willing to negotiate by calling the responders </w:t>
      </w:r>
      <w:r w:rsidRPr="009B66A4">
        <w:rPr>
          <w:i/>
          <w:lang w:val="en-US"/>
        </w:rPr>
        <w:t>Advertise</w:t>
      </w:r>
      <w:r w:rsidRPr="009B66A4">
        <w:rPr>
          <w:lang w:val="en-US"/>
        </w:rPr>
        <w:t xml:space="preserve"> method. Now the negotiation responder takes an active role in the negotiation process by sending offers to the initiator. After several rounds of negotiation the initiator may decide to create an agreement based on one of the negotiated offer. It therefore calls the </w:t>
      </w:r>
      <w:r w:rsidRPr="009B66A4">
        <w:rPr>
          <w:i/>
          <w:lang w:val="en-US"/>
        </w:rPr>
        <w:t>createAgreement</w:t>
      </w:r>
      <w:r w:rsidRPr="009B66A4">
        <w:rPr>
          <w:lang w:val="en-US"/>
        </w:rPr>
        <w:t xml:space="preserve"> method of the negotiation responder. The input of the </w:t>
      </w:r>
      <w:r w:rsidRPr="009B66A4">
        <w:rPr>
          <w:i/>
          <w:lang w:val="en-US"/>
        </w:rPr>
        <w:t xml:space="preserve">createAgreement </w:t>
      </w:r>
      <w:r w:rsidRPr="009B66A4">
        <w:rPr>
          <w:lang w:val="en-US"/>
        </w:rPr>
        <w:t>operation includes a critical extension that is the context of the negotiated offer that the initiator uses to create an agreement.</w:t>
      </w:r>
    </w:p>
    <w:p w:rsidR="001A17B8" w:rsidRPr="009B66A4" w:rsidRDefault="0064777F" w:rsidP="001A17B8">
      <w:pPr>
        <w:rPr>
          <w:lang w:val="en-US"/>
        </w:rPr>
      </w:pPr>
      <w:r w:rsidRPr="009B66A4">
        <w:rPr>
          <w:rFonts w:ascii="Times New Roman" w:hAnsi="Times New Roman"/>
          <w:lang w:val="en-US" w:eastAsia="de-DE"/>
        </w:rPr>
        <w:t xml:space="preserve"> </w:t>
      </w:r>
      <w:r w:rsidR="00821675" w:rsidRPr="009B66A4">
        <w:rPr>
          <w:b/>
          <w:lang w:val="en-US"/>
        </w:rPr>
        <w:object w:dxaOrig="7089" w:dyaOrig="5316">
          <v:shape id="_x0000_i1029" type="#_x0000_t75" style="width:411.2pt;height:307.2pt" o:ole="">
            <v:imagedata r:id="rId34" o:title=""/>
          </v:shape>
          <o:OLEObject Type="Embed" ProgID="PowerPoint.Slide.12" ShapeID="_x0000_i1029" DrawAspect="Content" ObjectID="_1218789013" r:id="rId35"/>
        </w:object>
      </w:r>
    </w:p>
    <w:p w:rsidR="001A17B8" w:rsidRPr="009B66A4" w:rsidRDefault="001A17B8" w:rsidP="00020765">
      <w:pPr>
        <w:pStyle w:val="Beschriftung"/>
        <w:rPr>
          <w:lang w:val="en-US"/>
        </w:rPr>
      </w:pPr>
      <w:bookmarkStart w:id="180" w:name="_Ref247447314"/>
      <w:r w:rsidRPr="009B66A4">
        <w:rPr>
          <w:lang w:val="en-US"/>
        </w:rPr>
        <w:t xml:space="preserve">Figure </w:t>
      </w:r>
      <w:r w:rsidR="00623DCB" w:rsidRPr="009B66A4">
        <w:rPr>
          <w:lang w:val="en-US"/>
        </w:rPr>
        <w:fldChar w:fldCharType="begin"/>
      </w:r>
      <w:r w:rsidRPr="009B66A4">
        <w:rPr>
          <w:lang w:val="en-US"/>
        </w:rPr>
        <w:instrText xml:space="preserve"> SEQ Figure \* ARABIC </w:instrText>
      </w:r>
      <w:r w:rsidR="00623DCB" w:rsidRPr="009B66A4">
        <w:rPr>
          <w:lang w:val="en-US"/>
        </w:rPr>
        <w:fldChar w:fldCharType="separate"/>
      </w:r>
      <w:r w:rsidR="00655A6B" w:rsidRPr="009B66A4">
        <w:rPr>
          <w:noProof/>
          <w:lang w:val="en-US"/>
        </w:rPr>
        <w:t>5</w:t>
      </w:r>
      <w:r w:rsidR="00623DCB" w:rsidRPr="009B66A4">
        <w:rPr>
          <w:lang w:val="en-US"/>
        </w:rPr>
        <w:fldChar w:fldCharType="end"/>
      </w:r>
      <w:bookmarkEnd w:id="180"/>
      <w:r w:rsidRPr="009B66A4">
        <w:rPr>
          <w:lang w:val="en-US"/>
        </w:rPr>
        <w:t>: Symmetric deployment of WS-Agreement Negotiation, where the Negotiation Initiator is also the Agreement Initiator and the Negotiation Responder is the Agreement Responder. Both parties have an active role in the negotiation process.</w:t>
      </w:r>
    </w:p>
    <w:p w:rsidR="001A17B8" w:rsidRPr="009B66A4" w:rsidRDefault="001A17B8" w:rsidP="001A17B8">
      <w:pPr>
        <w:pStyle w:val="berschrift3"/>
        <w:widowControl/>
        <w:numPr>
          <w:numberingChange w:id="181" w:author="Ph W" w:date="2010-09-02T11:37:00Z" w:original="%1:5:0:.%2:4:0:.%3:3:0:"/>
        </w:numPr>
        <w:suppressAutoHyphens w:val="0"/>
        <w:spacing w:after="60"/>
        <w:rPr>
          <w:lang w:val="en-US"/>
        </w:rPr>
      </w:pPr>
      <w:bookmarkStart w:id="182" w:name="_Toc255910713"/>
      <w:r w:rsidRPr="009B66A4">
        <w:rPr>
          <w:lang w:val="en-US"/>
        </w:rPr>
        <w:t>Re-Negotiation of agreements</w:t>
      </w:r>
      <w:r w:rsidR="00B355DA" w:rsidRPr="009B66A4">
        <w:rPr>
          <w:lang w:val="en-US"/>
        </w:rPr>
        <w:t xml:space="preserve"> with symmetric Agreement Layer</w:t>
      </w:r>
      <w:bookmarkEnd w:id="182"/>
    </w:p>
    <w:p w:rsidR="00047251" w:rsidRPr="009B66A4" w:rsidRDefault="001A17B8" w:rsidP="001A17B8">
      <w:pPr>
        <w:rPr>
          <w:lang w:val="en-US"/>
        </w:rPr>
      </w:pPr>
      <w:r w:rsidRPr="009B66A4">
        <w:rPr>
          <w:lang w:val="en-US"/>
        </w:rPr>
        <w:t xml:space="preserve">In general the renegotiation of an existing agreement follows the same signaling pattern as the negotiation of an agreement. If an existing agreement is renegotiated, the initiator of the original agreement SHOULD match the initiator of the renegotiated agreement, so that the roles and obligations match the original agreement. The roles and the responsibilities of the negotiating parties and are defined in the negotiation context, when a new negotiation is created. The negotiation context also includes an endpoint reference to the existing responder agreement. In a symmetric </w:t>
      </w:r>
      <w:r w:rsidR="00020765" w:rsidRPr="009B66A4">
        <w:rPr>
          <w:lang w:val="en-US"/>
        </w:rPr>
        <w:t>signaling</w:t>
      </w:r>
      <w:r w:rsidRPr="009B66A4">
        <w:rPr>
          <w:lang w:val="en-US"/>
        </w:rPr>
        <w:t xml:space="preserve"> scenario, the negotiation context MAY additionally include a reference to the original initiator agreement. After a new renegotiation process </w:t>
      </w:r>
      <w:r w:rsidR="00B355DA" w:rsidRPr="009B66A4">
        <w:rPr>
          <w:lang w:val="en-US"/>
        </w:rPr>
        <w:t xml:space="preserve">has been </w:t>
      </w:r>
      <w:r w:rsidRPr="009B66A4">
        <w:rPr>
          <w:lang w:val="en-US"/>
        </w:rPr>
        <w:t xml:space="preserve">initiated, both parties start to negotiate the contents of the agreement offer that can be used to create a renegotiated agreement. When they succeeded to negotiate a suitable offer, the initiator of the negotiated agreement creates a new the agreement by invoking the </w:t>
      </w:r>
      <w:r w:rsidRPr="009B66A4">
        <w:rPr>
          <w:i/>
          <w:lang w:val="en-US"/>
        </w:rPr>
        <w:t>createAgreement</w:t>
      </w:r>
      <w:r w:rsidRPr="009B66A4">
        <w:rPr>
          <w:lang w:val="en-US"/>
        </w:rPr>
        <w:t xml:space="preserve"> (</w:t>
      </w:r>
      <w:r w:rsidRPr="009B66A4">
        <w:rPr>
          <w:i/>
          <w:lang w:val="en-US"/>
        </w:rPr>
        <w:t>createPendingAgreement</w:t>
      </w:r>
      <w:r w:rsidRPr="009B66A4">
        <w:rPr>
          <w:lang w:val="en-US"/>
        </w:rPr>
        <w:t xml:space="preserve">) </w:t>
      </w:r>
      <w:r w:rsidR="00B355DA" w:rsidRPr="009B66A4">
        <w:rPr>
          <w:lang w:val="en-US"/>
        </w:rPr>
        <w:t xml:space="preserve">method </w:t>
      </w:r>
      <w:r w:rsidRPr="009B66A4">
        <w:rPr>
          <w:lang w:val="en-US"/>
        </w:rPr>
        <w:t xml:space="preserve">of the responder’s Agreement Factory (Pending Agreement Factory) instance. When a renegotiated agreement is created, the original agreement must transition into the </w:t>
      </w:r>
      <w:r w:rsidR="00696237" w:rsidRPr="009B66A4">
        <w:rPr>
          <w:i/>
          <w:lang w:val="en-US"/>
        </w:rPr>
        <w:t>Completed</w:t>
      </w:r>
      <w:r w:rsidR="00696237" w:rsidRPr="009B66A4">
        <w:rPr>
          <w:lang w:val="en-US"/>
        </w:rPr>
        <w:t xml:space="preserve"> </w:t>
      </w:r>
      <w:r w:rsidR="00047251" w:rsidRPr="009B66A4">
        <w:rPr>
          <w:lang w:val="en-US"/>
        </w:rPr>
        <w:t>state.</w:t>
      </w:r>
    </w:p>
    <w:p w:rsidR="001A17B8" w:rsidRPr="009B66A4" w:rsidRDefault="001A17B8" w:rsidP="001A17B8">
      <w:pPr>
        <w:rPr>
          <w:lang w:val="en-US"/>
        </w:rPr>
      </w:pPr>
    </w:p>
    <w:p w:rsidR="001A17B8" w:rsidRPr="009B66A4" w:rsidRDefault="001A17B8" w:rsidP="001A17B8">
      <w:pPr>
        <w:rPr>
          <w:lang w:val="en-US"/>
        </w:rPr>
      </w:pPr>
      <w:r w:rsidRPr="009B66A4">
        <w:rPr>
          <w:lang w:val="en-US"/>
        </w:rPr>
        <w:t xml:space="preserve">The layout of the agreement layer may be either asymmetric or symmetric. In case of a symmetric layout of the agreement layer, the renegotiated agreement initiator creates an instance of the renegotiated agreement before the </w:t>
      </w:r>
      <w:r w:rsidRPr="009B66A4">
        <w:rPr>
          <w:i/>
          <w:lang w:val="en-US"/>
        </w:rPr>
        <w:t xml:space="preserve">createAgreement </w:t>
      </w:r>
      <w:r w:rsidRPr="009B66A4">
        <w:rPr>
          <w:lang w:val="en-US"/>
        </w:rPr>
        <w:t>method (</w:t>
      </w:r>
      <w:r w:rsidRPr="009B66A4">
        <w:rPr>
          <w:i/>
          <w:lang w:val="en-US"/>
        </w:rPr>
        <w:t xml:space="preserve">createPendingAgreement </w:t>
      </w:r>
      <w:r w:rsidRPr="009B66A4">
        <w:rPr>
          <w:lang w:val="en-US"/>
        </w:rPr>
        <w:t xml:space="preserve">method) of the responder’s agreement factory instance is invoked. This agreement MUST be in </w:t>
      </w:r>
      <w:r w:rsidRPr="009B66A4">
        <w:rPr>
          <w:i/>
          <w:lang w:val="en-US"/>
        </w:rPr>
        <w:t>Pending</w:t>
      </w:r>
      <w:r w:rsidRPr="009B66A4">
        <w:rPr>
          <w:lang w:val="en-US"/>
        </w:rPr>
        <w:t xml:space="preserve"> state until the responder has either accepted or rejected the creation of the renegotiated agreement. After the initiator received the agreement responder’s decision, the state of the Pending agreement is updated accordingly. When a renegotiated agreement is accepted, both parties MUST update the state of their original agreement instance to </w:t>
      </w:r>
      <w:r w:rsidRPr="009B66A4">
        <w:rPr>
          <w:i/>
          <w:lang w:val="en-US"/>
        </w:rPr>
        <w:t>COMPLETED</w:t>
      </w:r>
      <w:r w:rsidRPr="009B66A4">
        <w:rPr>
          <w:lang w:val="en-US"/>
        </w:rPr>
        <w:t>. Differences in the state of the original and renegotiated agreements are handled in domain specific manor, e.g. by applying state replication, different levels of escalation or dispute handling.</w:t>
      </w:r>
    </w:p>
    <w:p w:rsidR="001A17B8" w:rsidRPr="009B66A4" w:rsidRDefault="0064777F" w:rsidP="001A17B8">
      <w:pPr>
        <w:rPr>
          <w:lang w:val="en-US"/>
        </w:rPr>
      </w:pPr>
      <w:r w:rsidRPr="009B66A4">
        <w:rPr>
          <w:rFonts w:ascii="Times New Roman" w:hAnsi="Times New Roman"/>
          <w:lang w:val="en-US" w:eastAsia="de-DE"/>
        </w:rPr>
        <w:t xml:space="preserve"> </w:t>
      </w:r>
      <w:r w:rsidR="00696237" w:rsidRPr="009B66A4">
        <w:rPr>
          <w:rFonts w:ascii="Times New Roman" w:hAnsi="Times New Roman"/>
          <w:b/>
          <w:lang w:val="en-US" w:eastAsia="de-DE"/>
        </w:rPr>
        <w:object w:dxaOrig="7203" w:dyaOrig="5401">
          <v:shape id="_x0000_i1030" type="#_x0000_t75" style="width:416pt;height:312pt" o:ole="">
            <v:imagedata r:id="rId36" o:title=""/>
          </v:shape>
          <o:OLEObject Type="Embed" ProgID="PowerPoint.Slide.12" ShapeID="_x0000_i1030" DrawAspect="Content" ObjectID="_1218789014" r:id="rId37"/>
        </w:object>
      </w:r>
    </w:p>
    <w:p w:rsidR="001A17B8" w:rsidRPr="009B66A4" w:rsidRDefault="001A17B8" w:rsidP="001A17B8">
      <w:pPr>
        <w:pStyle w:val="Beschriftung"/>
        <w:rPr>
          <w:lang w:val="en-US"/>
        </w:rPr>
      </w:pPr>
      <w:r w:rsidRPr="009B66A4">
        <w:rPr>
          <w:lang w:val="en-US"/>
        </w:rPr>
        <w:t xml:space="preserve">Figure </w:t>
      </w:r>
      <w:r w:rsidR="00623DCB" w:rsidRPr="009B66A4">
        <w:rPr>
          <w:lang w:val="en-US"/>
        </w:rPr>
        <w:fldChar w:fldCharType="begin"/>
      </w:r>
      <w:r w:rsidRPr="009B66A4">
        <w:rPr>
          <w:lang w:val="en-US"/>
        </w:rPr>
        <w:instrText xml:space="preserve"> SEQ Figure \* ARABIC </w:instrText>
      </w:r>
      <w:r w:rsidR="00623DCB" w:rsidRPr="009B66A4">
        <w:rPr>
          <w:lang w:val="en-US"/>
        </w:rPr>
        <w:fldChar w:fldCharType="separate"/>
      </w:r>
      <w:r w:rsidR="00655A6B" w:rsidRPr="009B66A4">
        <w:rPr>
          <w:noProof/>
          <w:lang w:val="en-US"/>
        </w:rPr>
        <w:t>6</w:t>
      </w:r>
      <w:r w:rsidR="00623DCB" w:rsidRPr="009B66A4">
        <w:rPr>
          <w:lang w:val="en-US"/>
        </w:rPr>
        <w:fldChar w:fldCharType="end"/>
      </w:r>
      <w:r w:rsidRPr="009B66A4">
        <w:rPr>
          <w:lang w:val="en-US"/>
        </w:rPr>
        <w:t>: Symmetric signaling on the Negotiation and Agreement Layer</w:t>
      </w:r>
      <w:r w:rsidR="00696237" w:rsidRPr="009B66A4">
        <w:rPr>
          <w:lang w:val="en-US"/>
        </w:rPr>
        <w:t>. Both parties implement the WS-Agreement Negotiation and WS-Agreement port types. Moreover, both parties have their own instance of the original agreement. After the negotiation process, the responder of the original agreement creates the renegotiated agreement.</w:t>
      </w:r>
    </w:p>
    <w:p w:rsidR="001A17B8" w:rsidRPr="009B66A4" w:rsidRDefault="001A17B8" w:rsidP="001A17B8">
      <w:pPr>
        <w:rPr>
          <w:lang w:val="en-US"/>
        </w:rPr>
      </w:pPr>
    </w:p>
    <w:p w:rsidR="001A17B8" w:rsidRPr="009B66A4" w:rsidRDefault="001A17B8" w:rsidP="001A17B8">
      <w:pPr>
        <w:pStyle w:val="berschrift3"/>
        <w:widowControl/>
        <w:numPr>
          <w:numberingChange w:id="183" w:author="Ph W" w:date="2010-09-02T11:37:00Z" w:original="%1:5:0:.%2:4:0:.%3:4:0:"/>
        </w:numPr>
        <w:suppressAutoHyphens w:val="0"/>
        <w:spacing w:after="60"/>
        <w:rPr>
          <w:lang w:val="en-US"/>
        </w:rPr>
      </w:pPr>
      <w:bookmarkStart w:id="184" w:name="_Toc255910714"/>
      <w:r w:rsidRPr="009B66A4">
        <w:rPr>
          <w:lang w:val="en-US"/>
        </w:rPr>
        <w:t>Negotiation Factory Port Type</w:t>
      </w:r>
      <w:bookmarkEnd w:id="184"/>
    </w:p>
    <w:p w:rsidR="001A17B8" w:rsidRPr="009B66A4" w:rsidRDefault="001A17B8" w:rsidP="001A17B8">
      <w:pPr>
        <w:pStyle w:val="berschrift4"/>
        <w:widowControl/>
        <w:numPr>
          <w:numberingChange w:id="185" w:author="Ph W" w:date="2010-09-02T11:37:00Z" w:original="%1:5:0:.%2:4:0:.%3:4:0:.%4:1:0:"/>
        </w:numPr>
        <w:suppressAutoHyphens w:val="0"/>
        <w:rPr>
          <w:lang w:val="en-US"/>
        </w:rPr>
      </w:pPr>
      <w:bookmarkStart w:id="186" w:name="_Toc255910715"/>
      <w:r w:rsidRPr="009B66A4">
        <w:rPr>
          <w:lang w:val="en-US"/>
        </w:rPr>
        <w:t>Operation wsag-neg:InitiateNegotiation</w:t>
      </w:r>
      <w:bookmarkEnd w:id="186"/>
    </w:p>
    <w:p w:rsidR="001A17B8" w:rsidRPr="009B66A4" w:rsidRDefault="001A17B8" w:rsidP="001A17B8">
      <w:pPr>
        <w:rPr>
          <w:lang w:val="en-US"/>
        </w:rPr>
      </w:pPr>
      <w:r w:rsidRPr="009B66A4">
        <w:rPr>
          <w:lang w:val="en-US"/>
        </w:rPr>
        <w:t xml:space="preserve">The wsag-neg:InitiateNegotiation operation is used to create a new negotiation. </w:t>
      </w:r>
    </w:p>
    <w:p w:rsidR="001A17B8" w:rsidRPr="009B66A4" w:rsidRDefault="001A17B8" w:rsidP="00020765">
      <w:pPr>
        <w:pStyle w:val="berschrift5"/>
        <w:keepNext/>
        <w:widowControl/>
        <w:numPr>
          <w:numberingChange w:id="187" w:author="Ph W" w:date="2010-09-02T11:37:00Z" w:original="%1:5:0:.%2:4:0:.%3:4:0:.%4:1:0:.%5:1:0:"/>
        </w:numPr>
        <w:suppressAutoHyphens w:val="0"/>
        <w:rPr>
          <w:lang w:val="en-US"/>
        </w:rPr>
      </w:pPr>
      <w:bookmarkStart w:id="188" w:name="_Toc255910716"/>
      <w:r w:rsidRPr="009B66A4">
        <w:rPr>
          <w:lang w:val="en-US"/>
        </w:rPr>
        <w:t>Input</w:t>
      </w:r>
      <w:bookmarkEnd w:id="188"/>
    </w:p>
    <w:p w:rsidR="001A17B8" w:rsidRPr="009B66A4" w:rsidRDefault="001A17B8" w:rsidP="00020765">
      <w:pPr>
        <w:pStyle w:val="Code"/>
      </w:pPr>
      <w:r w:rsidRPr="009B66A4">
        <w:t>&lt;wsag-neg:InitiateNegotiationInput&gt;</w:t>
      </w:r>
    </w:p>
    <w:p w:rsidR="001A17B8" w:rsidRPr="009B66A4" w:rsidRDefault="001A17B8" w:rsidP="00020765">
      <w:pPr>
        <w:pStyle w:val="Code"/>
      </w:pPr>
      <w:r w:rsidRPr="009B66A4">
        <w:tab/>
        <w:t>&lt;wsag-neg:InitiatorNegotiationEPR&gt;</w:t>
      </w:r>
    </w:p>
    <w:p w:rsidR="001A17B8" w:rsidRPr="009B66A4" w:rsidRDefault="001A17B8" w:rsidP="001A17B8">
      <w:pPr>
        <w:pStyle w:val="Code"/>
      </w:pPr>
      <w:r w:rsidRPr="009B66A4">
        <w:tab/>
      </w:r>
      <w:r w:rsidRPr="009B66A4">
        <w:tab/>
        <w:t>&lt;wsa:EndpointReference&gt;</w:t>
      </w:r>
    </w:p>
    <w:p w:rsidR="001A17B8" w:rsidRPr="009B66A4" w:rsidRDefault="001A17B8" w:rsidP="001A17B8">
      <w:pPr>
        <w:pStyle w:val="Code"/>
      </w:pPr>
      <w:r w:rsidRPr="009B66A4">
        <w:tab/>
      </w:r>
      <w:r w:rsidRPr="009B66A4">
        <w:tab/>
      </w:r>
      <w:r w:rsidRPr="009B66A4">
        <w:tab/>
        <w:t>wsa:EndpointReferenceType</w:t>
      </w:r>
    </w:p>
    <w:p w:rsidR="001A17B8" w:rsidRPr="009B66A4" w:rsidRDefault="001A17B8" w:rsidP="001A17B8">
      <w:pPr>
        <w:pStyle w:val="Code"/>
      </w:pPr>
      <w:r w:rsidRPr="009B66A4">
        <w:tab/>
      </w:r>
      <w:r w:rsidRPr="009B66A4">
        <w:tab/>
        <w:t>&lt;/wsa:EndpointReference&gt;</w:t>
      </w:r>
    </w:p>
    <w:p w:rsidR="001A17B8" w:rsidRPr="009B66A4" w:rsidRDefault="001A17B8" w:rsidP="001A17B8">
      <w:pPr>
        <w:pStyle w:val="Code"/>
      </w:pPr>
      <w:r w:rsidRPr="009B66A4">
        <w:tab/>
        <w:t>&lt;/wsag-neg:InitiatorNegotiationEPR&gt; ?</w:t>
      </w:r>
    </w:p>
    <w:p w:rsidR="001A17B8" w:rsidRPr="009B66A4" w:rsidRDefault="001A17B8" w:rsidP="001A17B8">
      <w:pPr>
        <w:pStyle w:val="Code"/>
      </w:pPr>
      <w:r w:rsidRPr="009B66A4">
        <w:tab/>
        <w:t>&lt;wsag-neg:NegotiationContext&gt;</w:t>
      </w:r>
    </w:p>
    <w:p w:rsidR="001A17B8" w:rsidRPr="009B66A4" w:rsidRDefault="001A17B8" w:rsidP="001A17B8">
      <w:pPr>
        <w:pStyle w:val="Code"/>
      </w:pPr>
      <w:r w:rsidRPr="009B66A4">
        <w:tab/>
        <w:t>…</w:t>
      </w:r>
    </w:p>
    <w:p w:rsidR="001A17B8" w:rsidRPr="009B66A4" w:rsidRDefault="001A17B8" w:rsidP="001A17B8">
      <w:pPr>
        <w:pStyle w:val="Code"/>
      </w:pPr>
      <w:r w:rsidRPr="009B66A4">
        <w:tab/>
        <w:t>&lt;/wsag-neg:NegotiationContext&gt;</w:t>
      </w:r>
    </w:p>
    <w:p w:rsidR="001A17B8" w:rsidRPr="009B66A4" w:rsidRDefault="001A17B8" w:rsidP="001A17B8">
      <w:pPr>
        <w:pStyle w:val="Code"/>
      </w:pPr>
      <w:r w:rsidRPr="009B66A4">
        <w:tab/>
        <w:t>&lt;wsag-neg:</w:t>
      </w:r>
      <w:r w:rsidR="00B355DA" w:rsidRPr="009B66A4">
        <w:t>Nonc</w:t>
      </w:r>
      <w:r w:rsidRPr="009B66A4">
        <w:t>riticalExtension&gt;</w:t>
      </w:r>
    </w:p>
    <w:p w:rsidR="001A17B8" w:rsidRPr="009B66A4" w:rsidRDefault="001A17B8" w:rsidP="001A17B8">
      <w:pPr>
        <w:pStyle w:val="Code"/>
      </w:pPr>
      <w:r w:rsidRPr="009B66A4">
        <w:tab/>
      </w:r>
      <w:r w:rsidRPr="009B66A4">
        <w:tab/>
        <w:t>&lt;xs:any&gt; … &lt;/xs:any&gt;</w:t>
      </w:r>
    </w:p>
    <w:p w:rsidR="001A17B8" w:rsidRPr="009B66A4" w:rsidRDefault="001A17B8" w:rsidP="001A17B8">
      <w:pPr>
        <w:pStyle w:val="Code"/>
      </w:pPr>
      <w:r w:rsidRPr="009B66A4">
        <w:tab/>
        <w:t>&lt;/wsag-neg:</w:t>
      </w:r>
      <w:r w:rsidR="00B355DA" w:rsidRPr="009B66A4">
        <w:t>Nonc</w:t>
      </w:r>
      <w:r w:rsidRPr="009B66A4">
        <w:t>riticalExtension&gt; *</w:t>
      </w:r>
    </w:p>
    <w:p w:rsidR="001A17B8" w:rsidRPr="009B66A4" w:rsidRDefault="001A17B8" w:rsidP="001A17B8">
      <w:pPr>
        <w:pStyle w:val="Code"/>
      </w:pPr>
      <w:r w:rsidRPr="009B66A4">
        <w:tab/>
        <w:t>&lt;xs:any&gt; … &lt;/xs:any&gt; *</w:t>
      </w:r>
    </w:p>
    <w:p w:rsidR="001A17B8" w:rsidRPr="009B66A4" w:rsidRDefault="001A17B8" w:rsidP="001A17B8">
      <w:pPr>
        <w:pStyle w:val="Code"/>
      </w:pPr>
      <w:r w:rsidRPr="009B66A4">
        <w:t>&lt;/wsag-neg:InitiateNegotiationInput&gt;</w:t>
      </w:r>
    </w:p>
    <w:p w:rsidR="001A17B8" w:rsidRPr="009B66A4" w:rsidRDefault="001A17B8" w:rsidP="001A17B8">
      <w:pPr>
        <w:rPr>
          <w:lang w:val="en-US"/>
        </w:rPr>
      </w:pPr>
    </w:p>
    <w:p w:rsidR="001A17B8" w:rsidRPr="009B66A4" w:rsidRDefault="001A17B8" w:rsidP="001A17B8">
      <w:pPr>
        <w:rPr>
          <w:i/>
          <w:lang w:val="en-US"/>
        </w:rPr>
      </w:pPr>
      <w:r w:rsidRPr="009B66A4">
        <w:rPr>
          <w:i/>
          <w:lang w:val="en-US"/>
        </w:rPr>
        <w:t>/wsag-neg:InitiateNegotiationInput</w:t>
      </w:r>
    </w:p>
    <w:p w:rsidR="004B4B55" w:rsidRPr="009B66A4" w:rsidRDefault="001A17B8" w:rsidP="001A17B8">
      <w:pPr>
        <w:ind w:left="708"/>
        <w:rPr>
          <w:lang w:val="en-US"/>
        </w:rPr>
      </w:pPr>
      <w:r w:rsidRPr="009B66A4">
        <w:rPr>
          <w:lang w:val="en-US"/>
        </w:rPr>
        <w:t xml:space="preserve">This is the outermost tag that encapsulates the input of an </w:t>
      </w:r>
      <w:r w:rsidRPr="009B66A4">
        <w:rPr>
          <w:i/>
          <w:lang w:val="en-US"/>
        </w:rPr>
        <w:t>initiateNegotiation</w:t>
      </w:r>
      <w:r w:rsidRPr="009B66A4">
        <w:rPr>
          <w:lang w:val="en-US"/>
        </w:rPr>
        <w:t xml:space="preserve"> request.</w:t>
      </w:r>
    </w:p>
    <w:p w:rsidR="001A17B8" w:rsidRPr="009B66A4" w:rsidRDefault="001A17B8" w:rsidP="001A17B8">
      <w:pPr>
        <w:ind w:left="708"/>
        <w:rPr>
          <w:lang w:val="en-US"/>
        </w:rPr>
      </w:pPr>
    </w:p>
    <w:p w:rsidR="001A17B8" w:rsidRPr="009B66A4" w:rsidRDefault="001A17B8" w:rsidP="001A17B8">
      <w:pPr>
        <w:keepNext/>
        <w:rPr>
          <w:lang w:val="en-US"/>
        </w:rPr>
      </w:pPr>
      <w:r w:rsidRPr="009B66A4">
        <w:rPr>
          <w:lang w:val="en-US"/>
        </w:rPr>
        <w:t>/wsag-neg:InitiateNegotiationInput/wsag-neg:InitiatorNegotiationEPR</w:t>
      </w:r>
    </w:p>
    <w:p w:rsidR="004B4B55" w:rsidRPr="009B66A4" w:rsidRDefault="001A17B8" w:rsidP="001A17B8">
      <w:pPr>
        <w:keepNext/>
        <w:ind w:left="708"/>
        <w:rPr>
          <w:lang w:val="en-US"/>
        </w:rPr>
      </w:pPr>
      <w:r w:rsidRPr="009B66A4">
        <w:rPr>
          <w:lang w:val="en-US"/>
        </w:rPr>
        <w:t xml:space="preserve">This OPTIONAL element identifies the endpoint of a </w:t>
      </w:r>
      <w:r w:rsidRPr="009B66A4">
        <w:rPr>
          <w:i/>
          <w:lang w:val="en-US"/>
        </w:rPr>
        <w:t>Negotiation</w:t>
      </w:r>
      <w:r w:rsidRPr="009B66A4">
        <w:rPr>
          <w:lang w:val="en-US"/>
        </w:rPr>
        <w:t xml:space="preserve"> instance provided by the initiator of the negotiation. This endpoint MAY be used in symmetric deployment scenarios of the Negotiation port type in order to initiate a bilateral negotiation.</w:t>
      </w:r>
    </w:p>
    <w:p w:rsidR="001A17B8" w:rsidRPr="009B66A4" w:rsidRDefault="001A17B8" w:rsidP="001A17B8">
      <w:pPr>
        <w:keepNext/>
        <w:ind w:left="708"/>
        <w:rPr>
          <w:lang w:val="en-US"/>
        </w:rPr>
      </w:pPr>
    </w:p>
    <w:p w:rsidR="001A17B8" w:rsidRPr="009B66A4" w:rsidRDefault="001A17B8" w:rsidP="001A17B8">
      <w:pPr>
        <w:rPr>
          <w:i/>
          <w:lang w:val="en-US"/>
        </w:rPr>
      </w:pPr>
      <w:r w:rsidRPr="009B66A4">
        <w:rPr>
          <w:i/>
          <w:lang w:val="en-US"/>
        </w:rPr>
        <w:t>/wsag-neg:InitiateNegotiationInput/wsag-neg:NegotiationContext</w:t>
      </w:r>
    </w:p>
    <w:p w:rsidR="004B4B55" w:rsidRPr="009B66A4" w:rsidRDefault="001A17B8" w:rsidP="001A17B8">
      <w:pPr>
        <w:ind w:left="708"/>
        <w:rPr>
          <w:lang w:val="en-US"/>
        </w:rPr>
      </w:pPr>
      <w:r w:rsidRPr="009B66A4">
        <w:rPr>
          <w:lang w:val="en-US"/>
        </w:rPr>
        <w:t>This REQUIRED element defines the context of the negotiation that is initiated. All definitions supplied in the negotiation context apply to the whole negotiation that is initiated.</w:t>
      </w:r>
    </w:p>
    <w:p w:rsidR="001A17B8" w:rsidRPr="009B66A4" w:rsidRDefault="001A17B8" w:rsidP="001A17B8">
      <w:pPr>
        <w:ind w:left="708"/>
        <w:rPr>
          <w:lang w:val="en-US"/>
        </w:rPr>
      </w:pPr>
    </w:p>
    <w:p w:rsidR="001A17B8" w:rsidRPr="009B66A4" w:rsidRDefault="001A17B8" w:rsidP="00B355DA">
      <w:pPr>
        <w:keepNext/>
        <w:widowControl/>
        <w:rPr>
          <w:i/>
          <w:lang w:val="en-US"/>
        </w:rPr>
      </w:pPr>
      <w:r w:rsidRPr="009B66A4">
        <w:rPr>
          <w:i/>
          <w:lang w:val="en-US"/>
        </w:rPr>
        <w:t>/wsag-neg:InitiateNegotiationInput/wsag-neg:Non</w:t>
      </w:r>
      <w:r w:rsidR="00B355DA" w:rsidRPr="009B66A4">
        <w:rPr>
          <w:i/>
          <w:lang w:val="en-US"/>
        </w:rPr>
        <w:t>c</w:t>
      </w:r>
      <w:r w:rsidRPr="009B66A4">
        <w:rPr>
          <w:i/>
          <w:lang w:val="en-US"/>
        </w:rPr>
        <w:t>riticalExtension</w:t>
      </w:r>
    </w:p>
    <w:p w:rsidR="001A17B8" w:rsidRPr="009B66A4" w:rsidRDefault="001A17B8" w:rsidP="00B355DA">
      <w:pPr>
        <w:keepNext/>
        <w:widowControl/>
        <w:ind w:left="708"/>
        <w:rPr>
          <w:lang w:val="en-US"/>
        </w:rPr>
      </w:pPr>
      <w:r w:rsidRPr="009B66A4">
        <w:rPr>
          <w:lang w:val="en-US"/>
        </w:rPr>
        <w:t>Additional elements MAY carry non-critical extensions</w:t>
      </w:r>
      <w:r w:rsidR="004B4B55" w:rsidRPr="009B66A4">
        <w:rPr>
          <w:lang w:val="en-US"/>
        </w:rPr>
        <w:t>,</w:t>
      </w:r>
      <w:r w:rsidRPr="009B66A4">
        <w:rPr>
          <w:lang w:val="en-US"/>
        </w:rPr>
        <w:t xml:space="preserve"> which control augmented negotiation and agreement creation mechanisms. The responder MAY ignore non-critical extensions and behave as if they are not present. A responder SHOULD obey non-critical extensions if it is able and willing. The meaning of extensions and how to obey them is domain-specific and MUST be understood from the extension content itself.</w:t>
      </w:r>
    </w:p>
    <w:p w:rsidR="001A17B8" w:rsidRPr="009B66A4" w:rsidRDefault="001A17B8" w:rsidP="001A17B8">
      <w:pPr>
        <w:rPr>
          <w:i/>
          <w:lang w:val="en-US"/>
        </w:rPr>
      </w:pPr>
      <w:r w:rsidRPr="009B66A4">
        <w:rPr>
          <w:i/>
          <w:lang w:val="en-US"/>
        </w:rPr>
        <w:t>/wsag-neg:InitiateNegotiationInput/xs:any##other</w:t>
      </w:r>
    </w:p>
    <w:p w:rsidR="001A17B8" w:rsidRPr="009B66A4" w:rsidRDefault="001A17B8" w:rsidP="001A17B8">
      <w:pPr>
        <w:ind w:left="708"/>
        <w:rPr>
          <w:lang w:val="en-US"/>
        </w:rPr>
      </w:pPr>
      <w:r w:rsidRPr="009B66A4">
        <w:rPr>
          <w:lang w:val="en-US"/>
        </w:rPr>
        <w:t>These optional elements MAY be used to carry critical extensions which control additional (re-)negotiation and agreement creation mechanisms. All extensions are considered mandatory, i.e. the responder MUST return a fault if any extension is not understood or the responder is unwilling to support the extension. The meaning of extensions and how to obey them is domain-specific and MUST be understood from the extension content itself.</w:t>
      </w:r>
    </w:p>
    <w:p w:rsidR="001A17B8" w:rsidRPr="009B66A4" w:rsidRDefault="001A17B8" w:rsidP="001A17B8">
      <w:pPr>
        <w:pStyle w:val="berschrift5"/>
        <w:widowControl/>
        <w:numPr>
          <w:numberingChange w:id="189" w:author="Ph W" w:date="2010-09-02T11:37:00Z" w:original="%1:5:0:.%2:4:0:.%3:4:0:.%4:1:0:.%5:2:0:"/>
        </w:numPr>
        <w:suppressAutoHyphens w:val="0"/>
        <w:rPr>
          <w:lang w:val="en-US"/>
        </w:rPr>
      </w:pPr>
      <w:bookmarkStart w:id="190" w:name="_Toc255910717"/>
      <w:r w:rsidRPr="009B66A4">
        <w:rPr>
          <w:lang w:val="en-US"/>
        </w:rPr>
        <w:t>Result</w:t>
      </w:r>
      <w:bookmarkEnd w:id="190"/>
    </w:p>
    <w:p w:rsidR="001A17B8" w:rsidRPr="009B66A4" w:rsidRDefault="001A17B8" w:rsidP="001A17B8">
      <w:pPr>
        <w:pStyle w:val="Code"/>
      </w:pPr>
      <w:r w:rsidRPr="009B66A4">
        <w:t>&lt;wsag-neg:InitiateNegotiationOutput&gt;</w:t>
      </w:r>
    </w:p>
    <w:p w:rsidR="001A17B8" w:rsidRPr="009B66A4" w:rsidRDefault="001A17B8" w:rsidP="001A17B8">
      <w:pPr>
        <w:pStyle w:val="Code"/>
      </w:pPr>
      <w:r w:rsidRPr="009B66A4">
        <w:tab/>
        <w:t>&lt;wsag-neg:CreatedNegotiationEPR&gt;</w:t>
      </w:r>
    </w:p>
    <w:p w:rsidR="001A17B8" w:rsidRPr="009B66A4" w:rsidRDefault="001A17B8" w:rsidP="001A17B8">
      <w:pPr>
        <w:pStyle w:val="Code"/>
      </w:pPr>
      <w:r w:rsidRPr="009B66A4">
        <w:tab/>
      </w:r>
      <w:r w:rsidRPr="009B66A4">
        <w:tab/>
        <w:t>wsa:EndpointReferenceType</w:t>
      </w:r>
    </w:p>
    <w:p w:rsidR="001A17B8" w:rsidRPr="009B66A4" w:rsidRDefault="001A17B8" w:rsidP="001A17B8">
      <w:pPr>
        <w:pStyle w:val="Code"/>
      </w:pPr>
      <w:r w:rsidRPr="009B66A4">
        <w:tab/>
        <w:t xml:space="preserve">&lt;/wsag-neg:CreatedNegotiationEPR&gt; </w:t>
      </w:r>
    </w:p>
    <w:p w:rsidR="001A17B8" w:rsidRPr="009B66A4" w:rsidRDefault="001A17B8" w:rsidP="001A17B8">
      <w:pPr>
        <w:pStyle w:val="Code"/>
      </w:pPr>
      <w:r w:rsidRPr="009B66A4">
        <w:tab/>
        <w:t>&lt;xs:any&gt; … &lt;/xs:any&gt; *</w:t>
      </w:r>
    </w:p>
    <w:p w:rsidR="001A17B8" w:rsidRPr="009B66A4" w:rsidRDefault="001A17B8" w:rsidP="001A17B8">
      <w:pPr>
        <w:pStyle w:val="Code"/>
      </w:pPr>
      <w:r w:rsidRPr="009B66A4">
        <w:t>&lt;/wsag-neg:InitiateNegotiationOutput&gt;</w:t>
      </w:r>
    </w:p>
    <w:p w:rsidR="001A17B8" w:rsidRPr="009B66A4" w:rsidRDefault="001A17B8" w:rsidP="001A17B8">
      <w:pPr>
        <w:rPr>
          <w:i/>
          <w:lang w:val="en-US"/>
        </w:rPr>
      </w:pPr>
      <w:r w:rsidRPr="009B66A4">
        <w:rPr>
          <w:i/>
          <w:lang w:val="en-US"/>
        </w:rPr>
        <w:t>/wsag-neg:InitiateNegotiationInput/wsag-neg:CreatedNegotiationEPR</w:t>
      </w:r>
    </w:p>
    <w:p w:rsidR="004B4B55" w:rsidRPr="009B66A4" w:rsidRDefault="001A17B8" w:rsidP="001A17B8">
      <w:pPr>
        <w:ind w:left="708"/>
        <w:rPr>
          <w:lang w:val="en-US"/>
        </w:rPr>
      </w:pPr>
      <w:r w:rsidRPr="009B66A4">
        <w:rPr>
          <w:lang w:val="en-US"/>
        </w:rPr>
        <w:t>This element is the EPR of the newly created negotiation. The created negotiation instance MUST bear the same context as provided in the input. This element MUST appear in an</w:t>
      </w:r>
      <w:r w:rsidR="004B4B55" w:rsidRPr="009B66A4">
        <w:rPr>
          <w:lang w:val="en-US"/>
        </w:rPr>
        <w:t xml:space="preserve"> initiate negotiation response.</w:t>
      </w:r>
    </w:p>
    <w:p w:rsidR="001A17B8" w:rsidRPr="009B66A4" w:rsidRDefault="001A17B8" w:rsidP="001A17B8">
      <w:pPr>
        <w:ind w:left="708"/>
        <w:rPr>
          <w:lang w:val="en-US"/>
        </w:rPr>
      </w:pPr>
    </w:p>
    <w:p w:rsidR="001A17B8" w:rsidRPr="009B66A4" w:rsidRDefault="001A17B8" w:rsidP="001A17B8">
      <w:pPr>
        <w:keepNext/>
        <w:rPr>
          <w:i/>
          <w:lang w:val="en-US"/>
        </w:rPr>
      </w:pPr>
      <w:r w:rsidRPr="009B66A4">
        <w:rPr>
          <w:i/>
          <w:lang w:val="en-US"/>
        </w:rPr>
        <w:t>/wsag-neg:InitiateNegotiationInput/xs:any##other</w:t>
      </w:r>
    </w:p>
    <w:p w:rsidR="001A17B8" w:rsidRPr="009B66A4" w:rsidRDefault="001A17B8" w:rsidP="001A17B8">
      <w:pPr>
        <w:keepNext/>
        <w:ind w:left="708"/>
        <w:rPr>
          <w:lang w:val="en-US"/>
        </w:rPr>
      </w:pPr>
      <w:r w:rsidRPr="009B66A4">
        <w:rPr>
          <w:lang w:val="en-US"/>
        </w:rPr>
        <w:t>The response MAY carry additional domain specific elements that are associated with the corresponding extensions of the input message.</w:t>
      </w:r>
    </w:p>
    <w:p w:rsidR="001A17B8" w:rsidRPr="009B66A4" w:rsidRDefault="001A17B8" w:rsidP="001A17B8">
      <w:pPr>
        <w:pStyle w:val="berschrift5"/>
        <w:widowControl/>
        <w:numPr>
          <w:numberingChange w:id="191" w:author="Ph W" w:date="2010-09-02T11:37:00Z" w:original="%1:5:0:.%2:4:0:.%3:4:0:.%4:1:0:.%5:3:0:"/>
        </w:numPr>
        <w:suppressAutoHyphens w:val="0"/>
        <w:rPr>
          <w:lang w:val="en-US"/>
        </w:rPr>
      </w:pPr>
      <w:bookmarkStart w:id="192" w:name="_Toc255910718"/>
      <w:r w:rsidRPr="009B66A4">
        <w:rPr>
          <w:lang w:val="en-US"/>
        </w:rPr>
        <w:t>Faults</w:t>
      </w:r>
      <w:bookmarkEnd w:id="192"/>
    </w:p>
    <w:p w:rsidR="001A17B8" w:rsidRPr="009B66A4" w:rsidRDefault="001A17B8" w:rsidP="001A17B8">
      <w:pPr>
        <w:rPr>
          <w:lang w:val="en-US"/>
        </w:rPr>
      </w:pPr>
      <w:r w:rsidRPr="009B66A4">
        <w:rPr>
          <w:lang w:val="en-US"/>
        </w:rPr>
        <w:t>A fault response indicates that the request for creating a negotiation was rejected and may also include domain specific reasons.</w:t>
      </w:r>
    </w:p>
    <w:p w:rsidR="001A17B8" w:rsidRPr="009B66A4" w:rsidRDefault="001A17B8" w:rsidP="001A17B8">
      <w:pPr>
        <w:pStyle w:val="berschrift3"/>
        <w:widowControl/>
        <w:numPr>
          <w:numberingChange w:id="193" w:author="Ph W" w:date="2010-09-02T11:37:00Z" w:original="%1:5:0:.%2:4:0:.%3:5:0:"/>
        </w:numPr>
        <w:suppressAutoHyphens w:val="0"/>
        <w:spacing w:after="60"/>
        <w:rPr>
          <w:lang w:val="en-US"/>
        </w:rPr>
      </w:pPr>
      <w:bookmarkStart w:id="194" w:name="_Toc255910719"/>
      <w:r w:rsidRPr="009B66A4">
        <w:rPr>
          <w:lang w:val="en-US"/>
        </w:rPr>
        <w:t>Negotiation Port Type</w:t>
      </w:r>
      <w:bookmarkEnd w:id="194"/>
    </w:p>
    <w:p w:rsidR="001A17B8" w:rsidRPr="009B66A4" w:rsidRDefault="001A17B8" w:rsidP="001A17B8">
      <w:pPr>
        <w:pStyle w:val="berschrift4"/>
        <w:widowControl/>
        <w:numPr>
          <w:numberingChange w:id="195" w:author="Ph W" w:date="2010-09-02T11:37:00Z" w:original="%1:5:0:.%2:4:0:.%3:5:0:.%4:1:0:"/>
        </w:numPr>
        <w:suppressAutoHyphens w:val="0"/>
        <w:rPr>
          <w:lang w:val="en-US"/>
        </w:rPr>
      </w:pPr>
      <w:bookmarkStart w:id="196" w:name="_Toc255910720"/>
      <w:r w:rsidRPr="009B66A4">
        <w:rPr>
          <w:lang w:val="en-US"/>
        </w:rPr>
        <w:t>Operation wsag-neg:Negotiate</w:t>
      </w:r>
      <w:bookmarkEnd w:id="196"/>
    </w:p>
    <w:p w:rsidR="001A17B8" w:rsidRPr="009B66A4" w:rsidRDefault="001A17B8" w:rsidP="001A17B8">
      <w:pPr>
        <w:rPr>
          <w:lang w:val="en-US"/>
        </w:rPr>
      </w:pPr>
      <w:r w:rsidRPr="009B66A4">
        <w:rPr>
          <w:lang w:val="en-US"/>
        </w:rPr>
        <w:t>The wsag-neg:Negotiate operation is used to negotiate offers based on an offer-counter offer model.</w:t>
      </w:r>
    </w:p>
    <w:p w:rsidR="001A17B8" w:rsidRPr="009B66A4" w:rsidRDefault="001A17B8" w:rsidP="001A17B8">
      <w:pPr>
        <w:pStyle w:val="berschrift5"/>
        <w:widowControl/>
        <w:numPr>
          <w:numberingChange w:id="197" w:author="Ph W" w:date="2010-09-02T11:37:00Z" w:original="%1:5:0:.%2:4:0:.%3:5:0:.%4:1:0:.%5:1:0:"/>
        </w:numPr>
        <w:suppressAutoHyphens w:val="0"/>
        <w:rPr>
          <w:lang w:val="en-US"/>
        </w:rPr>
      </w:pPr>
      <w:bookmarkStart w:id="198" w:name="_Toc255910721"/>
      <w:r w:rsidRPr="009B66A4">
        <w:rPr>
          <w:lang w:val="en-US"/>
        </w:rPr>
        <w:t>Input</w:t>
      </w:r>
      <w:bookmarkEnd w:id="198"/>
    </w:p>
    <w:p w:rsidR="001A17B8" w:rsidRPr="009B66A4" w:rsidRDefault="001A17B8" w:rsidP="00020765">
      <w:pPr>
        <w:pStyle w:val="Code"/>
      </w:pPr>
      <w:r w:rsidRPr="009B66A4">
        <w:t>&lt;wsag-neg:NegotiateInput&gt;</w:t>
      </w:r>
    </w:p>
    <w:p w:rsidR="001A17B8" w:rsidRPr="009B66A4" w:rsidRDefault="001A17B8" w:rsidP="00020765">
      <w:pPr>
        <w:pStyle w:val="Code"/>
      </w:pPr>
      <w:r w:rsidRPr="009B66A4">
        <w:tab/>
        <w:t>&lt;wsag-neg:NegotiationOffer&gt;</w:t>
      </w:r>
    </w:p>
    <w:p w:rsidR="001A17B8" w:rsidRPr="009B66A4" w:rsidRDefault="001A17B8" w:rsidP="00020765">
      <w:pPr>
        <w:pStyle w:val="Code"/>
      </w:pPr>
      <w:r w:rsidRPr="009B66A4">
        <w:tab/>
      </w:r>
      <w:r w:rsidRPr="009B66A4">
        <w:tab/>
        <w:t>wsag-neg:NegotiationOfferType</w:t>
      </w:r>
    </w:p>
    <w:p w:rsidR="001A17B8" w:rsidRPr="009B66A4" w:rsidRDefault="001A17B8" w:rsidP="00020765">
      <w:pPr>
        <w:pStyle w:val="Code"/>
      </w:pPr>
      <w:r w:rsidRPr="009B66A4">
        <w:tab/>
        <w:t>&lt;/wsag-neg:NegotiationOffer&gt;  +</w:t>
      </w:r>
    </w:p>
    <w:p w:rsidR="001A17B8" w:rsidRPr="009B66A4" w:rsidRDefault="001A17B8" w:rsidP="00020765">
      <w:pPr>
        <w:pStyle w:val="Code"/>
      </w:pPr>
      <w:r w:rsidRPr="009B66A4">
        <w:tab/>
        <w:t>&lt;xs:any&gt; … &lt;/xs:any&gt; *</w:t>
      </w:r>
    </w:p>
    <w:p w:rsidR="001A17B8" w:rsidRPr="009B66A4" w:rsidRDefault="001A17B8" w:rsidP="00020765">
      <w:pPr>
        <w:pStyle w:val="Code"/>
      </w:pPr>
      <w:r w:rsidRPr="009B66A4">
        <w:t>&lt;/wsag-neg:NegotiateInput&gt;</w:t>
      </w:r>
    </w:p>
    <w:p w:rsidR="004B4B55" w:rsidRPr="009B66A4" w:rsidRDefault="004B4B55" w:rsidP="001A17B8">
      <w:pPr>
        <w:rPr>
          <w:lang w:val="en-US"/>
        </w:rPr>
      </w:pPr>
    </w:p>
    <w:p w:rsidR="001A17B8" w:rsidRPr="009B66A4" w:rsidRDefault="001A17B8" w:rsidP="001A17B8">
      <w:pPr>
        <w:rPr>
          <w:i/>
          <w:lang w:val="en-US"/>
        </w:rPr>
      </w:pPr>
      <w:r w:rsidRPr="009B66A4">
        <w:rPr>
          <w:i/>
          <w:lang w:val="en-US"/>
        </w:rPr>
        <w:t>/wsag-neg:NegotiateInput/wsag-neg:NegotiationOffer</w:t>
      </w:r>
    </w:p>
    <w:p w:rsidR="004B4B55" w:rsidRPr="009B66A4" w:rsidRDefault="001A17B8" w:rsidP="001A17B8">
      <w:pPr>
        <w:ind w:left="708"/>
        <w:rPr>
          <w:lang w:val="en-US"/>
        </w:rPr>
      </w:pPr>
      <w:r w:rsidRPr="009B66A4">
        <w:rPr>
          <w:lang w:val="en-US"/>
        </w:rPr>
        <w:t xml:space="preserve">The input of the negotiation operation MUST contain at least one negotiation offer. All </w:t>
      </w:r>
      <w:r w:rsidR="008464C2" w:rsidRPr="009B66A4">
        <w:rPr>
          <w:lang w:val="en-US"/>
        </w:rPr>
        <w:t xml:space="preserve">negotiation </w:t>
      </w:r>
      <w:r w:rsidRPr="009B66A4">
        <w:rPr>
          <w:lang w:val="en-US"/>
        </w:rPr>
        <w:t>offers must refer to one of the templates provided by the agreement factory specified in the negotiation context</w:t>
      </w:r>
      <w:r w:rsidR="004B4B55" w:rsidRPr="009B66A4">
        <w:rPr>
          <w:lang w:val="en-US"/>
        </w:rPr>
        <w:t>.</w:t>
      </w:r>
    </w:p>
    <w:p w:rsidR="001A17B8" w:rsidRPr="009B66A4" w:rsidRDefault="001A17B8" w:rsidP="001A17B8">
      <w:pPr>
        <w:ind w:left="708"/>
        <w:rPr>
          <w:lang w:val="en-US"/>
        </w:rPr>
      </w:pPr>
    </w:p>
    <w:p w:rsidR="001A17B8" w:rsidRPr="009B66A4" w:rsidRDefault="001A17B8" w:rsidP="001A17B8">
      <w:pPr>
        <w:rPr>
          <w:i/>
          <w:lang w:val="en-US"/>
        </w:rPr>
      </w:pPr>
      <w:r w:rsidRPr="009B66A4">
        <w:rPr>
          <w:i/>
          <w:lang w:val="en-US"/>
        </w:rPr>
        <w:t>/wsag-neg:NegotiateInput/{any}</w:t>
      </w:r>
    </w:p>
    <w:p w:rsidR="001A17B8" w:rsidRPr="009B66A4" w:rsidRDefault="001A17B8" w:rsidP="001A17B8">
      <w:pPr>
        <w:ind w:left="708"/>
        <w:rPr>
          <w:lang w:val="en-US"/>
        </w:rPr>
      </w:pPr>
      <w:r w:rsidRPr="009B66A4">
        <w:rPr>
          <w:lang w:val="en-US"/>
        </w:rPr>
        <w:t>The Negotiate input message MAY contain optional elements to control the negotiation process</w:t>
      </w:r>
      <w:r w:rsidRPr="009B66A4" w:rsidDel="006F7860">
        <w:rPr>
          <w:lang w:val="en-US"/>
        </w:rPr>
        <w:t xml:space="preserve"> </w:t>
      </w:r>
      <w:r w:rsidRPr="009B66A4">
        <w:rPr>
          <w:lang w:val="en-US"/>
        </w:rPr>
        <w:t>in a domain specific way. A responder MAY choose to ignore this content if it does not understand it or it is not willing to support the extensions. If responder is willing and able to understand these extensions it SHOULD support them.</w:t>
      </w:r>
    </w:p>
    <w:p w:rsidR="001A17B8" w:rsidRPr="009B66A4" w:rsidRDefault="001A17B8" w:rsidP="001A17B8">
      <w:pPr>
        <w:pStyle w:val="berschrift5"/>
        <w:keepNext/>
        <w:keepLines/>
        <w:widowControl/>
        <w:numPr>
          <w:numberingChange w:id="199" w:author="Ph W" w:date="2010-09-02T11:37:00Z" w:original="%1:5:0:.%2:4:0:.%3:5:0:.%4:1:0:.%5:2:0:"/>
        </w:numPr>
        <w:suppressAutoHyphens w:val="0"/>
        <w:rPr>
          <w:lang w:val="en-US"/>
        </w:rPr>
      </w:pPr>
      <w:bookmarkStart w:id="200" w:name="_Toc255910722"/>
      <w:r w:rsidRPr="009B66A4">
        <w:rPr>
          <w:lang w:val="en-US"/>
        </w:rPr>
        <w:t>Result</w:t>
      </w:r>
      <w:bookmarkEnd w:id="200"/>
    </w:p>
    <w:p w:rsidR="001A17B8" w:rsidRPr="009B66A4" w:rsidRDefault="001A17B8" w:rsidP="00020765">
      <w:pPr>
        <w:pStyle w:val="Code"/>
      </w:pPr>
      <w:r w:rsidRPr="009B66A4">
        <w:t>&lt;wsag-neg:NegotiateOutput&gt;</w:t>
      </w:r>
    </w:p>
    <w:p w:rsidR="001A17B8" w:rsidRPr="009B66A4" w:rsidRDefault="001A17B8" w:rsidP="00020765">
      <w:pPr>
        <w:pStyle w:val="Code"/>
      </w:pPr>
      <w:r w:rsidRPr="009B66A4">
        <w:tab/>
        <w:t>&lt;wsag-neg:NegotiationCounterOffer&gt;</w:t>
      </w:r>
    </w:p>
    <w:p w:rsidR="001A17B8" w:rsidRPr="009B66A4" w:rsidRDefault="001A17B8" w:rsidP="00020765">
      <w:pPr>
        <w:pStyle w:val="Code"/>
      </w:pPr>
      <w:r w:rsidRPr="009B66A4">
        <w:tab/>
      </w:r>
      <w:r w:rsidRPr="009B66A4">
        <w:tab/>
        <w:t>wsag-neg:NegotiationOfferType</w:t>
      </w:r>
    </w:p>
    <w:p w:rsidR="001A17B8" w:rsidRPr="009B66A4" w:rsidRDefault="001A17B8" w:rsidP="00020765">
      <w:pPr>
        <w:pStyle w:val="Code"/>
      </w:pPr>
      <w:r w:rsidRPr="009B66A4">
        <w:tab/>
        <w:t>&lt;/wsag-neg:NegotiationCounterOffer&gt;  *</w:t>
      </w:r>
    </w:p>
    <w:p w:rsidR="001A17B8" w:rsidRPr="009B66A4" w:rsidRDefault="001A17B8" w:rsidP="00020765">
      <w:pPr>
        <w:pStyle w:val="Code"/>
      </w:pPr>
      <w:r w:rsidRPr="009B66A4">
        <w:tab/>
        <w:t>&lt;xs:any&gt; … &lt;/xs:any&gt; *</w:t>
      </w:r>
    </w:p>
    <w:p w:rsidR="001A17B8" w:rsidRPr="009B66A4" w:rsidRDefault="001A17B8" w:rsidP="00020765">
      <w:pPr>
        <w:pStyle w:val="Code"/>
      </w:pPr>
      <w:r w:rsidRPr="009B66A4">
        <w:t>&lt;/wsag-neg:NegotiateOutput&gt;</w:t>
      </w:r>
    </w:p>
    <w:p w:rsidR="001A17B8" w:rsidRPr="009B66A4" w:rsidRDefault="001A17B8" w:rsidP="001A17B8">
      <w:pPr>
        <w:rPr>
          <w:lang w:val="en-US"/>
        </w:rPr>
      </w:pPr>
    </w:p>
    <w:p w:rsidR="001A17B8" w:rsidRPr="009B66A4" w:rsidRDefault="001A17B8" w:rsidP="001A17B8">
      <w:pPr>
        <w:rPr>
          <w:i/>
          <w:lang w:val="en-US"/>
        </w:rPr>
      </w:pPr>
      <w:r w:rsidRPr="009B66A4">
        <w:rPr>
          <w:i/>
          <w:lang w:val="en-US"/>
        </w:rPr>
        <w:t>/wsag-neg:NegotiateOutput/wsag-neg:NegotiationCounterOffer</w:t>
      </w:r>
    </w:p>
    <w:p w:rsidR="004B4B55" w:rsidRPr="009B66A4" w:rsidRDefault="001A17B8" w:rsidP="001A17B8">
      <w:pPr>
        <w:ind w:left="708"/>
        <w:rPr>
          <w:lang w:val="en-US"/>
        </w:rPr>
      </w:pPr>
      <w:r w:rsidRPr="009B66A4">
        <w:rPr>
          <w:lang w:val="en-US"/>
        </w:rPr>
        <w:t xml:space="preserve">This element contains the created counter offers. Each counter offer </w:t>
      </w:r>
      <w:r w:rsidR="00544552" w:rsidRPr="009B66A4">
        <w:rPr>
          <w:lang w:val="en-US"/>
        </w:rPr>
        <w:t xml:space="preserve">SHOULD </w:t>
      </w:r>
      <w:r w:rsidRPr="009B66A4">
        <w:rPr>
          <w:lang w:val="en-US"/>
        </w:rPr>
        <w:t>refer to an offer provided in the input message. For each provided offer zero or more counter offer MAY be created. The responder MUST NOT create any counter offer for offers that are in rejected state.</w:t>
      </w:r>
    </w:p>
    <w:p w:rsidR="001A17B8" w:rsidRPr="009B66A4" w:rsidRDefault="001A17B8" w:rsidP="001A17B8">
      <w:pPr>
        <w:ind w:left="708"/>
        <w:rPr>
          <w:lang w:val="en-US"/>
        </w:rPr>
      </w:pPr>
    </w:p>
    <w:p w:rsidR="001A17B8" w:rsidRPr="009B66A4" w:rsidRDefault="001A17B8" w:rsidP="001A17B8">
      <w:pPr>
        <w:rPr>
          <w:i/>
          <w:lang w:val="en-US"/>
        </w:rPr>
      </w:pPr>
      <w:r w:rsidRPr="009B66A4">
        <w:rPr>
          <w:i/>
          <w:lang w:val="en-US"/>
        </w:rPr>
        <w:t>/wsag-neg:NegotiateOutput/{any}</w:t>
      </w:r>
    </w:p>
    <w:p w:rsidR="001A17B8" w:rsidRPr="009B66A4" w:rsidRDefault="001A17B8" w:rsidP="001A17B8">
      <w:pPr>
        <w:ind w:left="708"/>
        <w:rPr>
          <w:lang w:val="en-US"/>
        </w:rPr>
      </w:pPr>
      <w:r w:rsidRPr="009B66A4">
        <w:rPr>
          <w:lang w:val="en-US"/>
        </w:rPr>
        <w:t>The Negotiate output message MAY contain optional elements in order to include domain specific content to control the negotiation process. These extensions are in control of the extension provided in the input message.</w:t>
      </w:r>
    </w:p>
    <w:p w:rsidR="001A17B8" w:rsidRPr="009B66A4" w:rsidRDefault="001A17B8" w:rsidP="001A17B8">
      <w:pPr>
        <w:pStyle w:val="berschrift5"/>
        <w:keepNext/>
        <w:keepLines/>
        <w:widowControl/>
        <w:numPr>
          <w:numberingChange w:id="201" w:author="Ph W" w:date="2010-09-02T11:37:00Z" w:original="%1:5:0:.%2:4:0:.%3:5:0:.%4:1:0:.%5:3:0:"/>
        </w:numPr>
        <w:suppressAutoHyphens w:val="0"/>
        <w:rPr>
          <w:lang w:val="en-US"/>
        </w:rPr>
      </w:pPr>
      <w:bookmarkStart w:id="202" w:name="_Toc255910723"/>
      <w:r w:rsidRPr="009B66A4">
        <w:rPr>
          <w:lang w:val="en-US"/>
        </w:rPr>
        <w:t>Faults</w:t>
      </w:r>
      <w:bookmarkEnd w:id="202"/>
    </w:p>
    <w:p w:rsidR="001A17B8" w:rsidRPr="009B66A4" w:rsidRDefault="001A17B8" w:rsidP="001A17B8">
      <w:pPr>
        <w:keepNext/>
        <w:keepLines/>
        <w:rPr>
          <w:lang w:val="en-US"/>
        </w:rPr>
      </w:pPr>
      <w:r w:rsidRPr="009B66A4">
        <w:rPr>
          <w:lang w:val="en-US"/>
        </w:rPr>
        <w:t>A fault indicates that negotiation is not possible, the provided input is not valid, or another failure prevents negotiation. The fault may also include some domain specific reasons.</w:t>
      </w:r>
    </w:p>
    <w:p w:rsidR="001A17B8" w:rsidRPr="009B66A4" w:rsidRDefault="001A17B8" w:rsidP="001A17B8">
      <w:pPr>
        <w:pStyle w:val="berschrift4"/>
        <w:widowControl/>
        <w:numPr>
          <w:numberingChange w:id="203" w:author="Ph W" w:date="2010-09-02T11:37:00Z" w:original="%1:5:0:.%2:4:0:.%3:5:0:.%4:2:0:"/>
        </w:numPr>
        <w:suppressAutoHyphens w:val="0"/>
        <w:rPr>
          <w:lang w:val="en-US"/>
        </w:rPr>
      </w:pPr>
      <w:bookmarkStart w:id="204" w:name="_Toc255910724"/>
      <w:r w:rsidRPr="009B66A4">
        <w:rPr>
          <w:lang w:val="en-US"/>
        </w:rPr>
        <w:t>Operation wsag-neg:Terminate</w:t>
      </w:r>
      <w:bookmarkEnd w:id="204"/>
    </w:p>
    <w:p w:rsidR="001A17B8" w:rsidRPr="009B66A4" w:rsidRDefault="001A17B8" w:rsidP="001A17B8">
      <w:pPr>
        <w:rPr>
          <w:lang w:val="en-US"/>
        </w:rPr>
      </w:pPr>
      <w:r w:rsidRPr="009B66A4">
        <w:rPr>
          <w:lang w:val="en-US"/>
        </w:rPr>
        <w:t>This operation terminates a negotiation process, if permissible. All offers negotiated in the context of this negot</w:t>
      </w:r>
      <w:r w:rsidR="004B4B55" w:rsidRPr="009B66A4">
        <w:rPr>
          <w:lang w:val="en-US"/>
        </w:rPr>
        <w:t>iation process are invalidated.</w:t>
      </w:r>
    </w:p>
    <w:p w:rsidR="001A17B8" w:rsidRPr="009B66A4" w:rsidRDefault="001A17B8" w:rsidP="001A17B8">
      <w:pPr>
        <w:pStyle w:val="berschrift5"/>
        <w:widowControl/>
        <w:numPr>
          <w:numberingChange w:id="205" w:author="Ph W" w:date="2010-09-02T11:37:00Z" w:original="%1:5:0:.%2:4:0:.%3:5:0:.%4:2:0:.%5:1:0:"/>
        </w:numPr>
        <w:suppressAutoHyphens w:val="0"/>
        <w:rPr>
          <w:lang w:val="en-US"/>
        </w:rPr>
      </w:pPr>
      <w:bookmarkStart w:id="206" w:name="_Toc255910725"/>
      <w:r w:rsidRPr="009B66A4">
        <w:rPr>
          <w:lang w:val="en-US"/>
        </w:rPr>
        <w:t>Input</w:t>
      </w:r>
      <w:bookmarkEnd w:id="206"/>
    </w:p>
    <w:p w:rsidR="001A17B8" w:rsidRPr="009B66A4" w:rsidRDefault="001A17B8" w:rsidP="001A17B8">
      <w:pPr>
        <w:pStyle w:val="Code"/>
      </w:pPr>
      <w:r w:rsidRPr="009B66A4">
        <w:t>&lt;wsag-neg:TerminateInput&gt;</w:t>
      </w:r>
    </w:p>
    <w:p w:rsidR="001A17B8" w:rsidRPr="009B66A4" w:rsidRDefault="001A17B8" w:rsidP="001A17B8">
      <w:pPr>
        <w:pStyle w:val="Code"/>
      </w:pPr>
      <w:r w:rsidRPr="009B66A4">
        <w:tab/>
        <w:t>&lt;xs:any&gt; … &lt;/xs:any&gt; *</w:t>
      </w:r>
    </w:p>
    <w:p w:rsidR="001A17B8" w:rsidRPr="009B66A4" w:rsidRDefault="001A17B8" w:rsidP="001A17B8">
      <w:pPr>
        <w:pStyle w:val="Code"/>
      </w:pPr>
      <w:r w:rsidRPr="009B66A4">
        <w:t>&lt;/wsag-neg:TerminateInput&gt;</w:t>
      </w:r>
    </w:p>
    <w:p w:rsidR="001A17B8" w:rsidRPr="009B66A4" w:rsidRDefault="001A17B8" w:rsidP="001A17B8">
      <w:pPr>
        <w:rPr>
          <w:lang w:val="en-US"/>
        </w:rPr>
      </w:pPr>
    </w:p>
    <w:p w:rsidR="001A17B8" w:rsidRPr="009B66A4" w:rsidRDefault="001A17B8" w:rsidP="001A17B8">
      <w:pPr>
        <w:keepNext/>
        <w:rPr>
          <w:lang w:val="en-US"/>
        </w:rPr>
      </w:pPr>
      <w:r w:rsidRPr="009B66A4">
        <w:rPr>
          <w:lang w:val="en-US"/>
        </w:rPr>
        <w:t>/wsag-neg:TerminateInput/{any}</w:t>
      </w:r>
    </w:p>
    <w:p w:rsidR="001A17B8" w:rsidRPr="009B66A4" w:rsidRDefault="001A17B8" w:rsidP="001A17B8">
      <w:pPr>
        <w:keepNext/>
        <w:ind w:left="708"/>
        <w:rPr>
          <w:lang w:val="en-US"/>
        </w:rPr>
      </w:pPr>
      <w:r w:rsidRPr="009B66A4">
        <w:rPr>
          <w:lang w:val="en-US"/>
        </w:rPr>
        <w:t>These OPTIONAL elements contain domain specific content that may be used to decide whether or not a termination is permissible.</w:t>
      </w:r>
    </w:p>
    <w:p w:rsidR="001A17B8" w:rsidRPr="009B66A4" w:rsidRDefault="001A17B8" w:rsidP="001A17B8">
      <w:pPr>
        <w:pStyle w:val="berschrift5"/>
        <w:widowControl/>
        <w:numPr>
          <w:numberingChange w:id="207" w:author="Ph W" w:date="2010-09-02T11:37:00Z" w:original="%1:5:0:.%2:4:0:.%3:5:0:.%4:2:0:.%5:2:0:"/>
        </w:numPr>
        <w:suppressAutoHyphens w:val="0"/>
        <w:rPr>
          <w:lang w:val="en-US"/>
        </w:rPr>
      </w:pPr>
      <w:bookmarkStart w:id="208" w:name="_Toc255910726"/>
      <w:r w:rsidRPr="009B66A4">
        <w:rPr>
          <w:lang w:val="en-US"/>
        </w:rPr>
        <w:t>Result</w:t>
      </w:r>
      <w:bookmarkEnd w:id="208"/>
    </w:p>
    <w:p w:rsidR="001A17B8" w:rsidRPr="009B66A4" w:rsidRDefault="001A17B8" w:rsidP="001A17B8">
      <w:pPr>
        <w:pStyle w:val="Code"/>
      </w:pPr>
      <w:r w:rsidRPr="009B66A4">
        <w:t>&lt;wsag-neg:TerminateOutput&gt;</w:t>
      </w:r>
    </w:p>
    <w:p w:rsidR="001A17B8" w:rsidRPr="009B66A4" w:rsidRDefault="001A17B8" w:rsidP="001A17B8">
      <w:pPr>
        <w:pStyle w:val="Code"/>
      </w:pPr>
      <w:r w:rsidRPr="009B66A4">
        <w:t>&lt;/wsag-neg:TerminateOutput&gt;</w:t>
      </w:r>
    </w:p>
    <w:p w:rsidR="001A17B8" w:rsidRPr="009B66A4" w:rsidRDefault="001A17B8" w:rsidP="001A17B8">
      <w:pPr>
        <w:rPr>
          <w:lang w:val="en-US"/>
        </w:rPr>
      </w:pPr>
    </w:p>
    <w:p w:rsidR="001A17B8" w:rsidRPr="009B66A4" w:rsidRDefault="001A17B8" w:rsidP="001A17B8">
      <w:pPr>
        <w:rPr>
          <w:lang w:val="en-US"/>
        </w:rPr>
      </w:pPr>
      <w:r w:rsidRPr="009B66A4">
        <w:rPr>
          <w:lang w:val="en-US"/>
        </w:rPr>
        <w:t>The result of the terminate operation does not contain any data.</w:t>
      </w:r>
    </w:p>
    <w:p w:rsidR="001A17B8" w:rsidRPr="009B66A4" w:rsidRDefault="001A17B8" w:rsidP="001A17B8">
      <w:pPr>
        <w:pStyle w:val="berschrift5"/>
        <w:widowControl/>
        <w:numPr>
          <w:numberingChange w:id="209" w:author="Ph W" w:date="2010-09-02T11:37:00Z" w:original="%1:5:0:.%2:4:0:.%3:5:0:.%4:2:0:.%5:3:0:"/>
        </w:numPr>
        <w:suppressAutoHyphens w:val="0"/>
        <w:rPr>
          <w:lang w:val="en-US"/>
        </w:rPr>
      </w:pPr>
      <w:bookmarkStart w:id="210" w:name="_Toc255910727"/>
      <w:r w:rsidRPr="009B66A4">
        <w:rPr>
          <w:lang w:val="en-US"/>
        </w:rPr>
        <w:t>Faults</w:t>
      </w:r>
      <w:bookmarkEnd w:id="210"/>
    </w:p>
    <w:p w:rsidR="001A17B8" w:rsidRPr="009B66A4" w:rsidRDefault="001A17B8" w:rsidP="001A17B8">
      <w:pPr>
        <w:rPr>
          <w:lang w:val="en-US"/>
        </w:rPr>
      </w:pPr>
      <w:r w:rsidRPr="009B66A4">
        <w:rPr>
          <w:lang w:val="en-US"/>
        </w:rPr>
        <w:t>This operation does not throw any faults.</w:t>
      </w:r>
    </w:p>
    <w:p w:rsidR="001A17B8" w:rsidRPr="009B66A4" w:rsidRDefault="001A17B8" w:rsidP="001A17B8">
      <w:pPr>
        <w:pStyle w:val="berschrift4"/>
        <w:widowControl/>
        <w:numPr>
          <w:numberingChange w:id="211" w:author="Ph W" w:date="2010-09-02T11:37:00Z" w:original="%1:5:0:.%2:4:0:.%3:5:0:.%4:3:0:"/>
        </w:numPr>
        <w:suppressAutoHyphens w:val="0"/>
        <w:rPr>
          <w:lang w:val="en-US"/>
        </w:rPr>
      </w:pPr>
      <w:bookmarkStart w:id="212" w:name="_Toc255910728"/>
      <w:r w:rsidRPr="009B66A4">
        <w:rPr>
          <w:lang w:val="en-US"/>
        </w:rPr>
        <w:t>Resource Property wsag-neg:NegotiationContext</w:t>
      </w:r>
      <w:bookmarkEnd w:id="212"/>
    </w:p>
    <w:p w:rsidR="001A17B8" w:rsidRPr="009B66A4" w:rsidRDefault="001A17B8" w:rsidP="001A17B8">
      <w:pPr>
        <w:rPr>
          <w:lang w:val="en-US"/>
        </w:rPr>
      </w:pPr>
      <w:r w:rsidRPr="009B66A4">
        <w:rPr>
          <w:lang w:val="en-US"/>
        </w:rPr>
        <w:t xml:space="preserve">The wsag-neg:NegotiationContext property is of the type wsag-neg:NegotiationContextType. It represents the context used to initiate the negotiation process. The content of the context is described in section </w:t>
      </w:r>
      <w:r w:rsidR="00623DCB" w:rsidRPr="009B66A4">
        <w:rPr>
          <w:lang w:val="en-US"/>
        </w:rPr>
        <w:fldChar w:fldCharType="begin"/>
      </w:r>
      <w:r w:rsidRPr="009B66A4">
        <w:rPr>
          <w:lang w:val="en-US"/>
        </w:rPr>
        <w:instrText xml:space="preserve"> REF _Ref255227341 \h </w:instrText>
      </w:r>
      <w:r w:rsidR="009B66A4" w:rsidRPr="009B66A4">
        <w:rPr>
          <w:lang w:val="en-US"/>
        </w:rPr>
      </w:r>
      <w:r w:rsidR="00623DCB" w:rsidRPr="009B66A4">
        <w:rPr>
          <w:lang w:val="en-US"/>
        </w:rPr>
        <w:fldChar w:fldCharType="separate"/>
      </w:r>
      <w:r w:rsidR="00655A6B" w:rsidRPr="009B66A4">
        <w:rPr>
          <w:lang w:val="en-US"/>
        </w:rPr>
        <w:t>Negotiation</w:t>
      </w:r>
      <w:r w:rsidR="00623DCB" w:rsidRPr="009B66A4">
        <w:rPr>
          <w:lang w:val="en-US"/>
        </w:rPr>
        <w:fldChar w:fldCharType="end"/>
      </w:r>
      <w:r w:rsidRPr="009B66A4">
        <w:rPr>
          <w:lang w:val="en-US"/>
        </w:rPr>
        <w:t>.</w:t>
      </w:r>
    </w:p>
    <w:p w:rsidR="001A17B8" w:rsidRPr="009B66A4" w:rsidRDefault="006B3207" w:rsidP="001A17B8">
      <w:pPr>
        <w:pStyle w:val="berschrift4"/>
        <w:widowControl/>
        <w:numPr>
          <w:numberingChange w:id="213" w:author="Ph W" w:date="2010-09-02T11:37:00Z" w:original="%1:5:0:.%2:4:0:.%3:5:0:.%4:4:0:"/>
        </w:numPr>
        <w:suppressAutoHyphens w:val="0"/>
        <w:rPr>
          <w:lang w:val="en-US"/>
        </w:rPr>
      </w:pPr>
      <w:bookmarkStart w:id="214" w:name="_Toc255910729"/>
      <w:r w:rsidRPr="009B66A4">
        <w:rPr>
          <w:lang w:val="en-US"/>
        </w:rPr>
        <w:t xml:space="preserve">Resource Property </w:t>
      </w:r>
      <w:r w:rsidR="001A17B8" w:rsidRPr="009B66A4">
        <w:rPr>
          <w:lang w:val="en-US"/>
        </w:rPr>
        <w:t>wsag-neg:NegotiationOffer</w:t>
      </w:r>
      <w:bookmarkEnd w:id="214"/>
    </w:p>
    <w:p w:rsidR="001A17B8" w:rsidRPr="009B66A4" w:rsidRDefault="001A17B8" w:rsidP="001A17B8">
      <w:pPr>
        <w:rPr>
          <w:lang w:val="en-US"/>
        </w:rPr>
      </w:pPr>
      <w:r w:rsidRPr="009B66A4">
        <w:rPr>
          <w:lang w:val="en-US"/>
        </w:rPr>
        <w:t xml:space="preserve">The </w:t>
      </w:r>
      <w:r w:rsidRPr="009B66A4">
        <w:rPr>
          <w:i/>
          <w:lang w:val="en-US"/>
        </w:rPr>
        <w:t>wsag-neg:NegotiationOffer</w:t>
      </w:r>
      <w:r w:rsidRPr="009B66A4">
        <w:rPr>
          <w:lang w:val="en-US"/>
        </w:rPr>
        <w:t xml:space="preserve"> property is of the type wsag-neg:NegotiationOfferType. The cardinality of this resource property is 0 to n. It </w:t>
      </w:r>
      <w:r w:rsidR="0004526D" w:rsidRPr="009B66A4">
        <w:rPr>
          <w:lang w:val="en-US"/>
        </w:rPr>
        <w:t xml:space="preserve">represents </w:t>
      </w:r>
      <w:r w:rsidRPr="009B66A4">
        <w:rPr>
          <w:lang w:val="en-US"/>
        </w:rPr>
        <w:t>a collection of all offers and counter offers exchanged in the context of this negotiation.</w:t>
      </w:r>
      <w:r w:rsidR="0004526D" w:rsidRPr="009B66A4">
        <w:rPr>
          <w:lang w:val="en-US"/>
        </w:rPr>
        <w:t xml:space="preserve"> Therefore, it has the function of a negotiation history. If an implementation is not capable or willing to support this feature, this list SHOULD be empty. </w:t>
      </w:r>
    </w:p>
    <w:p w:rsidR="00544552" w:rsidRPr="009B66A4" w:rsidRDefault="00544552" w:rsidP="001A17B8">
      <w:pPr>
        <w:rPr>
          <w:lang w:val="en-US"/>
        </w:rPr>
      </w:pPr>
    </w:p>
    <w:p w:rsidR="001A17B8" w:rsidRPr="009B66A4" w:rsidRDefault="001A17B8" w:rsidP="001A17B8">
      <w:pPr>
        <w:pStyle w:val="berschrift3"/>
        <w:widowControl/>
        <w:numPr>
          <w:numberingChange w:id="215" w:author="Ph W" w:date="2010-09-02T11:37:00Z" w:original="%1:5:0:.%2:4:0:.%3:6:0:"/>
        </w:numPr>
        <w:suppressAutoHyphens w:val="0"/>
        <w:spacing w:after="60"/>
        <w:rPr>
          <w:lang w:val="en-US"/>
        </w:rPr>
      </w:pPr>
      <w:bookmarkStart w:id="216" w:name="_Toc255910730"/>
      <w:r w:rsidRPr="009B66A4">
        <w:rPr>
          <w:lang w:val="en-US"/>
        </w:rPr>
        <w:t>Offer Advertisement Port Type</w:t>
      </w:r>
      <w:bookmarkEnd w:id="216"/>
    </w:p>
    <w:p w:rsidR="001A17B8" w:rsidRPr="009B66A4" w:rsidRDefault="001A17B8" w:rsidP="001A17B8">
      <w:pPr>
        <w:rPr>
          <w:lang w:val="en-US"/>
        </w:rPr>
      </w:pPr>
      <w:r w:rsidRPr="009B66A4">
        <w:rPr>
          <w:lang w:val="en-US"/>
        </w:rPr>
        <w:t xml:space="preserve">The advertisement port type is used in order to advertise offers to a negotiation participator. </w:t>
      </w:r>
    </w:p>
    <w:p w:rsidR="001A17B8" w:rsidRPr="009B66A4" w:rsidRDefault="001A17B8" w:rsidP="001A17B8">
      <w:pPr>
        <w:pStyle w:val="berschrift4"/>
        <w:widowControl/>
        <w:numPr>
          <w:numberingChange w:id="217" w:author="Ph W" w:date="2010-09-02T11:37:00Z" w:original="%1:5:0:.%2:4:0:.%3:6:0:.%4:1:0:"/>
        </w:numPr>
        <w:suppressAutoHyphens w:val="0"/>
        <w:rPr>
          <w:lang w:val="en-US"/>
        </w:rPr>
      </w:pPr>
      <w:bookmarkStart w:id="218" w:name="_Toc255910731"/>
      <w:r w:rsidRPr="009B66A4">
        <w:rPr>
          <w:lang w:val="en-US"/>
        </w:rPr>
        <w:t>Operation wsag-neg:Advertise</w:t>
      </w:r>
      <w:bookmarkEnd w:id="218"/>
    </w:p>
    <w:p w:rsidR="001A17B8" w:rsidRPr="009B66A4" w:rsidRDefault="001A17B8" w:rsidP="001A17B8">
      <w:pPr>
        <w:rPr>
          <w:lang w:val="en-US"/>
        </w:rPr>
      </w:pPr>
      <w:r w:rsidRPr="009B66A4">
        <w:rPr>
          <w:lang w:val="en-US"/>
        </w:rPr>
        <w:t xml:space="preserve">The wsag-neg:Advertise operation is used to notify a negotiation participator of an offer where no counter offer is expected. </w:t>
      </w:r>
      <w:r w:rsidR="00544552" w:rsidRPr="009B66A4">
        <w:rPr>
          <w:lang w:val="en-US"/>
        </w:rPr>
        <w:t>T</w:t>
      </w:r>
      <w:r w:rsidRPr="009B66A4">
        <w:rPr>
          <w:lang w:val="en-US"/>
        </w:rPr>
        <w:t xml:space="preserve">ypical </w:t>
      </w:r>
      <w:r w:rsidR="002302D3" w:rsidRPr="009B66A4">
        <w:rPr>
          <w:lang w:val="en-US"/>
        </w:rPr>
        <w:t xml:space="preserve">usage </w:t>
      </w:r>
      <w:r w:rsidRPr="009B66A4">
        <w:rPr>
          <w:lang w:val="en-US"/>
        </w:rPr>
        <w:t>scenario</w:t>
      </w:r>
      <w:r w:rsidR="00544552" w:rsidRPr="009B66A4">
        <w:rPr>
          <w:lang w:val="en-US"/>
        </w:rPr>
        <w:t>s</w:t>
      </w:r>
      <w:r w:rsidRPr="009B66A4">
        <w:rPr>
          <w:lang w:val="en-US"/>
        </w:rPr>
        <w:t xml:space="preserve"> </w:t>
      </w:r>
      <w:r w:rsidR="002302D3" w:rsidRPr="009B66A4">
        <w:rPr>
          <w:lang w:val="en-US"/>
        </w:rPr>
        <w:t xml:space="preserve">of the Advertise method </w:t>
      </w:r>
      <w:r w:rsidR="00544552" w:rsidRPr="009B66A4">
        <w:rPr>
          <w:lang w:val="en-US"/>
        </w:rPr>
        <w:t xml:space="preserve">are </w:t>
      </w:r>
      <w:r w:rsidR="002302D3" w:rsidRPr="009B66A4">
        <w:rPr>
          <w:lang w:val="en-US"/>
        </w:rPr>
        <w:t xml:space="preserve">notification of new negotiation offers, </w:t>
      </w:r>
      <w:r w:rsidRPr="009B66A4">
        <w:rPr>
          <w:lang w:val="en-US"/>
        </w:rPr>
        <w:t>the explicit rejection of a previously made offer</w:t>
      </w:r>
      <w:r w:rsidR="00544552" w:rsidRPr="009B66A4">
        <w:rPr>
          <w:lang w:val="en-US"/>
        </w:rPr>
        <w:t>,</w:t>
      </w:r>
      <w:r w:rsidRPr="009B66A4">
        <w:rPr>
          <w:lang w:val="en-US"/>
        </w:rPr>
        <w:t xml:space="preserve"> the response to a solicited offer</w:t>
      </w:r>
      <w:r w:rsidR="002302D3" w:rsidRPr="009B66A4">
        <w:rPr>
          <w:lang w:val="en-US"/>
        </w:rPr>
        <w:t>, or the handover of the negotiation control</w:t>
      </w:r>
      <w:r w:rsidRPr="009B66A4">
        <w:rPr>
          <w:lang w:val="en-US"/>
        </w:rPr>
        <w:t>.</w:t>
      </w:r>
    </w:p>
    <w:p w:rsidR="001A17B8" w:rsidRPr="009B66A4" w:rsidRDefault="001A17B8" w:rsidP="001A17B8">
      <w:pPr>
        <w:pStyle w:val="berschrift5"/>
        <w:widowControl/>
        <w:numPr>
          <w:numberingChange w:id="219" w:author="Ph W" w:date="2010-09-02T11:37:00Z" w:original="%1:5:0:.%2:4:0:.%3:6:0:.%4:1:0:.%5:1:0:"/>
        </w:numPr>
        <w:suppressAutoHyphens w:val="0"/>
        <w:rPr>
          <w:lang w:val="en-US"/>
        </w:rPr>
      </w:pPr>
      <w:bookmarkStart w:id="220" w:name="_Toc255910732"/>
      <w:r w:rsidRPr="009B66A4">
        <w:rPr>
          <w:lang w:val="en-US"/>
        </w:rPr>
        <w:t>Input</w:t>
      </w:r>
      <w:bookmarkEnd w:id="220"/>
    </w:p>
    <w:p w:rsidR="001A17B8" w:rsidRPr="009B66A4" w:rsidRDefault="001A17B8" w:rsidP="00020765">
      <w:pPr>
        <w:pStyle w:val="Code"/>
      </w:pPr>
      <w:r w:rsidRPr="009B66A4">
        <w:t>&lt;wsag-neg:AdvertiseInput&gt;</w:t>
      </w:r>
    </w:p>
    <w:p w:rsidR="001A17B8" w:rsidRPr="009B66A4" w:rsidRDefault="001A17B8" w:rsidP="00020765">
      <w:pPr>
        <w:pStyle w:val="Code"/>
      </w:pPr>
      <w:r w:rsidRPr="009B66A4">
        <w:tab/>
        <w:t>&lt;wsag-neg:NegotiationOffer&gt;</w:t>
      </w:r>
    </w:p>
    <w:p w:rsidR="001A17B8" w:rsidRPr="009B66A4" w:rsidRDefault="001A17B8" w:rsidP="00020765">
      <w:pPr>
        <w:pStyle w:val="Code"/>
      </w:pPr>
      <w:r w:rsidRPr="009B66A4">
        <w:tab/>
      </w:r>
      <w:r w:rsidRPr="009B66A4">
        <w:tab/>
        <w:t>wsag-neg:NegotiationOfferType</w:t>
      </w:r>
    </w:p>
    <w:p w:rsidR="001A17B8" w:rsidRPr="009B66A4" w:rsidRDefault="001A17B8" w:rsidP="00020765">
      <w:pPr>
        <w:pStyle w:val="Code"/>
      </w:pPr>
      <w:r w:rsidRPr="009B66A4">
        <w:tab/>
        <w:t>&lt;/wsag-neg:NegotiationOffer&gt;  +</w:t>
      </w:r>
    </w:p>
    <w:p w:rsidR="001A17B8" w:rsidRPr="009B66A4" w:rsidRDefault="001A17B8" w:rsidP="00020765">
      <w:pPr>
        <w:pStyle w:val="Code"/>
      </w:pPr>
      <w:r w:rsidRPr="009B66A4">
        <w:tab/>
        <w:t>&lt;xs:any&gt; … &lt;/xs:any&gt; *</w:t>
      </w:r>
    </w:p>
    <w:p w:rsidR="001A17B8" w:rsidRPr="009B66A4" w:rsidRDefault="001A17B8" w:rsidP="00020765">
      <w:pPr>
        <w:pStyle w:val="Code"/>
      </w:pPr>
      <w:r w:rsidRPr="009B66A4">
        <w:t>&lt;/wsag-neg:AdvetiseInput&gt;</w:t>
      </w:r>
    </w:p>
    <w:p w:rsidR="004B4B55" w:rsidRPr="009B66A4" w:rsidRDefault="004B4B55" w:rsidP="001A17B8">
      <w:pPr>
        <w:rPr>
          <w:lang w:val="en-US"/>
        </w:rPr>
      </w:pPr>
    </w:p>
    <w:p w:rsidR="001A17B8" w:rsidRPr="009B66A4" w:rsidRDefault="001A17B8" w:rsidP="001A17B8">
      <w:pPr>
        <w:rPr>
          <w:lang w:val="en-US"/>
        </w:rPr>
      </w:pPr>
      <w:r w:rsidRPr="009B66A4">
        <w:rPr>
          <w:lang w:val="en-US"/>
        </w:rPr>
        <w:t>/wsag-neg:AdvertiseInput/wsag-neg:NegotiationOffer</w:t>
      </w:r>
    </w:p>
    <w:p w:rsidR="001A17B8" w:rsidRPr="009B66A4" w:rsidRDefault="001A17B8" w:rsidP="001A17B8">
      <w:pPr>
        <w:ind w:left="708"/>
        <w:rPr>
          <w:lang w:val="en-US"/>
        </w:rPr>
      </w:pPr>
      <w:r w:rsidRPr="009B66A4">
        <w:rPr>
          <w:lang w:val="en-US"/>
        </w:rPr>
        <w:t xml:space="preserve">This element MUST appear in the input of the Advertise operation. The input may contain one or more negotiation offers of which a responder is notified. </w:t>
      </w:r>
    </w:p>
    <w:p w:rsidR="001A17B8" w:rsidRPr="009B66A4" w:rsidRDefault="001A17B8" w:rsidP="001A17B8">
      <w:pPr>
        <w:pStyle w:val="berschrift5"/>
        <w:widowControl/>
        <w:numPr>
          <w:numberingChange w:id="221" w:author="Ph W" w:date="2010-09-02T11:37:00Z" w:original="%1:5:0:.%2:4:0:.%3:6:0:.%4:1:0:.%5:2:0:"/>
        </w:numPr>
        <w:suppressAutoHyphens w:val="0"/>
        <w:rPr>
          <w:lang w:val="en-US"/>
        </w:rPr>
      </w:pPr>
      <w:bookmarkStart w:id="222" w:name="_Toc255910733"/>
      <w:r w:rsidRPr="009B66A4">
        <w:rPr>
          <w:lang w:val="en-US"/>
        </w:rPr>
        <w:t>Result</w:t>
      </w:r>
      <w:bookmarkEnd w:id="222"/>
    </w:p>
    <w:p w:rsidR="001A17B8" w:rsidRPr="009B66A4" w:rsidRDefault="001A17B8" w:rsidP="00020765">
      <w:pPr>
        <w:pStyle w:val="Code"/>
      </w:pPr>
      <w:r w:rsidRPr="009B66A4">
        <w:t>&lt;wsag-neg:AdvertiseOutput&gt;</w:t>
      </w:r>
    </w:p>
    <w:p w:rsidR="001A17B8" w:rsidRPr="009B66A4" w:rsidRDefault="001A17B8" w:rsidP="00020765">
      <w:pPr>
        <w:pStyle w:val="Code"/>
      </w:pPr>
      <w:r w:rsidRPr="009B66A4">
        <w:t>&lt;/wsag-neg:AdvertiseOutput&gt;</w:t>
      </w:r>
    </w:p>
    <w:p w:rsidR="001A17B8" w:rsidRPr="009B66A4" w:rsidRDefault="001A17B8" w:rsidP="001A17B8">
      <w:pPr>
        <w:rPr>
          <w:lang w:val="en-US"/>
        </w:rPr>
      </w:pPr>
      <w:r w:rsidRPr="009B66A4">
        <w:rPr>
          <w:lang w:val="en-US"/>
        </w:rPr>
        <w:t>The result of the wsag-neg:Advertise operation is always empty.</w:t>
      </w:r>
    </w:p>
    <w:p w:rsidR="001A17B8" w:rsidRPr="009B66A4" w:rsidRDefault="001A17B8" w:rsidP="001A17B8">
      <w:pPr>
        <w:pStyle w:val="berschrift5"/>
        <w:widowControl/>
        <w:numPr>
          <w:numberingChange w:id="223" w:author="Ph W" w:date="2010-09-02T11:37:00Z" w:original="%1:5:0:.%2:4:0:.%3:6:0:.%4:1:0:.%5:3:0:"/>
        </w:numPr>
        <w:suppressAutoHyphens w:val="0"/>
        <w:rPr>
          <w:lang w:val="en-US"/>
        </w:rPr>
      </w:pPr>
      <w:bookmarkStart w:id="224" w:name="_Toc255910734"/>
      <w:r w:rsidRPr="009B66A4">
        <w:rPr>
          <w:lang w:val="en-US"/>
        </w:rPr>
        <w:t>Faults</w:t>
      </w:r>
      <w:bookmarkEnd w:id="224"/>
    </w:p>
    <w:p w:rsidR="001A17B8" w:rsidRPr="009B66A4" w:rsidRDefault="001A17B8" w:rsidP="001A17B8">
      <w:pPr>
        <w:rPr>
          <w:lang w:val="en-US"/>
        </w:rPr>
      </w:pPr>
      <w:r w:rsidRPr="009B66A4">
        <w:rPr>
          <w:lang w:val="en-US"/>
        </w:rPr>
        <w:t>A fault indicates that advertisement of offers for this specific negotiation resource is not possible and may also include some domain specific reasons.</w:t>
      </w:r>
    </w:p>
    <w:p w:rsidR="00CD5F96" w:rsidRPr="009B66A4" w:rsidRDefault="00CD5F96" w:rsidP="00CD5F96">
      <w:pPr>
        <w:pStyle w:val="berschrift1"/>
        <w:numPr>
          <w:numberingChange w:id="225" w:author="Ph W" w:date="2010-09-02T11:37:00Z" w:original="%1:6:0:"/>
        </w:numPr>
        <w:rPr>
          <w:lang w:val="en-US"/>
        </w:rPr>
      </w:pPr>
      <w:bookmarkStart w:id="226" w:name="_Toc255910735"/>
      <w:r w:rsidRPr="009B66A4">
        <w:rPr>
          <w:lang w:val="en-US"/>
        </w:rPr>
        <w:t>Contributors</w:t>
      </w:r>
      <w:bookmarkEnd w:id="226"/>
    </w:p>
    <w:p w:rsidR="00CD5F96" w:rsidRPr="009B66A4" w:rsidRDefault="00ED7B73" w:rsidP="00CD5F96">
      <w:pPr>
        <w:pStyle w:val="AuthorBlock"/>
        <w:rPr>
          <w:lang w:val="en-US"/>
        </w:rPr>
      </w:pPr>
      <w:bookmarkStart w:id="227" w:name="OLE_LINK5"/>
      <w:r w:rsidRPr="009B66A4">
        <w:rPr>
          <w:lang w:val="en-US"/>
        </w:rPr>
        <w:t>Dominic Battré</w:t>
      </w:r>
    </w:p>
    <w:bookmarkEnd w:id="227"/>
    <w:p w:rsidR="00CD5F96" w:rsidRPr="009B66A4" w:rsidRDefault="00CD5F96" w:rsidP="00CD5F96">
      <w:pPr>
        <w:pStyle w:val="AuthorBlock"/>
        <w:rPr>
          <w:lang w:val="en-US"/>
        </w:rPr>
      </w:pPr>
      <w:r w:rsidRPr="009B66A4">
        <w:rPr>
          <w:lang w:val="en-US"/>
        </w:rPr>
        <w:t>TU Berlin</w:t>
      </w:r>
    </w:p>
    <w:p w:rsidR="00CD5F96" w:rsidRPr="009B66A4" w:rsidRDefault="00CD5F96" w:rsidP="00CD5F96">
      <w:pPr>
        <w:pStyle w:val="AuthorBlock"/>
        <w:rPr>
          <w:lang w:val="en-US"/>
        </w:rPr>
      </w:pPr>
      <w:r w:rsidRPr="009B66A4">
        <w:rPr>
          <w:lang w:val="en-US"/>
        </w:rPr>
        <w:t xml:space="preserve">Email: </w:t>
      </w:r>
      <w:hyperlink r:id="rId38" w:history="1">
        <w:r w:rsidRPr="009B66A4">
          <w:rPr>
            <w:rStyle w:val="Link"/>
            <w:lang w:val="en-US"/>
          </w:rPr>
          <w:t>dominic.battre@tu-berlin.de</w:t>
        </w:r>
      </w:hyperlink>
    </w:p>
    <w:p w:rsidR="00CD5F96" w:rsidRPr="009B66A4" w:rsidRDefault="00CD5F96" w:rsidP="00CD5F96">
      <w:pPr>
        <w:pStyle w:val="AuthorBlock"/>
        <w:rPr>
          <w:lang w:val="en-US"/>
        </w:rPr>
      </w:pPr>
    </w:p>
    <w:p w:rsidR="00B15DE4" w:rsidRPr="009B66A4" w:rsidRDefault="00B15DE4" w:rsidP="00B15DE4">
      <w:pPr>
        <w:pStyle w:val="AuthorBlock"/>
        <w:rPr>
          <w:lang w:val="en-US"/>
        </w:rPr>
      </w:pPr>
      <w:bookmarkStart w:id="228" w:name="OLE_LINK6"/>
      <w:r w:rsidRPr="009B66A4">
        <w:rPr>
          <w:lang w:val="en-US"/>
        </w:rPr>
        <w:t>Francis Brazier</w:t>
      </w:r>
    </w:p>
    <w:p w:rsidR="00B15DE4" w:rsidRPr="009B66A4" w:rsidRDefault="00B15DE4" w:rsidP="00B15DE4">
      <w:pPr>
        <w:pStyle w:val="AuthorBlock"/>
        <w:rPr>
          <w:lang w:val="en-US"/>
        </w:rPr>
      </w:pPr>
      <w:bookmarkStart w:id="229" w:name="OLE_LINK7"/>
      <w:bookmarkEnd w:id="228"/>
      <w:r w:rsidRPr="009B66A4">
        <w:rPr>
          <w:lang w:val="en-US"/>
        </w:rPr>
        <w:t>Delft University of Technology</w:t>
      </w:r>
    </w:p>
    <w:bookmarkEnd w:id="229"/>
    <w:p w:rsidR="00B15DE4" w:rsidRPr="009B66A4" w:rsidRDefault="00B15DE4" w:rsidP="00B15DE4">
      <w:pPr>
        <w:pStyle w:val="AuthorBlock"/>
        <w:rPr>
          <w:lang w:val="en-US"/>
        </w:rPr>
      </w:pPr>
      <w:r w:rsidRPr="009B66A4">
        <w:rPr>
          <w:lang w:val="en-US"/>
        </w:rPr>
        <w:t xml:space="preserve">Email: </w:t>
      </w:r>
      <w:hyperlink r:id="rId39" w:history="1">
        <w:r w:rsidRPr="009B66A4">
          <w:rPr>
            <w:rStyle w:val="Link"/>
            <w:lang w:val="en-US"/>
          </w:rPr>
          <w:t>F.M.Brazier@tudelft.nl</w:t>
        </w:r>
      </w:hyperlink>
    </w:p>
    <w:p w:rsidR="00B15DE4" w:rsidRPr="009B66A4" w:rsidRDefault="00B15DE4" w:rsidP="00B15DE4">
      <w:pPr>
        <w:pStyle w:val="AuthorBlock"/>
        <w:rPr>
          <w:lang w:val="en-US"/>
        </w:rPr>
      </w:pPr>
    </w:p>
    <w:p w:rsidR="00B15DE4" w:rsidRPr="009B66A4" w:rsidRDefault="00B15DE4" w:rsidP="00B15DE4">
      <w:pPr>
        <w:pStyle w:val="AuthorBlock"/>
        <w:rPr>
          <w:lang w:val="en-US"/>
        </w:rPr>
      </w:pPr>
      <w:bookmarkStart w:id="230" w:name="OLE_LINK8"/>
      <w:r w:rsidRPr="009B66A4">
        <w:rPr>
          <w:lang w:val="en-US"/>
        </w:rPr>
        <w:t>Kassidy Clark</w:t>
      </w:r>
    </w:p>
    <w:bookmarkEnd w:id="230"/>
    <w:p w:rsidR="00B15DE4" w:rsidRPr="009B66A4" w:rsidRDefault="00B15DE4" w:rsidP="00B15DE4">
      <w:pPr>
        <w:pStyle w:val="AuthorBlock"/>
        <w:rPr>
          <w:lang w:val="en-US"/>
        </w:rPr>
      </w:pPr>
      <w:r w:rsidRPr="009B66A4">
        <w:rPr>
          <w:lang w:val="en-US"/>
        </w:rPr>
        <w:t>Delft University of Technology</w:t>
      </w:r>
    </w:p>
    <w:p w:rsidR="00B15DE4" w:rsidRPr="009B66A4" w:rsidRDefault="00B15DE4" w:rsidP="00B15DE4">
      <w:pPr>
        <w:pStyle w:val="AuthorBlock"/>
        <w:rPr>
          <w:lang w:val="en-US"/>
        </w:rPr>
      </w:pPr>
      <w:r w:rsidRPr="009B66A4">
        <w:rPr>
          <w:lang w:val="en-US"/>
        </w:rPr>
        <w:t xml:space="preserve">Email: </w:t>
      </w:r>
      <w:hyperlink r:id="rId40" w:history="1">
        <w:r w:rsidRPr="009B66A4">
          <w:rPr>
            <w:rStyle w:val="Link"/>
            <w:lang w:val="en-US"/>
          </w:rPr>
          <w:t>K.P.Clark@tudelft.nl</w:t>
        </w:r>
      </w:hyperlink>
    </w:p>
    <w:p w:rsidR="00B15DE4" w:rsidRPr="009B66A4" w:rsidRDefault="00B15DE4" w:rsidP="00CD5F96">
      <w:pPr>
        <w:pStyle w:val="AuthorBlock"/>
        <w:rPr>
          <w:lang w:val="en-US"/>
        </w:rPr>
      </w:pPr>
    </w:p>
    <w:p w:rsidR="00B15DE4" w:rsidRPr="009B66A4" w:rsidRDefault="00B15DE4" w:rsidP="00B15DE4">
      <w:pPr>
        <w:pStyle w:val="AuthorBlock"/>
        <w:rPr>
          <w:lang w:val="en-US"/>
        </w:rPr>
      </w:pPr>
    </w:p>
    <w:p w:rsidR="00B15DE4" w:rsidRPr="009B66A4" w:rsidRDefault="00B15DE4" w:rsidP="00B15DE4">
      <w:pPr>
        <w:pStyle w:val="AuthorBlock"/>
        <w:keepNext/>
        <w:widowControl/>
        <w:rPr>
          <w:lang w:val="en-US"/>
        </w:rPr>
      </w:pPr>
      <w:bookmarkStart w:id="231" w:name="OLE_LINK10"/>
      <w:r w:rsidRPr="009B66A4">
        <w:rPr>
          <w:lang w:val="en-US"/>
        </w:rPr>
        <w:t>Michel Oey</w:t>
      </w:r>
    </w:p>
    <w:bookmarkEnd w:id="231"/>
    <w:p w:rsidR="00B15DE4" w:rsidRPr="009B66A4" w:rsidRDefault="00B15DE4" w:rsidP="00B15DE4">
      <w:pPr>
        <w:pStyle w:val="AuthorBlock"/>
        <w:keepNext/>
        <w:widowControl/>
        <w:rPr>
          <w:lang w:val="en-US"/>
        </w:rPr>
      </w:pPr>
      <w:r w:rsidRPr="009B66A4">
        <w:rPr>
          <w:lang w:val="en-US"/>
        </w:rPr>
        <w:t>Delft University of Technology</w:t>
      </w:r>
    </w:p>
    <w:p w:rsidR="00B15DE4" w:rsidRPr="009B66A4" w:rsidRDefault="00B15DE4" w:rsidP="00B15DE4">
      <w:pPr>
        <w:pStyle w:val="AuthorBlock"/>
        <w:keepNext/>
        <w:widowControl/>
        <w:rPr>
          <w:lang w:val="en-US"/>
        </w:rPr>
      </w:pPr>
      <w:r w:rsidRPr="009B66A4">
        <w:rPr>
          <w:lang w:val="en-US"/>
        </w:rPr>
        <w:t>Email: m.a.oey@tudelft.nl</w:t>
      </w:r>
    </w:p>
    <w:p w:rsidR="00B15DE4" w:rsidRPr="009B66A4" w:rsidRDefault="00B15DE4" w:rsidP="00CD5F96">
      <w:pPr>
        <w:pStyle w:val="AuthorBlock"/>
        <w:rPr>
          <w:lang w:val="en-US"/>
        </w:rPr>
      </w:pPr>
    </w:p>
    <w:p w:rsidR="00B15DE4" w:rsidRPr="009B66A4" w:rsidRDefault="00B15DE4" w:rsidP="00CD5F96">
      <w:pPr>
        <w:pStyle w:val="AuthorBlock"/>
        <w:rPr>
          <w:lang w:val="en-US"/>
        </w:rPr>
      </w:pPr>
      <w:r w:rsidRPr="009B66A4">
        <w:rPr>
          <w:lang w:val="en-US"/>
        </w:rPr>
        <w:t>Alexander Papaspyrou</w:t>
      </w:r>
      <w:r w:rsidRPr="009B66A4">
        <w:rPr>
          <w:lang w:val="en-US"/>
        </w:rPr>
        <w:br/>
      </w:r>
      <w:bookmarkStart w:id="232" w:name="OLE_LINK12"/>
      <w:r w:rsidRPr="009B66A4">
        <w:rPr>
          <w:lang w:val="en-US"/>
        </w:rPr>
        <w:t>Dortmund University of Technology</w:t>
      </w:r>
      <w:bookmarkEnd w:id="232"/>
      <w:r w:rsidRPr="009B66A4">
        <w:rPr>
          <w:lang w:val="en-US"/>
        </w:rPr>
        <w:br/>
        <w:t xml:space="preserve">Email: </w:t>
      </w:r>
      <w:hyperlink r:id="rId41" w:history="1">
        <w:r w:rsidRPr="009B66A4">
          <w:rPr>
            <w:rStyle w:val="Link"/>
            <w:lang w:val="en-US"/>
          </w:rPr>
          <w:t>alexander.papaspyrou@tu-dortmund.de</w:t>
        </w:r>
      </w:hyperlink>
    </w:p>
    <w:p w:rsidR="00B15DE4" w:rsidRPr="009B66A4" w:rsidDel="006A3A2C" w:rsidRDefault="00B15DE4" w:rsidP="00CD5F96">
      <w:pPr>
        <w:pStyle w:val="AuthorBlock"/>
        <w:rPr>
          <w:del w:id="233" w:author="Wolfgang Ziegler" w:date="2010-08-05T18:30:00Z"/>
          <w:lang w:val="en-US"/>
        </w:rPr>
      </w:pPr>
    </w:p>
    <w:p w:rsidR="00B15DE4" w:rsidRPr="009B66A4" w:rsidRDefault="00B15DE4" w:rsidP="00CD5F96">
      <w:pPr>
        <w:pStyle w:val="AuthorBlock"/>
        <w:rPr>
          <w:lang w:val="en-US"/>
        </w:rPr>
      </w:pPr>
    </w:p>
    <w:p w:rsidR="00CD5F96" w:rsidRPr="009B66A4" w:rsidRDefault="00CD5F96" w:rsidP="00CD5F96">
      <w:pPr>
        <w:pStyle w:val="AuthorBlock"/>
        <w:rPr>
          <w:lang w:val="en-US"/>
        </w:rPr>
      </w:pPr>
      <w:r w:rsidRPr="009B66A4">
        <w:rPr>
          <w:lang w:val="en-US"/>
        </w:rPr>
        <w:t>Oliver Wäldrich</w:t>
      </w:r>
      <w:r w:rsidRPr="009B66A4">
        <w:rPr>
          <w:lang w:val="en-US"/>
        </w:rPr>
        <w:br/>
        <w:t>Fraunhofer SCAI</w:t>
      </w:r>
      <w:r w:rsidRPr="009B66A4">
        <w:rPr>
          <w:lang w:val="en-US"/>
        </w:rPr>
        <w:br/>
        <w:t xml:space="preserve">Email: </w:t>
      </w:r>
      <w:hyperlink r:id="rId42" w:history="1">
        <w:r w:rsidRPr="009B66A4">
          <w:rPr>
            <w:rStyle w:val="Link"/>
            <w:lang w:val="en-US"/>
          </w:rPr>
          <w:t>oliver.waeldrich@scai.fraunhofer.de</w:t>
        </w:r>
      </w:hyperlink>
    </w:p>
    <w:p w:rsidR="00CD5F96" w:rsidRPr="009B66A4" w:rsidRDefault="00CD5F96" w:rsidP="00CD5F96">
      <w:pPr>
        <w:pStyle w:val="AuthorBlock"/>
        <w:rPr>
          <w:lang w:val="en-US"/>
        </w:rPr>
      </w:pPr>
    </w:p>
    <w:p w:rsidR="009B66A4" w:rsidRPr="009B66A4" w:rsidRDefault="00ED7B73" w:rsidP="00CD5F96">
      <w:pPr>
        <w:pStyle w:val="AuthorBlock"/>
        <w:rPr>
          <w:ins w:id="234" w:author="Ph W" w:date="2010-09-02T11:36:00Z"/>
          <w:lang w:val="en-US"/>
        </w:rPr>
      </w:pPr>
      <w:r w:rsidRPr="009B66A4">
        <w:rPr>
          <w:lang w:val="en-US"/>
        </w:rPr>
        <w:t>Philipp Wiede</w:t>
      </w:r>
      <w:r w:rsidRPr="009B66A4">
        <w:rPr>
          <w:lang w:val="en-US"/>
        </w:rPr>
        <w:t>r</w:t>
      </w:r>
    </w:p>
    <w:p w:rsidR="00CD5F96" w:rsidRPr="009B66A4" w:rsidRDefault="009B66A4" w:rsidP="00CD5F96">
      <w:pPr>
        <w:pStyle w:val="AuthorBlock"/>
        <w:numPr>
          <w:ins w:id="235" w:author="Ph W" w:date="2010-09-02T11:36:00Z"/>
        </w:numPr>
        <w:rPr>
          <w:lang w:val="en-US"/>
        </w:rPr>
      </w:pPr>
      <w:ins w:id="236" w:author="Ph W" w:date="2010-09-02T11:36:00Z">
        <w:r w:rsidRPr="009B66A4">
          <w:rPr>
            <w:lang w:val="en-US"/>
          </w:rPr>
          <w:t>Service Computing Group/ITMC</w:t>
        </w:r>
      </w:ins>
      <w:r w:rsidR="00CD5F96" w:rsidRPr="009B66A4">
        <w:rPr>
          <w:lang w:val="en-US"/>
        </w:rPr>
        <w:br/>
        <w:t>Dortmund University of Technology</w:t>
      </w:r>
      <w:r w:rsidR="00CD5F96" w:rsidRPr="009B66A4">
        <w:rPr>
          <w:lang w:val="en-US"/>
        </w:rPr>
        <w:br/>
        <w:t xml:space="preserve">Email: </w:t>
      </w:r>
      <w:hyperlink r:id="rId43" w:history="1">
        <w:r w:rsidR="00CD5F96" w:rsidRPr="009B66A4">
          <w:rPr>
            <w:rStyle w:val="Link"/>
            <w:lang w:val="en-US"/>
          </w:rPr>
          <w:t>philipp.wieder@udo.edu</w:t>
        </w:r>
      </w:hyperlink>
    </w:p>
    <w:p w:rsidR="00CD5F96" w:rsidRPr="009B66A4" w:rsidRDefault="00CD5F96" w:rsidP="00CD5F96">
      <w:pPr>
        <w:pStyle w:val="AuthorBlock"/>
        <w:rPr>
          <w:lang w:val="en-US"/>
        </w:rPr>
      </w:pPr>
    </w:p>
    <w:p w:rsidR="00C33ADC" w:rsidRPr="009B66A4" w:rsidRDefault="00CD5F96" w:rsidP="00CD5F96">
      <w:pPr>
        <w:pStyle w:val="AuthorBlock"/>
        <w:rPr>
          <w:lang w:val="en-US"/>
        </w:rPr>
      </w:pPr>
      <w:r w:rsidRPr="009B66A4">
        <w:rPr>
          <w:lang w:val="en-US"/>
        </w:rPr>
        <w:t>Wolfgang Ziegler</w:t>
      </w:r>
      <w:r w:rsidRPr="009B66A4">
        <w:rPr>
          <w:lang w:val="en-US"/>
        </w:rPr>
        <w:br/>
        <w:t>Fraunhofer SCAI</w:t>
      </w:r>
      <w:r w:rsidRPr="009B66A4">
        <w:rPr>
          <w:lang w:val="en-US"/>
        </w:rPr>
        <w:br/>
        <w:t xml:space="preserve">Email: </w:t>
      </w:r>
      <w:hyperlink r:id="rId44" w:history="1">
        <w:r w:rsidR="00217D4E" w:rsidRPr="009B66A4">
          <w:rPr>
            <w:rStyle w:val="Link"/>
            <w:lang w:val="en-US"/>
          </w:rPr>
          <w:t>Wolfgang.Ziegler@scai.fraunhofer.de</w:t>
        </w:r>
      </w:hyperlink>
    </w:p>
    <w:p w:rsidR="00217D4E" w:rsidRPr="009B66A4" w:rsidRDefault="00217D4E" w:rsidP="00CD5F96">
      <w:pPr>
        <w:pStyle w:val="AuthorBlock"/>
        <w:numPr>
          <w:ins w:id="237" w:author="Ph W" w:date="2010-09-02T11:36:00Z"/>
        </w:numPr>
        <w:rPr>
          <w:ins w:id="238" w:author="Ph W" w:date="2010-09-02T11:36:00Z"/>
          <w:lang w:val="en-US"/>
        </w:rPr>
      </w:pPr>
    </w:p>
    <w:p w:rsidR="009B66A4" w:rsidRPr="009B66A4" w:rsidRDefault="009B66A4" w:rsidP="009B66A4">
      <w:pPr>
        <w:numPr>
          <w:ins w:id="239" w:author="Unknown"/>
        </w:numPr>
        <w:rPr>
          <w:lang w:val="en-US"/>
        </w:rPr>
        <w:pPrChange w:id="240" w:author="Ph W" w:date="2010-09-02T11:43:00Z">
          <w:pPr>
            <w:pStyle w:val="AuthorBlock"/>
          </w:pPr>
        </w:pPrChange>
      </w:pPr>
      <w:ins w:id="241" w:author="Ph W" w:date="2010-09-02T11:37:00Z">
        <w:r>
          <w:rPr>
            <w:lang w:val="en-US"/>
          </w:rPr>
          <w:t>The contributors of this specification have been supported by various people from different projects, all of whom the authors would like to thank</w:t>
        </w:r>
      </w:ins>
      <w:ins w:id="242" w:author="Ph W" w:date="2010-09-02T11:38:00Z">
        <w:r>
          <w:rPr>
            <w:lang w:val="en-US"/>
          </w:rPr>
          <w:t xml:space="preserve">. </w:t>
        </w:r>
      </w:ins>
      <w:ins w:id="243" w:author="Ph W" w:date="2010-09-02T11:40:00Z">
        <w:r>
          <w:rPr>
            <w:lang w:val="en-US"/>
          </w:rPr>
          <w:t xml:space="preserve">This specification has been supported </w:t>
        </w:r>
      </w:ins>
      <w:ins w:id="244" w:author="Ph W" w:date="2010-09-02T11:38:00Z">
        <w:r>
          <w:rPr>
            <w:lang w:val="en-US"/>
          </w:rPr>
          <w:t xml:space="preserve">in </w:t>
        </w:r>
      </w:ins>
      <w:ins w:id="245" w:author="Ph W" w:date="2010-09-02T11:40:00Z">
        <w:r>
          <w:rPr>
            <w:lang w:val="en-US"/>
          </w:rPr>
          <w:t>particular</w:t>
        </w:r>
      </w:ins>
      <w:ins w:id="246" w:author="Ph W" w:date="2010-09-02T11:38:00Z">
        <w:r>
          <w:rPr>
            <w:lang w:val="en-US"/>
          </w:rPr>
          <w:t xml:space="preserve"> by the German SLA4D-Grid project (funded by the BMBF under grant number 01IG09013) and </w:t>
        </w:r>
      </w:ins>
      <w:ins w:id="247" w:author="Ph W" w:date="2010-09-02T11:43:00Z">
        <w:r>
          <w:rPr>
            <w:lang w:val="en-US"/>
          </w:rPr>
          <w:t xml:space="preserve">by </w:t>
        </w:r>
      </w:ins>
      <w:ins w:id="248" w:author="Ph W" w:date="2010-09-02T11:38:00Z">
        <w:r>
          <w:rPr>
            <w:lang w:val="en-US"/>
          </w:rPr>
          <w:t xml:space="preserve">the </w:t>
        </w:r>
      </w:ins>
      <w:ins w:id="249" w:author="Ph W" w:date="2010-09-02T11:43:00Z">
        <w:r>
          <w:rPr>
            <w:lang w:val="de-DE"/>
          </w:rPr>
          <w:t>European Community’s Seventh</w:t>
        </w:r>
        <w:r>
          <w:rPr>
            <w:lang w:val="de-DE"/>
          </w:rPr>
          <w:t xml:space="preserve"> </w:t>
        </w:r>
        <w:r>
          <w:rPr>
            <w:lang w:val="de-DE"/>
          </w:rPr>
          <w:t xml:space="preserve">Framework Programme </w:t>
        </w:r>
        <w:r>
          <w:rPr>
            <w:lang w:val="de-DE"/>
          </w:rPr>
          <w:t>(</w:t>
        </w:r>
        <w:r>
          <w:rPr>
            <w:lang w:val="de-DE"/>
          </w:rPr>
          <w:t>FP7/2007-2013</w:t>
        </w:r>
        <w:r>
          <w:rPr>
            <w:lang w:val="de-DE"/>
          </w:rPr>
          <w:t xml:space="preserve">) through </w:t>
        </w:r>
        <w:r>
          <w:rPr>
            <w:lang w:val="de-DE"/>
          </w:rPr>
          <w:t>the SLA@SOI</w:t>
        </w:r>
        <w:r>
          <w:rPr>
            <w:lang w:val="de-DE"/>
          </w:rPr>
          <w:t xml:space="preserve"> </w:t>
        </w:r>
        <w:r>
          <w:rPr>
            <w:lang w:val="de-DE"/>
          </w:rPr>
          <w:t xml:space="preserve">project </w:t>
        </w:r>
        <w:r>
          <w:rPr>
            <w:lang w:val="de-DE"/>
          </w:rPr>
          <w:t>(</w:t>
        </w:r>
        <w:r>
          <w:rPr>
            <w:lang w:val="de-DE"/>
          </w:rPr>
          <w:t>under grant agreement 21655</w:t>
        </w:r>
      </w:ins>
      <w:ins w:id="250" w:author="Ph W" w:date="2010-09-02T11:44:00Z">
        <w:r>
          <w:rPr>
            <w:lang w:val="de-DE"/>
          </w:rPr>
          <w:t>).</w:t>
        </w:r>
      </w:ins>
    </w:p>
    <w:p w:rsidR="00CD5F96" w:rsidRPr="009B66A4" w:rsidRDefault="00CD5F96" w:rsidP="00CD5F96">
      <w:pPr>
        <w:pStyle w:val="berschrift1"/>
        <w:numPr>
          <w:numberingChange w:id="251" w:author="Ph W" w:date="2010-09-02T11:37:00Z" w:original="%1:7:0:"/>
        </w:numPr>
        <w:rPr>
          <w:lang w:val="en-US"/>
        </w:rPr>
      </w:pPr>
      <w:bookmarkStart w:id="252" w:name="_Toc255910736"/>
      <w:r w:rsidRPr="009B66A4">
        <w:rPr>
          <w:lang w:val="en-US"/>
        </w:rPr>
        <w:t>Glossary</w:t>
      </w:r>
      <w:bookmarkEnd w:id="252"/>
    </w:p>
    <w:p w:rsidR="00CD5F96" w:rsidRPr="009B66A4" w:rsidRDefault="00CD5F96" w:rsidP="00CD5F96">
      <w:pPr>
        <w:pStyle w:val="DocumentBody"/>
        <w:rPr>
          <w:lang w:val="en-US"/>
        </w:rPr>
      </w:pPr>
      <w:r w:rsidRPr="009B66A4">
        <w:rPr>
          <w:lang w:val="en-US"/>
        </w:rPr>
        <w:t>Recommended but not required.</w:t>
      </w:r>
    </w:p>
    <w:p w:rsidR="00CD5F96" w:rsidRPr="009B66A4" w:rsidRDefault="00CD5F96" w:rsidP="00CD5F96">
      <w:pPr>
        <w:pStyle w:val="berschrift1"/>
        <w:numPr>
          <w:numberingChange w:id="253" w:author="Ph W" w:date="2010-09-02T11:37:00Z" w:original="%1:8:0:"/>
        </w:numPr>
        <w:rPr>
          <w:lang w:val="en-US"/>
        </w:rPr>
      </w:pPr>
      <w:bookmarkStart w:id="254" w:name="_Toc255910737"/>
      <w:r w:rsidRPr="009B66A4">
        <w:rPr>
          <w:lang w:val="en-US"/>
        </w:rPr>
        <w:t>Intellectual Property Statement</w:t>
      </w:r>
      <w:bookmarkEnd w:id="254"/>
    </w:p>
    <w:p w:rsidR="00CD5F96" w:rsidRPr="009B66A4" w:rsidRDefault="00CD5F96" w:rsidP="00CD5F96">
      <w:pPr>
        <w:pStyle w:val="DocumentBody"/>
        <w:rPr>
          <w:lang w:val="en-US" w:eastAsia="zh-CN"/>
        </w:rPr>
      </w:pPr>
      <w:r w:rsidRPr="009B66A4">
        <w:rPr>
          <w:lang w:val="en-US"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CD5F96" w:rsidRPr="009B66A4" w:rsidRDefault="00CD5F96" w:rsidP="00CD5F96">
      <w:pPr>
        <w:pStyle w:val="DocumentBody"/>
        <w:rPr>
          <w:lang w:val="en-US" w:eastAsia="zh-CN"/>
        </w:rPr>
      </w:pPr>
      <w:r w:rsidRPr="009B66A4">
        <w:rPr>
          <w:lang w:val="en-US"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CD5F96" w:rsidRPr="009B66A4" w:rsidRDefault="00CD5F96" w:rsidP="00CD5F96">
      <w:pPr>
        <w:pStyle w:val="berschrift1"/>
        <w:numPr>
          <w:numberingChange w:id="255" w:author="Ph W" w:date="2010-09-02T11:37:00Z" w:original="%1:9:0:"/>
        </w:numPr>
        <w:rPr>
          <w:lang w:val="en-US"/>
        </w:rPr>
      </w:pPr>
      <w:bookmarkStart w:id="256" w:name="_Toc255910738"/>
      <w:r w:rsidRPr="009B66A4">
        <w:rPr>
          <w:lang w:val="en-US"/>
        </w:rPr>
        <w:t>Disclaimer</w:t>
      </w:r>
      <w:bookmarkEnd w:id="256"/>
    </w:p>
    <w:p w:rsidR="00CD5F96" w:rsidRPr="009B66A4" w:rsidRDefault="00CD5F96" w:rsidP="00CD5F96">
      <w:pPr>
        <w:pStyle w:val="DocumentBody"/>
        <w:rPr>
          <w:lang w:val="en-US"/>
        </w:rPr>
      </w:pPr>
      <w:r w:rsidRPr="009B66A4">
        <w:rPr>
          <w:lang w:val="en-US"/>
        </w:rP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CD5F96" w:rsidRPr="009B66A4" w:rsidRDefault="00CD5F96" w:rsidP="00CD5F96">
      <w:pPr>
        <w:pStyle w:val="berschrift1"/>
        <w:numPr>
          <w:numberingChange w:id="257" w:author="Ph W" w:date="2010-09-02T11:37:00Z" w:original="%1:10:0:"/>
        </w:numPr>
        <w:rPr>
          <w:lang w:val="en-US"/>
        </w:rPr>
      </w:pPr>
      <w:bookmarkStart w:id="258" w:name="_Toc255910739"/>
      <w:r w:rsidRPr="009B66A4">
        <w:rPr>
          <w:lang w:val="en-US"/>
        </w:rPr>
        <w:t>Full Copyright Notice</w:t>
      </w:r>
      <w:bookmarkEnd w:id="258"/>
    </w:p>
    <w:p w:rsidR="00CD5F96" w:rsidRPr="009B66A4" w:rsidRDefault="00CD5F96" w:rsidP="00CD5F96">
      <w:pPr>
        <w:pStyle w:val="DocumentBody"/>
        <w:rPr>
          <w:lang w:val="en-US"/>
        </w:rPr>
      </w:pPr>
      <w:r w:rsidRPr="009B66A4">
        <w:rPr>
          <w:lang w:val="en-US"/>
        </w:rPr>
        <w:t>Copyr</w:t>
      </w:r>
      <w:r w:rsidR="00F24E11" w:rsidRPr="009B66A4">
        <w:rPr>
          <w:lang w:val="en-US"/>
        </w:rPr>
        <w:t>ight (C) Open Grid Forum (</w:t>
      </w:r>
      <w:r w:rsidRPr="009B66A4">
        <w:rPr>
          <w:lang w:val="en-US"/>
        </w:rPr>
        <w:t>2009). All Rights Reserved.</w:t>
      </w:r>
    </w:p>
    <w:p w:rsidR="00CD5F96" w:rsidRPr="009B66A4" w:rsidRDefault="00CD5F96" w:rsidP="00CD5F96">
      <w:pPr>
        <w:pStyle w:val="DocumentBody"/>
        <w:rPr>
          <w:lang w:val="en-US"/>
        </w:rPr>
      </w:pPr>
      <w:r w:rsidRPr="009B66A4">
        <w:rPr>
          <w:lang w:val="en-US"/>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CD5F96" w:rsidRPr="009B66A4" w:rsidRDefault="00CD5F96" w:rsidP="00CD5F96">
      <w:pPr>
        <w:pStyle w:val="DocumentBody"/>
        <w:rPr>
          <w:lang w:val="en-US"/>
        </w:rPr>
      </w:pPr>
      <w:r w:rsidRPr="009B66A4">
        <w:rPr>
          <w:lang w:val="en-US"/>
        </w:rPr>
        <w:t>The limited permissions granted above are perpetual and will not be revoked by the OGF or its successors or assignees.</w:t>
      </w:r>
    </w:p>
    <w:p w:rsidR="00CD5F96" w:rsidRPr="009B66A4" w:rsidRDefault="00CD5F96" w:rsidP="00CD5F96">
      <w:pPr>
        <w:pStyle w:val="berschrift1"/>
        <w:numPr>
          <w:numberingChange w:id="259" w:author="Ph W" w:date="2010-09-02T11:37:00Z" w:original="%1:11:0:"/>
        </w:numPr>
        <w:rPr>
          <w:lang w:val="en-US"/>
        </w:rPr>
      </w:pPr>
      <w:bookmarkStart w:id="260" w:name="_Toc255910740"/>
      <w:r w:rsidRPr="009B66A4">
        <w:rPr>
          <w:lang w:val="en-US"/>
        </w:rPr>
        <w:t>References</w:t>
      </w:r>
      <w:bookmarkEnd w:id="260"/>
    </w:p>
    <w:p w:rsidR="00CD5F96" w:rsidRPr="009B66A4" w:rsidRDefault="00CD5F96" w:rsidP="00CD5F96">
      <w:pPr>
        <w:pStyle w:val="DocumentBody"/>
        <w:rPr>
          <w:lang w:val="en-US"/>
        </w:rPr>
      </w:pPr>
      <w:r w:rsidRPr="009B66A4">
        <w:rPr>
          <w:lang w:val="en-US"/>
        </w:rPr>
        <w:t>Note that only permanent documents should be cited as references. Other items, such as Web pages or working groups, should be cited inline (i.e., see the Open Grid Forum, http://www.ogf.org). References should conform to a standard such as used by IEEE/ACM, MLA, Chicago or similar. Include an author, year, title, publisher, place of publication. For online materials, also add a URL. It is acceptable to separate out “normative references,” as IETF documents typically do.</w:t>
      </w:r>
    </w:p>
    <w:p w:rsidR="00CD5F96" w:rsidRPr="009B66A4" w:rsidRDefault="00CD5F96" w:rsidP="00CD5F96">
      <w:pPr>
        <w:pStyle w:val="Reference"/>
        <w:rPr>
          <w:lang w:val="en-US"/>
        </w:rPr>
      </w:pPr>
    </w:p>
    <w:p w:rsidR="00CD5F96" w:rsidRPr="009B66A4" w:rsidRDefault="00CD5F96" w:rsidP="00CD5F96">
      <w:pPr>
        <w:pStyle w:val="Reference"/>
        <w:rPr>
          <w:lang w:val="en-US"/>
        </w:rPr>
      </w:pPr>
      <w:r w:rsidRPr="009B66A4">
        <w:rPr>
          <w:lang w:val="en-US"/>
        </w:rPr>
        <w:t>[RHJ08] Rosenberg, I., Heek, R., and Juan, A. An SLA Framework for the GT4 Grid Middleware, Collaboration and the Knowledge Economy: Issues, Applications, Case Studies (eChallenges 2008), 2008.</w:t>
      </w:r>
    </w:p>
    <w:p w:rsidR="00CD5F96" w:rsidRPr="009B66A4" w:rsidRDefault="00CD5F96" w:rsidP="00CD5F96">
      <w:pPr>
        <w:pStyle w:val="Reference"/>
        <w:rPr>
          <w:lang w:val="en-US"/>
        </w:rPr>
      </w:pPr>
      <w:r w:rsidRPr="009B66A4">
        <w:rPr>
          <w:lang w:val="en-US"/>
        </w:rPr>
        <w:t>[SOZ+07] Seidel, J., Wäldrich, O., Ziegler, W., Wieder, P., and Yahyapour, R., Using SLA for resource management and scheduling – a survey, CoreGRID Technical Report TR-0096.</w:t>
      </w:r>
    </w:p>
    <w:p w:rsidR="00CD5F96" w:rsidRPr="009B66A4" w:rsidRDefault="00CD5F96" w:rsidP="00CD5F96">
      <w:pPr>
        <w:pStyle w:val="Reference"/>
        <w:rPr>
          <w:lang w:val="en-US"/>
        </w:rPr>
      </w:pPr>
      <w:r w:rsidRPr="009B66A4">
        <w:rPr>
          <w:lang w:val="en-US"/>
        </w:rPr>
        <w:t>[BRADNER1] Bradner, S. Key Words for Use in RFCs to Indicate Requirement Levels, RFC 2119. March 1997.</w:t>
      </w:r>
    </w:p>
    <w:p w:rsidR="001A12A6" w:rsidRPr="009B66A4" w:rsidRDefault="00B269EB" w:rsidP="001A12A6">
      <w:pPr>
        <w:pStyle w:val="berschrift2"/>
        <w:widowControl/>
        <w:numPr>
          <w:numberingChange w:id="261" w:author="Ph W" w:date="2010-09-02T11:37:00Z" w:original="%1:11:0:.%2:1:0:"/>
        </w:numPr>
        <w:suppressAutoHyphens w:val="0"/>
        <w:spacing w:after="60"/>
        <w:rPr>
          <w:lang w:val="en-US"/>
        </w:rPr>
      </w:pPr>
      <w:bookmarkStart w:id="262" w:name="_Toc255910741"/>
      <w:r w:rsidRPr="009B66A4">
        <w:rPr>
          <w:lang w:val="en-US"/>
        </w:rPr>
        <w:t>Appendix 1:</w:t>
      </w:r>
      <w:r w:rsidR="001A12A6" w:rsidRPr="009B66A4">
        <w:rPr>
          <w:lang w:val="en-US"/>
        </w:rPr>
        <w:t xml:space="preserve"> XML Schema and WSDL</w:t>
      </w:r>
      <w:bookmarkEnd w:id="262"/>
    </w:p>
    <w:p w:rsidR="001A12A6" w:rsidRPr="009B66A4" w:rsidRDefault="001A12A6" w:rsidP="001A12A6">
      <w:pPr>
        <w:pStyle w:val="berschrift3"/>
        <w:widowControl/>
        <w:numPr>
          <w:numberingChange w:id="263" w:author="Ph W" w:date="2010-09-02T11:37:00Z" w:original="%1:11:0:.%2:1:0:.%3:1:0:"/>
        </w:numPr>
        <w:suppressAutoHyphens w:val="0"/>
        <w:spacing w:after="60"/>
        <w:rPr>
          <w:lang w:val="en-US"/>
        </w:rPr>
      </w:pPr>
      <w:bookmarkStart w:id="264" w:name="_Toc255910742"/>
      <w:r w:rsidRPr="009B66A4">
        <w:rPr>
          <w:lang w:val="en-US"/>
        </w:rPr>
        <w:t>Negotiation Types Schema</w:t>
      </w:r>
      <w:bookmarkEnd w:id="264"/>
    </w:p>
    <w:p w:rsidR="001A12A6" w:rsidRPr="009B66A4" w:rsidRDefault="001A12A6" w:rsidP="001A12A6">
      <w:pPr>
        <w:pStyle w:val="Code"/>
      </w:pPr>
      <w:r w:rsidRPr="009B66A4">
        <w:t>&lt;?</w:t>
      </w:r>
      <w:r w:rsidRPr="009B66A4">
        <w:rPr>
          <w:color w:val="3F7F7F"/>
        </w:rPr>
        <w:t>xml</w:t>
      </w:r>
      <w:r w:rsidRPr="009B66A4">
        <w:t xml:space="preserve"> </w:t>
      </w:r>
      <w:r w:rsidRPr="009B66A4">
        <w:rPr>
          <w:color w:val="7F007F"/>
        </w:rPr>
        <w:t>version</w:t>
      </w:r>
      <w:r w:rsidRPr="009B66A4">
        <w:rPr>
          <w:color w:val="000000"/>
        </w:rPr>
        <w:t>=</w:t>
      </w:r>
      <w:r w:rsidRPr="009B66A4">
        <w:rPr>
          <w:i/>
          <w:iCs/>
          <w:color w:val="2A00FF"/>
        </w:rPr>
        <w:t>"1.0"</w:t>
      </w:r>
      <w:r w:rsidRPr="009B66A4">
        <w:t xml:space="preserve"> </w:t>
      </w:r>
      <w:r w:rsidRPr="009B66A4">
        <w:rPr>
          <w:color w:val="7F007F"/>
        </w:rPr>
        <w:t>encoding</w:t>
      </w:r>
      <w:r w:rsidRPr="009B66A4">
        <w:rPr>
          <w:color w:val="000000"/>
        </w:rPr>
        <w:t>=</w:t>
      </w:r>
      <w:r w:rsidRPr="009B66A4">
        <w:rPr>
          <w:i/>
          <w:iCs/>
          <w:color w:val="2A00FF"/>
        </w:rPr>
        <w:t>"UTF-8"</w:t>
      </w:r>
      <w:r w:rsidRPr="009B66A4">
        <w:t>?&gt;</w:t>
      </w:r>
    </w:p>
    <w:p w:rsidR="001A12A6" w:rsidRPr="009B66A4" w:rsidRDefault="001A12A6" w:rsidP="001A12A6">
      <w:pPr>
        <w:pStyle w:val="Code"/>
      </w:pPr>
      <w:r w:rsidRPr="009B66A4">
        <w:rPr>
          <w:color w:val="008080"/>
        </w:rPr>
        <w:t>&lt;</w:t>
      </w:r>
      <w:r w:rsidRPr="009B66A4">
        <w:t xml:space="preserve">xsd:schema </w:t>
      </w:r>
    </w:p>
    <w:p w:rsidR="001A12A6" w:rsidRPr="009B66A4" w:rsidRDefault="001A12A6" w:rsidP="001A12A6">
      <w:pPr>
        <w:pStyle w:val="Code"/>
      </w:pPr>
      <w:r w:rsidRPr="009B66A4">
        <w:t xml:space="preserve">    </w:t>
      </w:r>
      <w:r w:rsidRPr="009B66A4">
        <w:rPr>
          <w:color w:val="7F007F"/>
        </w:rPr>
        <w:t>elementFormDefault</w:t>
      </w:r>
      <w:r w:rsidRPr="009B66A4">
        <w:rPr>
          <w:color w:val="000000"/>
        </w:rPr>
        <w:t>=</w:t>
      </w:r>
      <w:r w:rsidRPr="009B66A4">
        <w:rPr>
          <w:i/>
          <w:iCs/>
          <w:color w:val="2A00FF"/>
        </w:rPr>
        <w:t>"qualified"</w:t>
      </w:r>
      <w:r w:rsidRPr="009B66A4">
        <w:t xml:space="preserve"> </w:t>
      </w:r>
      <w:r w:rsidRPr="009B66A4">
        <w:rPr>
          <w:color w:val="7F007F"/>
        </w:rPr>
        <w:t>attributeFormDefault</w:t>
      </w:r>
      <w:r w:rsidRPr="009B66A4">
        <w:rPr>
          <w:color w:val="000000"/>
        </w:rPr>
        <w:t>=</w:t>
      </w:r>
      <w:r w:rsidRPr="009B66A4">
        <w:rPr>
          <w:i/>
          <w:iCs/>
          <w:color w:val="2A00FF"/>
        </w:rPr>
        <w:t>"qualified"</w:t>
      </w:r>
    </w:p>
    <w:p w:rsidR="001A12A6" w:rsidRPr="009B66A4" w:rsidRDefault="001A12A6" w:rsidP="001A12A6">
      <w:pPr>
        <w:pStyle w:val="Code"/>
      </w:pPr>
      <w:r w:rsidRPr="009B66A4">
        <w:t xml:space="preserve">    </w:t>
      </w:r>
      <w:r w:rsidRPr="009B66A4">
        <w:rPr>
          <w:color w:val="7F007F"/>
        </w:rPr>
        <w:t>targetNamespace</w:t>
      </w:r>
      <w:r w:rsidRPr="009B66A4">
        <w:rPr>
          <w:color w:val="000000"/>
        </w:rPr>
        <w:t>=</w:t>
      </w:r>
      <w:r w:rsidRPr="009B66A4">
        <w:rPr>
          <w:i/>
          <w:iCs/>
          <w:color w:val="2A00FF"/>
        </w:rPr>
        <w:t>"http://schemas.ogf.org/graap/2009/11/ws-agreement-negotiation"</w:t>
      </w:r>
      <w:r w:rsidRPr="009B66A4">
        <w:t xml:space="preserve"> </w:t>
      </w:r>
    </w:p>
    <w:p w:rsidR="001A12A6" w:rsidRPr="009B66A4" w:rsidRDefault="001A12A6" w:rsidP="001A12A6">
      <w:pPr>
        <w:pStyle w:val="Code"/>
      </w:pPr>
      <w:r w:rsidRPr="009B66A4">
        <w:t xml:space="preserve">    </w:t>
      </w:r>
      <w:r w:rsidRPr="009B66A4">
        <w:rPr>
          <w:color w:val="7F007F"/>
        </w:rPr>
        <w:t>xmlns:wsag-neg</w:t>
      </w:r>
      <w:r w:rsidRPr="009B66A4">
        <w:rPr>
          <w:color w:val="000000"/>
        </w:rPr>
        <w:t>=</w:t>
      </w:r>
      <w:r w:rsidRPr="009B66A4">
        <w:rPr>
          <w:i/>
          <w:iCs/>
          <w:color w:val="2A00FF"/>
        </w:rPr>
        <w:t>"http://schemas.ogf.org/graap/2009/11/ws-agreement-negotiation"</w:t>
      </w:r>
      <w:r w:rsidRPr="009B66A4">
        <w:t xml:space="preserve"> </w:t>
      </w:r>
    </w:p>
    <w:p w:rsidR="001A12A6" w:rsidRPr="009B66A4" w:rsidRDefault="001A12A6" w:rsidP="001A12A6">
      <w:pPr>
        <w:pStyle w:val="Code"/>
      </w:pPr>
      <w:r w:rsidRPr="009B66A4">
        <w:t xml:space="preserve">    </w:t>
      </w:r>
      <w:r w:rsidRPr="009B66A4">
        <w:rPr>
          <w:color w:val="7F007F"/>
        </w:rPr>
        <w:t>xmlns:wsag</w:t>
      </w:r>
      <w:r w:rsidRPr="009B66A4">
        <w:rPr>
          <w:color w:val="000000"/>
        </w:rPr>
        <w:t>=</w:t>
      </w:r>
      <w:r w:rsidRPr="009B66A4">
        <w:rPr>
          <w:i/>
          <w:iCs/>
          <w:color w:val="2A00FF"/>
        </w:rPr>
        <w:t>"http://schemas.ggf.org/graap/2007/03/ws-agreement"</w:t>
      </w:r>
      <w:r w:rsidRPr="009B66A4">
        <w:t xml:space="preserve"> </w:t>
      </w:r>
    </w:p>
    <w:p w:rsidR="001A12A6" w:rsidRPr="009B66A4" w:rsidRDefault="001A12A6" w:rsidP="001A12A6">
      <w:pPr>
        <w:pStyle w:val="Code"/>
      </w:pPr>
      <w:r w:rsidRPr="009B66A4">
        <w:t xml:space="preserve">    </w:t>
      </w:r>
      <w:r w:rsidRPr="009B66A4">
        <w:rPr>
          <w:color w:val="7F007F"/>
        </w:rPr>
        <w:t>xmlns:wsa</w:t>
      </w:r>
      <w:r w:rsidRPr="009B66A4">
        <w:rPr>
          <w:color w:val="000000"/>
        </w:rPr>
        <w:t>=</w:t>
      </w:r>
      <w:r w:rsidRPr="009B66A4">
        <w:rPr>
          <w:i/>
          <w:iCs/>
          <w:color w:val="2A00FF"/>
        </w:rPr>
        <w:t>"http://www.w3.org/2005/08/addressing"</w:t>
      </w:r>
      <w:r w:rsidRPr="009B66A4">
        <w:t xml:space="preserve"> </w:t>
      </w:r>
    </w:p>
    <w:p w:rsidR="001A12A6" w:rsidRPr="009B66A4" w:rsidRDefault="001A12A6" w:rsidP="001A12A6">
      <w:pPr>
        <w:pStyle w:val="Code"/>
      </w:pPr>
      <w:r w:rsidRPr="009B66A4">
        <w:t xml:space="preserve">    </w:t>
      </w:r>
      <w:r w:rsidRPr="009B66A4">
        <w:rPr>
          <w:color w:val="7F007F"/>
        </w:rPr>
        <w:t>xmlns:xsd</w:t>
      </w:r>
      <w:r w:rsidRPr="009B66A4">
        <w:rPr>
          <w:color w:val="000000"/>
        </w:rPr>
        <w:t>=</w:t>
      </w:r>
      <w:r w:rsidRPr="009B66A4">
        <w:rPr>
          <w:i/>
          <w:iCs/>
          <w:color w:val="2A00FF"/>
        </w:rPr>
        <w:t>"http://www.w3.org/2001/XMLSchema"</w:t>
      </w:r>
      <w:r w:rsidRPr="009B66A4">
        <w:t xml:space="preserve"> </w:t>
      </w:r>
    </w:p>
    <w:p w:rsidR="001A12A6" w:rsidRPr="009B66A4" w:rsidRDefault="001A12A6" w:rsidP="001A12A6">
      <w:pPr>
        <w:pStyle w:val="Code"/>
      </w:pPr>
      <w:r w:rsidRPr="009B66A4">
        <w:t xml:space="preserve">    </w:t>
      </w:r>
      <w:r w:rsidRPr="009B66A4">
        <w:rPr>
          <w:color w:val="7F007F"/>
        </w:rPr>
        <w:t>xmlns:xsi</w:t>
      </w:r>
      <w:r w:rsidRPr="009B66A4">
        <w:rPr>
          <w:color w:val="000000"/>
        </w:rPr>
        <w:t>=</w:t>
      </w:r>
      <w:r w:rsidRPr="009B66A4">
        <w:rPr>
          <w:i/>
          <w:iCs/>
          <w:color w:val="2A00FF"/>
        </w:rPr>
        <w:t>"http://www.w3.org/2001/XMLSchema-instance"</w:t>
      </w:r>
      <w:r w:rsidRPr="009B66A4">
        <w:rPr>
          <w:color w:val="008080"/>
        </w:rPr>
        <w:t>&gt;</w:t>
      </w:r>
    </w:p>
    <w:p w:rsidR="001A12A6" w:rsidRPr="009B66A4" w:rsidRDefault="001A12A6" w:rsidP="001A12A6">
      <w:pPr>
        <w:pStyle w:val="Code"/>
      </w:pPr>
      <w:r w:rsidRPr="009B66A4">
        <w:rPr>
          <w:color w:val="000000"/>
        </w:rPr>
        <w:t xml:space="preserve">    </w:t>
      </w:r>
    </w:p>
    <w:p w:rsidR="001A12A6" w:rsidRPr="009B66A4" w:rsidRDefault="001A12A6" w:rsidP="001A12A6">
      <w:pPr>
        <w:pStyle w:val="Code"/>
      </w:pPr>
      <w:r w:rsidRPr="009B66A4">
        <w:rPr>
          <w:color w:val="000000"/>
        </w:rPr>
        <w:t xml:space="preserve">    </w:t>
      </w:r>
      <w:r w:rsidRPr="009B66A4">
        <w:rPr>
          <w:color w:val="008080"/>
        </w:rPr>
        <w:t>&lt;</w:t>
      </w:r>
      <w:r w:rsidRPr="009B66A4">
        <w:rPr>
          <w:color w:val="7F007F"/>
        </w:rPr>
        <w:t>xsd:import</w:t>
      </w:r>
      <w:r w:rsidRPr="009B66A4">
        <w:t xml:space="preserve"> </w:t>
      </w:r>
      <w:r w:rsidRPr="009B66A4">
        <w:rPr>
          <w:color w:val="7F007F"/>
        </w:rPr>
        <w:t>namespace</w:t>
      </w:r>
      <w:r w:rsidRPr="009B66A4">
        <w:rPr>
          <w:color w:val="000000"/>
        </w:rPr>
        <w:t>=</w:t>
      </w:r>
      <w:r w:rsidRPr="009B66A4">
        <w:rPr>
          <w:i/>
          <w:iCs/>
          <w:color w:val="2A00FF"/>
        </w:rPr>
        <w:t>"http://schemas.ggf.org/graap/2007/03/ws-agreement"</w:t>
      </w:r>
      <w:r w:rsidRPr="009B66A4">
        <w:t xml:space="preserve"> </w:t>
      </w:r>
    </w:p>
    <w:p w:rsidR="001A12A6" w:rsidRPr="009B66A4" w:rsidRDefault="001A12A6" w:rsidP="001A12A6">
      <w:pPr>
        <w:pStyle w:val="Code"/>
      </w:pPr>
      <w:r w:rsidRPr="009B66A4">
        <w:t xml:space="preserve">        </w:t>
      </w:r>
      <w:r w:rsidRPr="009B66A4">
        <w:rPr>
          <w:color w:val="7F007F"/>
        </w:rPr>
        <w:t>schemaLocation</w:t>
      </w:r>
      <w:r w:rsidRPr="009B66A4">
        <w:rPr>
          <w:color w:val="000000"/>
        </w:rPr>
        <w:t>=</w:t>
      </w:r>
      <w:r w:rsidRPr="009B66A4">
        <w:rPr>
          <w:i/>
          <w:iCs/>
          <w:color w:val="2A00FF"/>
        </w:rPr>
        <w:t>"agreement_types.xsd"</w:t>
      </w:r>
      <w:r w:rsidRPr="009B66A4">
        <w:t xml:space="preserve">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7F007F"/>
        </w:rPr>
        <w:t>xsd:import</w:t>
      </w:r>
      <w:r w:rsidRPr="009B66A4">
        <w:t xml:space="preserve"> </w:t>
      </w:r>
      <w:r w:rsidRPr="009B66A4">
        <w:rPr>
          <w:color w:val="7F007F"/>
        </w:rPr>
        <w:t>namespace</w:t>
      </w:r>
      <w:r w:rsidRPr="009B66A4">
        <w:rPr>
          <w:color w:val="000000"/>
        </w:rPr>
        <w:t>=</w:t>
      </w:r>
      <w:r w:rsidRPr="009B66A4">
        <w:rPr>
          <w:i/>
          <w:iCs/>
          <w:color w:val="2A00FF"/>
        </w:rPr>
        <w:t>"http://www.w3.org/2001/XMLSchema"</w:t>
      </w:r>
      <w:r w:rsidRPr="009B66A4">
        <w:t xml:space="preserve"> </w:t>
      </w:r>
    </w:p>
    <w:p w:rsidR="001A12A6" w:rsidRPr="009B66A4" w:rsidRDefault="001A12A6" w:rsidP="001A12A6">
      <w:pPr>
        <w:pStyle w:val="Code"/>
        <w:rPr>
          <w:lang w:eastAsia="en-US"/>
        </w:rPr>
      </w:pPr>
      <w:r w:rsidRPr="009B66A4">
        <w:rPr>
          <w:lang w:eastAsia="en-US"/>
        </w:rPr>
        <w:t xml:space="preserve">        </w:t>
      </w:r>
      <w:r w:rsidRPr="009B66A4">
        <w:rPr>
          <w:color w:val="7F007F"/>
          <w:lang w:eastAsia="en-US"/>
        </w:rPr>
        <w:t>schemaLocation</w:t>
      </w:r>
      <w:r w:rsidRPr="009B66A4">
        <w:rPr>
          <w:color w:val="000000"/>
          <w:lang w:eastAsia="en-US"/>
        </w:rPr>
        <w:t>=</w:t>
      </w:r>
      <w:r w:rsidRPr="009B66A4">
        <w:rPr>
          <w:i/>
          <w:iCs/>
          <w:color w:val="2A00FF"/>
          <w:lang w:eastAsia="en-US"/>
        </w:rPr>
        <w:t>"</w:t>
      </w:r>
      <w:r w:rsidRPr="009B66A4">
        <w:rPr>
          <w:i/>
          <w:iCs/>
          <w:color w:val="2A00FF"/>
        </w:rPr>
        <w:t>http://www.w3.org/2001/XMLSchema.xsd</w:t>
      </w:r>
      <w:r w:rsidRPr="009B66A4">
        <w:rPr>
          <w:i/>
          <w:iCs/>
          <w:color w:val="2A00FF"/>
          <w:lang w:eastAsia="en-US"/>
        </w:rPr>
        <w:t>"</w:t>
      </w:r>
      <w:r w:rsidRPr="009B66A4">
        <w:rPr>
          <w:lang w:eastAsia="en-US"/>
        </w:rPr>
        <w:t xml:space="preserve"> </w:t>
      </w:r>
      <w:r w:rsidRPr="009B66A4">
        <w:rPr>
          <w:color w:val="008080"/>
          <w:lang w:eastAsia="en-US"/>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7F007F"/>
        </w:rPr>
        <w:t>xsd:import</w:t>
      </w:r>
      <w:r w:rsidRPr="009B66A4">
        <w:t xml:space="preserve"> </w:t>
      </w:r>
      <w:r w:rsidRPr="009B66A4">
        <w:rPr>
          <w:color w:val="7F007F"/>
        </w:rPr>
        <w:t>namespace</w:t>
      </w:r>
      <w:r w:rsidRPr="009B66A4">
        <w:rPr>
          <w:color w:val="000000"/>
        </w:rPr>
        <w:t>=</w:t>
      </w:r>
      <w:r w:rsidRPr="009B66A4">
        <w:rPr>
          <w:i/>
          <w:iCs/>
          <w:color w:val="2A00FF"/>
        </w:rPr>
        <w:t>"http://www.w3.org/2005/08/addressing"</w:t>
      </w:r>
      <w:r w:rsidRPr="009B66A4">
        <w:t xml:space="preserve"> </w:t>
      </w:r>
    </w:p>
    <w:p w:rsidR="001A12A6" w:rsidRPr="009B66A4" w:rsidRDefault="001A12A6" w:rsidP="001A12A6">
      <w:pPr>
        <w:pStyle w:val="Code"/>
      </w:pPr>
      <w:r w:rsidRPr="009B66A4">
        <w:t xml:space="preserve">        </w:t>
      </w:r>
      <w:r w:rsidRPr="009B66A4">
        <w:rPr>
          <w:color w:val="7F007F"/>
        </w:rPr>
        <w:t>schemaLocation</w:t>
      </w:r>
      <w:r w:rsidRPr="009B66A4">
        <w:rPr>
          <w:color w:val="000000"/>
        </w:rPr>
        <w:t>=</w:t>
      </w:r>
      <w:r w:rsidRPr="009B66A4">
        <w:rPr>
          <w:i/>
          <w:iCs/>
          <w:color w:val="2A00FF"/>
        </w:rPr>
        <w:t>"http://www.w3.org/2005/08/addressing/ws-addr.xsd"</w:t>
      </w:r>
      <w:r w:rsidRPr="009B66A4">
        <w:rPr>
          <w:color w:val="008080"/>
        </w:rPr>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"NegotiationContext"</w:t>
      </w:r>
      <w:r w:rsidRPr="009B66A4">
        <w:t xml:space="preserve">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rPr>
          <w:i/>
          <w:iCs/>
          <w:color w:val="2A00FF"/>
        </w:rPr>
        <w:t>"wsag-neg:NegotiationContextType"</w:t>
      </w:r>
      <w:r w:rsidRPr="009B66A4">
        <w:t xml:space="preserve">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"NegotiationOffer"</w:t>
      </w:r>
      <w:r w:rsidRPr="009B66A4">
        <w:t xml:space="preserve">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rPr>
          <w:i/>
          <w:iCs/>
          <w:color w:val="2A00FF"/>
        </w:rPr>
        <w:t>"wsag-neg:NegotiationOfferType"</w:t>
      </w:r>
      <w:r w:rsidRPr="009B66A4">
        <w:t xml:space="preserve">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"NegotiationCounterOffer"</w:t>
      </w:r>
      <w:r w:rsidRPr="009B66A4">
        <w:t xml:space="preserve">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rPr>
          <w:i/>
          <w:iCs/>
          <w:color w:val="2A00FF"/>
        </w:rPr>
        <w:t>"wsag-neg:NegotiationOfferType"</w:t>
      </w:r>
      <w:r w:rsidRPr="009B66A4">
        <w:t xml:space="preserve">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"NegotiationOfferContext"</w:t>
      </w:r>
      <w:r w:rsidRPr="009B66A4">
        <w:t xml:space="preserve">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rPr>
          <w:i/>
          <w:iCs/>
          <w:color w:val="2A00FF"/>
        </w:rPr>
        <w:t>"wsag-neg:NegotiationOfferContextType"</w:t>
      </w:r>
      <w:r w:rsidRPr="009B66A4">
        <w:t xml:space="preserve"> </w:t>
      </w:r>
      <w:r w:rsidRPr="009B66A4">
        <w:rPr>
          <w:color w:val="008080"/>
        </w:rPr>
        <w:t>/&gt;</w:t>
      </w:r>
    </w:p>
    <w:p w:rsidR="00A62DED" w:rsidRPr="009B66A4" w:rsidRDefault="00A62DED" w:rsidP="00A62DED">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"NegotiationExtension"</w:t>
      </w:r>
      <w:r w:rsidRPr="009B66A4">
        <w:t xml:space="preserve"> </w:t>
      </w:r>
    </w:p>
    <w:p w:rsidR="00A62DED" w:rsidRPr="009B66A4" w:rsidRDefault="00A62DED" w:rsidP="00A62DED">
      <w:pPr>
        <w:pStyle w:val="Code"/>
      </w:pPr>
      <w:r w:rsidRPr="009B66A4">
        <w:t xml:space="preserve">         </w:t>
      </w:r>
      <w:r w:rsidRPr="009B66A4">
        <w:rPr>
          <w:color w:val="7F007F"/>
        </w:rPr>
        <w:t>type</w:t>
      </w:r>
      <w:r w:rsidRPr="009B66A4">
        <w:rPr>
          <w:color w:val="000000"/>
        </w:rPr>
        <w:t>=</w:t>
      </w:r>
      <w:r w:rsidRPr="009B66A4">
        <w:rPr>
          <w:i/>
          <w:iCs/>
          <w:color w:val="2A00FF"/>
        </w:rPr>
        <w:t>"wsag-neg:NegotiationExtensionType"</w:t>
      </w:r>
      <w:r w:rsidRPr="009B66A4">
        <w:t xml:space="preserve">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"RenegotiationExtension"</w:t>
      </w:r>
      <w:r w:rsidRPr="009B66A4">
        <w:t xml:space="preserve">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rPr>
          <w:i/>
          <w:iCs/>
          <w:color w:val="2A00FF"/>
        </w:rPr>
        <w:t>"wsag-neg:RenegotiationExtensionType"</w:t>
      </w:r>
      <w:r w:rsidRPr="009B66A4">
        <w:t xml:space="preserve"> </w:t>
      </w:r>
      <w:r w:rsidRPr="009B66A4">
        <w:rPr>
          <w:color w:val="008080"/>
        </w:rPr>
        <w:t>/&gt;</w:t>
      </w:r>
    </w:p>
    <w:p w:rsidR="001A12A6" w:rsidRPr="009B66A4" w:rsidRDefault="001A12A6" w:rsidP="001A12A6">
      <w:pPr>
        <w:pStyle w:val="Code"/>
      </w:pPr>
      <w:r w:rsidRPr="009B66A4">
        <w:rPr>
          <w:color w:val="000000"/>
        </w:rPr>
        <w:t xml:space="preserve">    </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xsd:complexType </w:t>
      </w:r>
      <w:r w:rsidRPr="009B66A4">
        <w:rPr>
          <w:color w:val="7F007F"/>
        </w:rPr>
        <w:t>name</w:t>
      </w:r>
      <w:r w:rsidRPr="009B66A4">
        <w:rPr>
          <w:color w:val="000000"/>
        </w:rPr>
        <w:t>=</w:t>
      </w:r>
      <w:r w:rsidRPr="009B66A4">
        <w:rPr>
          <w:i/>
          <w:iCs/>
          <w:color w:val="2A00FF"/>
        </w:rPr>
        <w:t>"NegotiationContextType"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xsd:sequence</w:t>
      </w:r>
      <w:r w:rsidRPr="009B66A4">
        <w:rPr>
          <w:color w:val="008080"/>
        </w:rPr>
        <w:t>&gt;</w:t>
      </w:r>
    </w:p>
    <w:p w:rsidR="005B551A" w:rsidRPr="009B66A4" w:rsidRDefault="005B551A" w:rsidP="005B551A">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"NegotiationType"</w:t>
      </w:r>
      <w:r w:rsidRPr="009B66A4">
        <w:t xml:space="preserve"> </w:t>
      </w:r>
    </w:p>
    <w:p w:rsidR="005B551A" w:rsidRPr="009B66A4" w:rsidRDefault="005B551A" w:rsidP="005B551A">
      <w:pPr>
        <w:pStyle w:val="Code"/>
      </w:pPr>
      <w:r w:rsidRPr="009B66A4">
        <w:t xml:space="preserve">             </w:t>
      </w:r>
      <w:r w:rsidRPr="009B66A4">
        <w:rPr>
          <w:color w:val="7F007F"/>
        </w:rPr>
        <w:t>type</w:t>
      </w:r>
      <w:r w:rsidRPr="009B66A4">
        <w:rPr>
          <w:color w:val="000000"/>
        </w:rPr>
        <w:t>=</w:t>
      </w:r>
      <w:r w:rsidRPr="009B66A4">
        <w:rPr>
          <w:i/>
          <w:iCs/>
          <w:color w:val="2A00FF"/>
        </w:rPr>
        <w:t>"wsag-neg:NegotiationType"</w:t>
      </w:r>
      <w:r w:rsidRPr="009B66A4">
        <w:t xml:space="preserve"> </w:t>
      </w:r>
      <w:r w:rsidRPr="009B66A4">
        <w:rPr>
          <w:color w:val="008080"/>
        </w:rPr>
        <w:t>/&gt;</w:t>
      </w:r>
    </w:p>
    <w:p w:rsidR="005B551A" w:rsidRPr="009B66A4" w:rsidRDefault="005B551A" w:rsidP="005B551A">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"ExpirationTime"</w:t>
      </w:r>
      <w:r w:rsidRPr="009B66A4">
        <w:t xml:space="preserve"> </w:t>
      </w:r>
    </w:p>
    <w:p w:rsidR="005B551A" w:rsidRPr="009B66A4" w:rsidRDefault="005B551A" w:rsidP="005B551A">
      <w:pPr>
        <w:pStyle w:val="Code"/>
      </w:pPr>
      <w:r w:rsidRPr="009B66A4">
        <w:t xml:space="preserve">             </w:t>
      </w:r>
      <w:r w:rsidRPr="009B66A4">
        <w:rPr>
          <w:color w:val="7F007F"/>
        </w:rPr>
        <w:t>type</w:t>
      </w:r>
      <w:r w:rsidRPr="009B66A4">
        <w:rPr>
          <w:color w:val="000000"/>
        </w:rPr>
        <w:t>=</w:t>
      </w:r>
      <w:r w:rsidRPr="009B66A4">
        <w:rPr>
          <w:i/>
          <w:iCs/>
          <w:color w:val="2A00FF"/>
        </w:rPr>
        <w:t>"xsd:dateTime"</w:t>
      </w:r>
      <w:r w:rsidRPr="009B66A4">
        <w:t xml:space="preserve"> </w:t>
      </w:r>
      <w:r w:rsidRPr="009B66A4">
        <w:rPr>
          <w:color w:val="7F007F"/>
        </w:rPr>
        <w:t>minOccurs</w:t>
      </w:r>
      <w:r w:rsidRPr="009B66A4">
        <w:rPr>
          <w:color w:val="000000"/>
        </w:rPr>
        <w:t>=</w:t>
      </w:r>
      <w:r w:rsidRPr="009B66A4">
        <w:rPr>
          <w:i/>
          <w:iCs/>
          <w:color w:val="2A00FF"/>
        </w:rPr>
        <w:t>"0"</w:t>
      </w:r>
      <w:r w:rsidRPr="009B66A4">
        <w:t xml:space="preserve"> </w:t>
      </w:r>
      <w:r w:rsidRPr="009B66A4">
        <w:rPr>
          <w:color w:val="008080"/>
        </w:rPr>
        <w:t>/&gt;</w:t>
      </w:r>
    </w:p>
    <w:p w:rsidR="005B551A" w:rsidRPr="009B66A4" w:rsidRDefault="005B551A" w:rsidP="005B551A">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"NegotiationInitiator"</w:t>
      </w:r>
      <w:r w:rsidRPr="009B66A4">
        <w:t xml:space="preserve"> </w:t>
      </w:r>
    </w:p>
    <w:p w:rsidR="005B551A" w:rsidRPr="009B66A4" w:rsidRDefault="005B551A" w:rsidP="005B551A">
      <w:pPr>
        <w:pStyle w:val="Code"/>
      </w:pPr>
      <w:r w:rsidRPr="009B66A4">
        <w:t xml:space="preserve">             </w:t>
      </w:r>
      <w:r w:rsidRPr="009B66A4">
        <w:rPr>
          <w:color w:val="7F007F"/>
        </w:rPr>
        <w:t>type</w:t>
      </w:r>
      <w:r w:rsidRPr="009B66A4">
        <w:rPr>
          <w:color w:val="000000"/>
        </w:rPr>
        <w:t>=</w:t>
      </w:r>
      <w:r w:rsidRPr="009B66A4">
        <w:rPr>
          <w:i/>
          <w:iCs/>
          <w:color w:val="2A00FF"/>
        </w:rPr>
        <w:t>"xsd:anyType"</w:t>
      </w:r>
      <w:r w:rsidRPr="009B66A4">
        <w:t xml:space="preserve"> </w:t>
      </w:r>
      <w:r w:rsidRPr="009B66A4">
        <w:rPr>
          <w:color w:val="7F007F"/>
        </w:rPr>
        <w:t>minOccurs</w:t>
      </w:r>
      <w:r w:rsidRPr="009B66A4">
        <w:rPr>
          <w:color w:val="000000"/>
        </w:rPr>
        <w:t>=</w:t>
      </w:r>
      <w:r w:rsidRPr="009B66A4">
        <w:rPr>
          <w:i/>
          <w:iCs/>
          <w:color w:val="2A00FF"/>
        </w:rPr>
        <w:t>"0"</w:t>
      </w:r>
      <w:r w:rsidRPr="009B66A4">
        <w:t xml:space="preserve"> </w:t>
      </w:r>
      <w:r w:rsidRPr="009B66A4">
        <w:rPr>
          <w:color w:val="008080"/>
        </w:rPr>
        <w:t>/&gt;</w:t>
      </w:r>
    </w:p>
    <w:p w:rsidR="005B551A" w:rsidRPr="009B66A4" w:rsidRDefault="005B551A" w:rsidP="005B551A">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"NegotiationResponder"</w:t>
      </w:r>
      <w:r w:rsidRPr="009B66A4">
        <w:t xml:space="preserve"> </w:t>
      </w:r>
    </w:p>
    <w:p w:rsidR="005B551A" w:rsidRPr="009B66A4" w:rsidRDefault="005B551A" w:rsidP="005B551A">
      <w:pPr>
        <w:pStyle w:val="Code"/>
      </w:pPr>
      <w:r w:rsidRPr="009B66A4">
        <w:t xml:space="preserve">             </w:t>
      </w:r>
      <w:r w:rsidRPr="009B66A4">
        <w:rPr>
          <w:color w:val="7F007F"/>
        </w:rPr>
        <w:t>type</w:t>
      </w:r>
      <w:r w:rsidRPr="009B66A4">
        <w:rPr>
          <w:color w:val="000000"/>
        </w:rPr>
        <w:t>=</w:t>
      </w:r>
      <w:r w:rsidRPr="009B66A4">
        <w:rPr>
          <w:i/>
          <w:iCs/>
          <w:color w:val="2A00FF"/>
        </w:rPr>
        <w:t>"xsd:anyType"</w:t>
      </w:r>
      <w:r w:rsidRPr="009B66A4">
        <w:t xml:space="preserve"> </w:t>
      </w:r>
      <w:r w:rsidRPr="009B66A4">
        <w:rPr>
          <w:color w:val="7F007F"/>
        </w:rPr>
        <w:t>minOccurs</w:t>
      </w:r>
      <w:r w:rsidRPr="009B66A4">
        <w:rPr>
          <w:color w:val="000000"/>
        </w:rPr>
        <w:t>=</w:t>
      </w:r>
      <w:r w:rsidRPr="009B66A4">
        <w:rPr>
          <w:i/>
          <w:iCs/>
          <w:color w:val="2A00FF"/>
        </w:rPr>
        <w:t>"0"</w:t>
      </w:r>
      <w:r w:rsidRPr="009B66A4">
        <w:t xml:space="preserve"> </w:t>
      </w:r>
      <w:r w:rsidRPr="009B66A4">
        <w:rPr>
          <w:color w:val="008080"/>
        </w:rPr>
        <w:t>/&gt;</w:t>
      </w:r>
    </w:p>
    <w:p w:rsidR="005B551A" w:rsidRPr="009B66A4" w:rsidRDefault="005B551A" w:rsidP="005B551A">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"AgreementResponder"</w:t>
      </w:r>
      <w:r w:rsidRPr="009B66A4">
        <w:t xml:space="preserve"> </w:t>
      </w:r>
    </w:p>
    <w:p w:rsidR="005B551A" w:rsidRPr="009B66A4" w:rsidRDefault="005B551A" w:rsidP="005B551A">
      <w:pPr>
        <w:pStyle w:val="Code"/>
      </w:pPr>
      <w:r w:rsidRPr="009B66A4">
        <w:t xml:space="preserve">             </w:t>
      </w:r>
      <w:r w:rsidRPr="009B66A4">
        <w:rPr>
          <w:color w:val="7F007F"/>
        </w:rPr>
        <w:t>type</w:t>
      </w:r>
      <w:r w:rsidRPr="009B66A4">
        <w:rPr>
          <w:color w:val="000000"/>
        </w:rPr>
        <w:t>=</w:t>
      </w:r>
      <w:r w:rsidRPr="009B66A4">
        <w:rPr>
          <w:i/>
          <w:iCs/>
          <w:color w:val="2A00FF"/>
        </w:rPr>
        <w:t>"wsag-neg:NegotiationRoleType"</w:t>
      </w:r>
      <w:r w:rsidRPr="009B66A4">
        <w:rPr>
          <w:color w:val="008080"/>
        </w:rPr>
        <w:t>/&gt;</w:t>
      </w:r>
    </w:p>
    <w:p w:rsidR="005B551A" w:rsidRPr="009B66A4" w:rsidRDefault="005B551A" w:rsidP="005B551A">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"AgreementFactoryEPR"</w:t>
      </w:r>
      <w:r w:rsidRPr="009B66A4">
        <w:t xml:space="preserve"> </w:t>
      </w:r>
    </w:p>
    <w:p w:rsidR="005B551A" w:rsidRPr="009B66A4" w:rsidRDefault="005B551A" w:rsidP="005B551A">
      <w:pPr>
        <w:pStyle w:val="Code"/>
      </w:pPr>
      <w:r w:rsidRPr="009B66A4">
        <w:t xml:space="preserve">             </w:t>
      </w:r>
      <w:r w:rsidRPr="009B66A4">
        <w:rPr>
          <w:color w:val="7F007F"/>
        </w:rPr>
        <w:t>type</w:t>
      </w:r>
      <w:r w:rsidRPr="009B66A4">
        <w:rPr>
          <w:color w:val="000000"/>
        </w:rPr>
        <w:t>=</w:t>
      </w:r>
      <w:r w:rsidRPr="009B66A4">
        <w:rPr>
          <w:i/>
          <w:iCs/>
          <w:color w:val="2A00FF"/>
        </w:rPr>
        <w:t>"wsa:EndpointReferenceType"</w:t>
      </w:r>
      <w:r w:rsidRPr="009B66A4">
        <w:t xml:space="preserve"> </w:t>
      </w:r>
      <w:r w:rsidRPr="009B66A4">
        <w:rPr>
          <w:color w:val="7F007F"/>
        </w:rPr>
        <w:t>minOccurs</w:t>
      </w:r>
      <w:r w:rsidRPr="009B66A4">
        <w:rPr>
          <w:color w:val="000000"/>
        </w:rPr>
        <w:t>=</w:t>
      </w:r>
      <w:r w:rsidRPr="009B66A4">
        <w:rPr>
          <w:i/>
          <w:iCs/>
          <w:color w:val="2A00FF"/>
        </w:rPr>
        <w:t>"0"</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xsd:any </w:t>
      </w:r>
      <w:r w:rsidRPr="009B66A4">
        <w:rPr>
          <w:color w:val="7F007F"/>
        </w:rPr>
        <w:t>namespace</w:t>
      </w:r>
      <w:r w:rsidRPr="009B66A4">
        <w:rPr>
          <w:color w:val="000000"/>
        </w:rPr>
        <w:t>=</w:t>
      </w:r>
      <w:r w:rsidRPr="009B66A4">
        <w:rPr>
          <w:i/>
          <w:iCs/>
          <w:color w:val="2A00FF"/>
        </w:rPr>
        <w:t>"##other"</w:t>
      </w:r>
      <w:r w:rsidRPr="009B66A4">
        <w:t xml:space="preserve"> </w:t>
      </w:r>
      <w:r w:rsidRPr="009B66A4">
        <w:rPr>
          <w:color w:val="7F007F"/>
        </w:rPr>
        <w:t>processContents</w:t>
      </w:r>
      <w:r w:rsidRPr="009B66A4">
        <w:rPr>
          <w:color w:val="000000"/>
        </w:rPr>
        <w:t>=</w:t>
      </w:r>
      <w:r w:rsidRPr="009B66A4">
        <w:rPr>
          <w:i/>
          <w:iCs/>
          <w:color w:val="2A00FF"/>
        </w:rPr>
        <w:t>"lax"</w:t>
      </w:r>
      <w:r w:rsidRPr="009B66A4">
        <w:t xml:space="preserve"> </w:t>
      </w:r>
    </w:p>
    <w:p w:rsidR="001A12A6" w:rsidRPr="009B66A4" w:rsidRDefault="001A12A6" w:rsidP="001A12A6">
      <w:pPr>
        <w:pStyle w:val="Code"/>
      </w:pPr>
      <w:r w:rsidRPr="009B66A4">
        <w:t xml:space="preserve">             </w:t>
      </w:r>
      <w:r w:rsidRPr="009B66A4">
        <w:rPr>
          <w:color w:val="7F007F"/>
        </w:rPr>
        <w:t>minOccurs</w:t>
      </w:r>
      <w:r w:rsidRPr="009B66A4">
        <w:rPr>
          <w:color w:val="000000"/>
        </w:rPr>
        <w:t>=</w:t>
      </w:r>
      <w:r w:rsidRPr="009B66A4">
        <w:rPr>
          <w:i/>
          <w:iCs/>
          <w:color w:val="2A00FF"/>
        </w:rPr>
        <w:t>"0"</w:t>
      </w:r>
      <w:r w:rsidRPr="009B66A4">
        <w:t xml:space="preserve"> </w:t>
      </w:r>
      <w:r w:rsidRPr="009B66A4">
        <w:rPr>
          <w:color w:val="7F007F"/>
        </w:rPr>
        <w:t>maxOccurs</w:t>
      </w:r>
      <w:r w:rsidRPr="009B66A4">
        <w:rPr>
          <w:color w:val="000000"/>
        </w:rPr>
        <w:t>=</w:t>
      </w:r>
      <w:r w:rsidRPr="009B66A4">
        <w:rPr>
          <w:i/>
          <w:iCs/>
          <w:color w:val="2A00FF"/>
        </w:rPr>
        <w:t>"unbounded"</w:t>
      </w:r>
      <w:r w:rsidRPr="009B66A4">
        <w:t xml:space="preserve">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xsd:sequence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xsd:complexType</w:t>
      </w:r>
      <w:r w:rsidRPr="009B66A4">
        <w:rPr>
          <w:color w:val="008080"/>
        </w:rPr>
        <w:t>&gt;</w:t>
      </w:r>
    </w:p>
    <w:p w:rsidR="001A12A6" w:rsidRPr="009B66A4" w:rsidRDefault="001A12A6" w:rsidP="00B678F7">
      <w:pPr>
        <w:pStyle w:val="Code"/>
      </w:pPr>
    </w:p>
    <w:p w:rsidR="00B678F7" w:rsidRPr="009B66A4" w:rsidRDefault="00B678F7" w:rsidP="00B678F7">
      <w:pPr>
        <w:pStyle w:val="Code"/>
      </w:pPr>
      <w:r w:rsidRPr="009B66A4">
        <w:rPr>
          <w:color w:val="000000"/>
        </w:rPr>
        <w:t xml:space="preserve">    </w:t>
      </w:r>
      <w:r w:rsidRPr="009B66A4">
        <w:rPr>
          <w:color w:val="008080"/>
        </w:rPr>
        <w:t>&lt;</w:t>
      </w:r>
      <w:r w:rsidRPr="009B66A4">
        <w:t xml:space="preserve">xsd:simpleType </w:t>
      </w:r>
      <w:r w:rsidRPr="009B66A4">
        <w:rPr>
          <w:color w:val="7F007F"/>
        </w:rPr>
        <w:t>name</w:t>
      </w:r>
      <w:r w:rsidRPr="009B66A4">
        <w:rPr>
          <w:color w:val="000000"/>
        </w:rPr>
        <w:t>=</w:t>
      </w:r>
      <w:r w:rsidRPr="009B66A4">
        <w:rPr>
          <w:i/>
          <w:iCs/>
          <w:color w:val="2A00FF"/>
        </w:rPr>
        <w:t>"NegotiationRoleType"</w:t>
      </w:r>
      <w:r w:rsidRPr="009B66A4">
        <w:rPr>
          <w:color w:val="008080"/>
        </w:rPr>
        <w:t>&gt;</w:t>
      </w:r>
    </w:p>
    <w:p w:rsidR="00B678F7" w:rsidRPr="009B66A4" w:rsidRDefault="00B678F7" w:rsidP="00B678F7">
      <w:pPr>
        <w:pStyle w:val="Code"/>
      </w:pPr>
      <w:r w:rsidRPr="009B66A4">
        <w:rPr>
          <w:color w:val="000000"/>
        </w:rPr>
        <w:t xml:space="preserve">      </w:t>
      </w:r>
      <w:r w:rsidRPr="009B66A4">
        <w:rPr>
          <w:color w:val="008080"/>
        </w:rPr>
        <w:t>&lt;</w:t>
      </w:r>
      <w:r w:rsidRPr="009B66A4">
        <w:t xml:space="preserve">xsd:restriction </w:t>
      </w:r>
      <w:r w:rsidRPr="009B66A4">
        <w:rPr>
          <w:color w:val="7F007F"/>
        </w:rPr>
        <w:t>base</w:t>
      </w:r>
      <w:r w:rsidRPr="009B66A4">
        <w:rPr>
          <w:color w:val="000000"/>
        </w:rPr>
        <w:t>=</w:t>
      </w:r>
      <w:r w:rsidRPr="009B66A4">
        <w:rPr>
          <w:i/>
          <w:iCs/>
          <w:color w:val="2A00FF"/>
        </w:rPr>
        <w:t>"xsd:string"</w:t>
      </w:r>
      <w:r w:rsidRPr="009B66A4">
        <w:rPr>
          <w:color w:val="008080"/>
        </w:rPr>
        <w:t>&gt;</w:t>
      </w:r>
    </w:p>
    <w:p w:rsidR="00B678F7" w:rsidRPr="009B66A4" w:rsidRDefault="00B678F7" w:rsidP="00B678F7">
      <w:pPr>
        <w:pStyle w:val="Code"/>
      </w:pPr>
      <w:r w:rsidRPr="009B66A4">
        <w:rPr>
          <w:color w:val="000000"/>
        </w:rPr>
        <w:t xml:space="preserve">        </w:t>
      </w:r>
      <w:r w:rsidRPr="009B66A4">
        <w:rPr>
          <w:color w:val="008080"/>
        </w:rPr>
        <w:t>&lt;</w:t>
      </w:r>
      <w:r w:rsidRPr="009B66A4">
        <w:t xml:space="preserve">xsd:enumeration </w:t>
      </w:r>
      <w:r w:rsidRPr="009B66A4">
        <w:rPr>
          <w:color w:val="7F007F"/>
        </w:rPr>
        <w:t>value</w:t>
      </w:r>
      <w:r w:rsidRPr="009B66A4">
        <w:rPr>
          <w:color w:val="000000"/>
        </w:rPr>
        <w:t>=</w:t>
      </w:r>
      <w:r w:rsidRPr="009B66A4">
        <w:rPr>
          <w:i/>
          <w:iCs/>
          <w:color w:val="2A00FF"/>
        </w:rPr>
        <w:t>"NegotiationInitiator"</w:t>
      </w:r>
      <w:r w:rsidRPr="009B66A4">
        <w:t xml:space="preserve"> </w:t>
      </w:r>
      <w:r w:rsidRPr="009B66A4">
        <w:rPr>
          <w:color w:val="008080"/>
        </w:rPr>
        <w:t>/&gt;</w:t>
      </w:r>
    </w:p>
    <w:p w:rsidR="00B678F7" w:rsidRPr="009B66A4" w:rsidRDefault="00B678F7" w:rsidP="00B678F7">
      <w:pPr>
        <w:pStyle w:val="Code"/>
      </w:pPr>
      <w:r w:rsidRPr="009B66A4">
        <w:rPr>
          <w:color w:val="000000"/>
        </w:rPr>
        <w:t xml:space="preserve">        </w:t>
      </w:r>
      <w:r w:rsidRPr="009B66A4">
        <w:rPr>
          <w:color w:val="008080"/>
        </w:rPr>
        <w:t>&lt;</w:t>
      </w:r>
      <w:r w:rsidRPr="009B66A4">
        <w:t xml:space="preserve">xsd:enumeration </w:t>
      </w:r>
      <w:r w:rsidRPr="009B66A4">
        <w:rPr>
          <w:color w:val="7F007F"/>
        </w:rPr>
        <w:t>value</w:t>
      </w:r>
      <w:r w:rsidRPr="009B66A4">
        <w:rPr>
          <w:color w:val="000000"/>
        </w:rPr>
        <w:t>=</w:t>
      </w:r>
      <w:r w:rsidRPr="009B66A4">
        <w:rPr>
          <w:i/>
          <w:iCs/>
          <w:color w:val="2A00FF"/>
        </w:rPr>
        <w:t>"NegotiationResponder"</w:t>
      </w:r>
      <w:r w:rsidRPr="009B66A4">
        <w:t xml:space="preserve"> </w:t>
      </w:r>
      <w:r w:rsidRPr="009B66A4">
        <w:rPr>
          <w:color w:val="008080"/>
        </w:rPr>
        <w:t>/&gt;</w:t>
      </w:r>
    </w:p>
    <w:p w:rsidR="00B678F7" w:rsidRPr="009B66A4" w:rsidRDefault="00B678F7" w:rsidP="00B678F7">
      <w:pPr>
        <w:pStyle w:val="Code"/>
      </w:pPr>
      <w:r w:rsidRPr="009B66A4">
        <w:rPr>
          <w:color w:val="000000"/>
        </w:rPr>
        <w:t xml:space="preserve">      </w:t>
      </w:r>
      <w:r w:rsidRPr="009B66A4">
        <w:rPr>
          <w:color w:val="008080"/>
        </w:rPr>
        <w:t>&lt;/</w:t>
      </w:r>
      <w:r w:rsidRPr="009B66A4">
        <w:t>xsd:restriction</w:t>
      </w:r>
      <w:r w:rsidRPr="009B66A4">
        <w:rPr>
          <w:color w:val="008080"/>
        </w:rPr>
        <w:t>&gt;</w:t>
      </w:r>
    </w:p>
    <w:p w:rsidR="00B678F7" w:rsidRPr="009B66A4" w:rsidRDefault="00B678F7" w:rsidP="00B678F7">
      <w:pPr>
        <w:pStyle w:val="Code"/>
      </w:pPr>
      <w:r w:rsidRPr="009B66A4">
        <w:rPr>
          <w:color w:val="000000"/>
        </w:rPr>
        <w:t xml:space="preserve">    </w:t>
      </w:r>
      <w:r w:rsidRPr="009B66A4">
        <w:rPr>
          <w:color w:val="008080"/>
        </w:rPr>
        <w:t>&lt;/</w:t>
      </w:r>
      <w:r w:rsidRPr="009B66A4">
        <w:t>xsd:simpleType</w:t>
      </w:r>
      <w:r w:rsidRPr="009B66A4">
        <w:rPr>
          <w:color w:val="008080"/>
        </w:rPr>
        <w:t>&gt;</w:t>
      </w:r>
      <w:r w:rsidRPr="009B66A4">
        <w:rPr>
          <w:color w:val="000000"/>
        </w:rPr>
        <w:t xml:space="preserve">    </w:t>
      </w:r>
    </w:p>
    <w:p w:rsidR="00B678F7" w:rsidRPr="009B66A4" w:rsidRDefault="00B678F7" w:rsidP="001A12A6">
      <w:pPr>
        <w:pStyle w:val="Code"/>
      </w:pPr>
    </w:p>
    <w:p w:rsidR="001A12A6" w:rsidRPr="009B66A4" w:rsidRDefault="001A12A6" w:rsidP="001A12A6">
      <w:pPr>
        <w:pStyle w:val="Code"/>
      </w:pPr>
      <w:r w:rsidRPr="009B66A4">
        <w:rPr>
          <w:color w:val="000000"/>
        </w:rPr>
        <w:t xml:space="preserve">    </w:t>
      </w:r>
      <w:r w:rsidRPr="009B66A4">
        <w:rPr>
          <w:color w:val="008080"/>
        </w:rPr>
        <w:t>&lt;</w:t>
      </w:r>
      <w:r w:rsidRPr="009B66A4">
        <w:t xml:space="preserve">xsd:complexType </w:t>
      </w:r>
      <w:r w:rsidRPr="009B66A4">
        <w:rPr>
          <w:color w:val="7F007F"/>
        </w:rPr>
        <w:t>name</w:t>
      </w:r>
      <w:r w:rsidRPr="009B66A4">
        <w:rPr>
          <w:color w:val="000000"/>
        </w:rPr>
        <w:t>=</w:t>
      </w:r>
      <w:r w:rsidRPr="009B66A4">
        <w:rPr>
          <w:i/>
          <w:iCs/>
          <w:color w:val="2A00FF"/>
        </w:rPr>
        <w:t>"NegotiationType"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xsd:choice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"Negotiation"</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xsd:complexType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xsd:sequence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xsd:any </w:t>
      </w:r>
      <w:r w:rsidRPr="009B66A4">
        <w:rPr>
          <w:color w:val="7F007F"/>
        </w:rPr>
        <w:t>namespace</w:t>
      </w:r>
      <w:r w:rsidRPr="009B66A4">
        <w:rPr>
          <w:color w:val="000000"/>
        </w:rPr>
        <w:t>=</w:t>
      </w:r>
      <w:r w:rsidRPr="009B66A4">
        <w:rPr>
          <w:i/>
          <w:iCs/>
          <w:color w:val="2A00FF"/>
        </w:rPr>
        <w:t>"##other"</w:t>
      </w:r>
      <w:r w:rsidRPr="009B66A4">
        <w:t xml:space="preserve"> </w:t>
      </w:r>
      <w:r w:rsidRPr="009B66A4">
        <w:rPr>
          <w:color w:val="7F007F"/>
        </w:rPr>
        <w:t>processContents</w:t>
      </w:r>
      <w:r w:rsidRPr="009B66A4">
        <w:rPr>
          <w:color w:val="000000"/>
        </w:rPr>
        <w:t>=</w:t>
      </w:r>
      <w:r w:rsidRPr="009B66A4">
        <w:rPr>
          <w:i/>
          <w:iCs/>
          <w:color w:val="2A00FF"/>
        </w:rPr>
        <w:t>"lax"</w:t>
      </w:r>
      <w:r w:rsidRPr="009B66A4">
        <w:t xml:space="preserve"> </w:t>
      </w:r>
    </w:p>
    <w:p w:rsidR="001A12A6" w:rsidRPr="009B66A4" w:rsidRDefault="001A12A6" w:rsidP="001A12A6">
      <w:pPr>
        <w:pStyle w:val="Code"/>
      </w:pPr>
      <w:r w:rsidRPr="009B66A4">
        <w:t xml:space="preserve">                   </w:t>
      </w:r>
      <w:r w:rsidRPr="009B66A4">
        <w:rPr>
          <w:color w:val="7F007F"/>
        </w:rPr>
        <w:t>minOccurs</w:t>
      </w:r>
      <w:r w:rsidRPr="009B66A4">
        <w:rPr>
          <w:color w:val="000000"/>
        </w:rPr>
        <w:t>=</w:t>
      </w:r>
      <w:r w:rsidRPr="009B66A4">
        <w:rPr>
          <w:i/>
          <w:iCs/>
          <w:color w:val="2A00FF"/>
        </w:rPr>
        <w:t>"0"</w:t>
      </w:r>
      <w:r w:rsidRPr="009B66A4">
        <w:t xml:space="preserve"> </w:t>
      </w:r>
      <w:r w:rsidRPr="009B66A4">
        <w:rPr>
          <w:color w:val="7F007F"/>
        </w:rPr>
        <w:t>maxOccurs</w:t>
      </w:r>
      <w:r w:rsidRPr="009B66A4">
        <w:rPr>
          <w:color w:val="000000"/>
        </w:rPr>
        <w:t>=</w:t>
      </w:r>
      <w:r w:rsidRPr="009B66A4">
        <w:rPr>
          <w:i/>
          <w:iCs/>
          <w:color w:val="2A00FF"/>
        </w:rPr>
        <w:t>"unbounded"</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xsd:sequence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xsd:complexType</w:t>
      </w:r>
      <w:r w:rsidRPr="009B66A4">
        <w:rPr>
          <w:color w:val="008080"/>
        </w:rPr>
        <w:t>&gt;</w:t>
      </w:r>
      <w:r w:rsidRPr="009B66A4">
        <w:rPr>
          <w:color w:val="000000"/>
        </w:rPr>
        <w:t xml:space="preserve">                  </w:t>
      </w:r>
    </w:p>
    <w:p w:rsidR="001A12A6" w:rsidRPr="009B66A4" w:rsidRDefault="001A12A6" w:rsidP="001A12A6">
      <w:pPr>
        <w:pStyle w:val="Code"/>
      </w:pPr>
      <w:r w:rsidRPr="009B66A4">
        <w:rPr>
          <w:color w:val="000000"/>
        </w:rPr>
        <w:t xml:space="preserve">        </w:t>
      </w:r>
      <w:r w:rsidRPr="009B66A4">
        <w:rPr>
          <w:color w:val="008080"/>
        </w:rPr>
        <w:t>&lt;/</w:t>
      </w:r>
      <w:r w:rsidRPr="009B66A4">
        <w:t>xsd:element</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"Renegotiation"</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xsd:complexType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xsd:sequence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"ResponderAgreementEPR"</w:t>
      </w:r>
      <w:r w:rsidRPr="009B66A4">
        <w:t xml:space="preserve">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rPr>
          <w:i/>
          <w:iCs/>
          <w:color w:val="2A00FF"/>
        </w:rPr>
        <w:t>"wsa:EndpointReferenceType"</w:t>
      </w:r>
      <w:r w:rsidRPr="009B66A4">
        <w:t xml:space="preserve">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"InitiatorAgreementEPR"</w:t>
      </w:r>
      <w:r w:rsidRPr="009B66A4">
        <w:t xml:space="preserve">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rPr>
          <w:i/>
          <w:iCs/>
          <w:color w:val="2A00FF"/>
        </w:rPr>
        <w:t>"wsa:EndpointReferenceType"</w:t>
      </w:r>
      <w:r w:rsidRPr="009B66A4">
        <w:t xml:space="preserve"> </w:t>
      </w:r>
      <w:r w:rsidRPr="009B66A4">
        <w:rPr>
          <w:color w:val="7F007F"/>
        </w:rPr>
        <w:t>minOccurs</w:t>
      </w:r>
      <w:r w:rsidRPr="009B66A4">
        <w:rPr>
          <w:color w:val="000000"/>
        </w:rPr>
        <w:t>=</w:t>
      </w:r>
      <w:r w:rsidRPr="009B66A4">
        <w:rPr>
          <w:i/>
          <w:iCs/>
          <w:color w:val="2A00FF"/>
        </w:rPr>
        <w:t>"0"</w:t>
      </w:r>
      <w:r w:rsidRPr="009B66A4">
        <w:t xml:space="preserve">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xsd:any </w:t>
      </w:r>
      <w:r w:rsidRPr="009B66A4">
        <w:rPr>
          <w:color w:val="7F007F"/>
        </w:rPr>
        <w:t>namespace</w:t>
      </w:r>
      <w:r w:rsidRPr="009B66A4">
        <w:rPr>
          <w:color w:val="000000"/>
        </w:rPr>
        <w:t>=</w:t>
      </w:r>
      <w:r w:rsidRPr="009B66A4">
        <w:rPr>
          <w:i/>
          <w:iCs/>
          <w:color w:val="2A00FF"/>
        </w:rPr>
        <w:t>"##other"</w:t>
      </w:r>
      <w:r w:rsidRPr="009B66A4">
        <w:t xml:space="preserve"> </w:t>
      </w:r>
      <w:r w:rsidRPr="009B66A4">
        <w:rPr>
          <w:color w:val="7F007F"/>
        </w:rPr>
        <w:t>processContents</w:t>
      </w:r>
      <w:r w:rsidRPr="009B66A4">
        <w:rPr>
          <w:color w:val="000000"/>
        </w:rPr>
        <w:t>=</w:t>
      </w:r>
      <w:r w:rsidRPr="009B66A4">
        <w:rPr>
          <w:i/>
          <w:iCs/>
          <w:color w:val="2A00FF"/>
        </w:rPr>
        <w:t>"lax"</w:t>
      </w:r>
      <w:r w:rsidRPr="009B66A4">
        <w:t xml:space="preserve"> </w:t>
      </w:r>
    </w:p>
    <w:p w:rsidR="001A12A6" w:rsidRPr="009B66A4" w:rsidRDefault="001A12A6" w:rsidP="001A12A6">
      <w:pPr>
        <w:pStyle w:val="Code"/>
      </w:pPr>
      <w:r w:rsidRPr="009B66A4">
        <w:t xml:space="preserve">                   </w:t>
      </w:r>
      <w:r w:rsidRPr="009B66A4">
        <w:rPr>
          <w:color w:val="7F007F"/>
        </w:rPr>
        <w:t>minOccurs</w:t>
      </w:r>
      <w:r w:rsidRPr="009B66A4">
        <w:rPr>
          <w:color w:val="000000"/>
        </w:rPr>
        <w:t>=</w:t>
      </w:r>
      <w:r w:rsidRPr="009B66A4">
        <w:rPr>
          <w:i/>
          <w:iCs/>
          <w:color w:val="2A00FF"/>
        </w:rPr>
        <w:t>"0"</w:t>
      </w:r>
      <w:r w:rsidRPr="009B66A4">
        <w:t xml:space="preserve"> </w:t>
      </w:r>
      <w:r w:rsidRPr="009B66A4">
        <w:rPr>
          <w:color w:val="7F007F"/>
        </w:rPr>
        <w:t>maxOccurs</w:t>
      </w:r>
      <w:r w:rsidRPr="009B66A4">
        <w:rPr>
          <w:color w:val="000000"/>
        </w:rPr>
        <w:t>=</w:t>
      </w:r>
      <w:r w:rsidRPr="009B66A4">
        <w:rPr>
          <w:i/>
          <w:iCs/>
          <w:color w:val="2A00FF"/>
        </w:rPr>
        <w:t>"unbounded"</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xsd:sequence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xsd:complexType</w:t>
      </w:r>
      <w:r w:rsidRPr="009B66A4">
        <w:rPr>
          <w:color w:val="008080"/>
        </w:rPr>
        <w:t>&gt;</w:t>
      </w:r>
      <w:r w:rsidRPr="009B66A4">
        <w:rPr>
          <w:color w:val="000000"/>
        </w:rPr>
        <w:t xml:space="preserve">                  </w:t>
      </w:r>
    </w:p>
    <w:p w:rsidR="001A12A6" w:rsidRPr="009B66A4" w:rsidRDefault="001A12A6" w:rsidP="001A12A6">
      <w:pPr>
        <w:pStyle w:val="Code"/>
      </w:pPr>
      <w:r w:rsidRPr="009B66A4">
        <w:rPr>
          <w:color w:val="000000"/>
        </w:rPr>
        <w:t xml:space="preserve">        </w:t>
      </w:r>
      <w:r w:rsidRPr="009B66A4">
        <w:rPr>
          <w:color w:val="008080"/>
        </w:rPr>
        <w:t>&lt;/</w:t>
      </w:r>
      <w:r w:rsidRPr="009B66A4">
        <w:t>xsd:element</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xsd:choice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xsd:complexType</w:t>
      </w:r>
      <w:r w:rsidRPr="009B66A4">
        <w:rPr>
          <w:color w:val="008080"/>
        </w:rPr>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rPr>
          <w:color w:val="008080"/>
        </w:rPr>
        <w:t>&lt;</w:t>
      </w:r>
      <w:r w:rsidRPr="009B66A4">
        <w:t xml:space="preserve">xsd:complexType </w:t>
      </w:r>
      <w:r w:rsidRPr="009B66A4">
        <w:rPr>
          <w:color w:val="7F007F"/>
        </w:rPr>
        <w:t>name</w:t>
      </w:r>
      <w:r w:rsidRPr="009B66A4">
        <w:rPr>
          <w:color w:val="000000"/>
        </w:rPr>
        <w:t>=</w:t>
      </w:r>
      <w:r w:rsidRPr="009B66A4">
        <w:rPr>
          <w:i/>
          <w:iCs/>
          <w:color w:val="2A00FF"/>
        </w:rPr>
        <w:t>"NegotiationOfferType"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xsd:complexContent</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xsd:extension </w:t>
      </w:r>
      <w:r w:rsidRPr="009B66A4">
        <w:rPr>
          <w:color w:val="7F007F"/>
        </w:rPr>
        <w:t>base</w:t>
      </w:r>
      <w:r w:rsidRPr="009B66A4">
        <w:rPr>
          <w:color w:val="000000"/>
        </w:rPr>
        <w:t>=</w:t>
      </w:r>
      <w:r w:rsidRPr="009B66A4">
        <w:rPr>
          <w:i/>
          <w:iCs/>
          <w:color w:val="2A00FF"/>
        </w:rPr>
        <w:t>"wsag:AgreementType"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xsd:sequence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"NegotiationOfferContext"</w:t>
      </w:r>
      <w:r w:rsidRPr="009B66A4">
        <w:t xml:space="preserve">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rPr>
          <w:i/>
          <w:iCs/>
          <w:color w:val="2A00FF"/>
        </w:rPr>
        <w:t>"wsag-neg:NegotiationOfferContextType"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"NegotiationConstraints"</w:t>
      </w:r>
      <w:r w:rsidRPr="009B66A4">
        <w:t xml:space="preserve">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rPr>
          <w:i/>
          <w:iCs/>
          <w:color w:val="2A00FF"/>
        </w:rPr>
        <w:t>"wsag:ConstraintSectionType"</w:t>
      </w:r>
      <w:r w:rsidRPr="009B66A4">
        <w:t xml:space="preserve">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xsd:sequence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xsd:attribute </w:t>
      </w:r>
      <w:r w:rsidRPr="009B66A4">
        <w:rPr>
          <w:color w:val="7F007F"/>
        </w:rPr>
        <w:t>name</w:t>
      </w:r>
      <w:r w:rsidRPr="009B66A4">
        <w:rPr>
          <w:color w:val="000000"/>
        </w:rPr>
        <w:t>=</w:t>
      </w:r>
      <w:r w:rsidRPr="009B66A4">
        <w:rPr>
          <w:i/>
          <w:iCs/>
          <w:color w:val="2A00FF"/>
        </w:rPr>
        <w:t>"OfferId"</w:t>
      </w:r>
      <w:r w:rsidRPr="009B66A4">
        <w:t xml:space="preserve"> </w:t>
      </w:r>
      <w:r w:rsidRPr="009B66A4">
        <w:rPr>
          <w:color w:val="7F007F"/>
        </w:rPr>
        <w:t>type</w:t>
      </w:r>
      <w:r w:rsidRPr="009B66A4">
        <w:rPr>
          <w:color w:val="000000"/>
        </w:rPr>
        <w:t>=</w:t>
      </w:r>
      <w:r w:rsidRPr="009B66A4">
        <w:rPr>
          <w:i/>
          <w:iCs/>
          <w:color w:val="2A00FF"/>
        </w:rPr>
        <w:t>"xsd:string"</w:t>
      </w:r>
      <w:r w:rsidRPr="009B66A4">
        <w:t xml:space="preserve">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xsd:extension</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xsd:complexContent</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xsd:complexType</w:t>
      </w:r>
      <w:r w:rsidRPr="009B66A4">
        <w:rPr>
          <w:color w:val="008080"/>
        </w:rPr>
        <w:t>&gt;</w:t>
      </w:r>
    </w:p>
    <w:p w:rsidR="001A12A6" w:rsidRPr="009B66A4" w:rsidRDefault="001A12A6" w:rsidP="001A12A6">
      <w:pPr>
        <w:pStyle w:val="Code"/>
      </w:pPr>
      <w:r w:rsidRPr="009B66A4">
        <w:rPr>
          <w:color w:val="000000"/>
        </w:rPr>
        <w:t xml:space="preserve">          </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xsd:complexType </w:t>
      </w:r>
      <w:r w:rsidRPr="009B66A4">
        <w:rPr>
          <w:color w:val="7F007F"/>
        </w:rPr>
        <w:t>name</w:t>
      </w:r>
      <w:r w:rsidRPr="009B66A4">
        <w:rPr>
          <w:color w:val="000000"/>
        </w:rPr>
        <w:t>=</w:t>
      </w:r>
      <w:r w:rsidRPr="009B66A4">
        <w:rPr>
          <w:i/>
          <w:iCs/>
          <w:color w:val="2A00FF"/>
        </w:rPr>
        <w:t>"NegotiationOfferContextType"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xsd:sequence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"CounterOfferTo"</w:t>
      </w:r>
      <w:r w:rsidRPr="009B66A4">
        <w:t xml:space="preserve">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rPr>
          <w:i/>
          <w:iCs/>
          <w:color w:val="2A00FF"/>
        </w:rPr>
        <w:t>"xsd:string"</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"ExpirationTime"</w:t>
      </w:r>
      <w:r w:rsidRPr="009B66A4">
        <w:t xml:space="preserve">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rPr>
          <w:i/>
          <w:iCs/>
          <w:color w:val="2A00FF"/>
        </w:rPr>
        <w:t>"xsd:dateTime"</w:t>
      </w:r>
      <w:r w:rsidRPr="009B66A4">
        <w:t xml:space="preserve"> </w:t>
      </w:r>
      <w:r w:rsidRPr="009B66A4">
        <w:rPr>
          <w:color w:val="7F007F"/>
        </w:rPr>
        <w:t>minOccurs</w:t>
      </w:r>
      <w:r w:rsidRPr="009B66A4">
        <w:rPr>
          <w:color w:val="000000"/>
        </w:rPr>
        <w:t>=</w:t>
      </w:r>
      <w:r w:rsidRPr="009B66A4">
        <w:rPr>
          <w:i/>
          <w:iCs/>
          <w:color w:val="2A00FF"/>
        </w:rPr>
        <w:t>"0"</w:t>
      </w:r>
      <w:r w:rsidRPr="009B66A4">
        <w:t xml:space="preserve"> </w:t>
      </w:r>
      <w:r w:rsidRPr="009B66A4">
        <w:rPr>
          <w:color w:val="008080"/>
        </w:rPr>
        <w:t>/&gt;</w:t>
      </w:r>
    </w:p>
    <w:p w:rsidR="00E0694B" w:rsidRPr="009B66A4" w:rsidRDefault="00E0694B" w:rsidP="00E0694B">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"Creator"</w:t>
      </w:r>
      <w:r w:rsidRPr="009B66A4">
        <w:t xml:space="preserve"> </w:t>
      </w:r>
    </w:p>
    <w:p w:rsidR="00E0694B" w:rsidRPr="009B66A4" w:rsidRDefault="00E0694B" w:rsidP="00E0694B">
      <w:pPr>
        <w:pStyle w:val="Code"/>
      </w:pPr>
      <w:r w:rsidRPr="009B66A4">
        <w:t xml:space="preserve">             </w:t>
      </w:r>
      <w:r w:rsidRPr="009B66A4">
        <w:rPr>
          <w:color w:val="7F007F"/>
        </w:rPr>
        <w:t>type</w:t>
      </w:r>
      <w:r w:rsidRPr="009B66A4">
        <w:rPr>
          <w:color w:val="000000"/>
        </w:rPr>
        <w:t>=</w:t>
      </w:r>
      <w:r w:rsidRPr="009B66A4">
        <w:rPr>
          <w:i/>
          <w:iCs/>
          <w:color w:val="2A00FF"/>
        </w:rPr>
        <w:t>"wsag-neg:NegotiationRoleType"</w:t>
      </w:r>
      <w:r w:rsidRPr="009B66A4">
        <w:rPr>
          <w:color w:val="008080"/>
        </w:rPr>
        <w:t>/&gt;</w:t>
      </w:r>
    </w:p>
    <w:p w:rsidR="000001EF" w:rsidRPr="009B66A4" w:rsidRDefault="000001EF" w:rsidP="000001EF">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"State"</w:t>
      </w:r>
      <w:r w:rsidRPr="009B66A4">
        <w:t xml:space="preserve"> </w:t>
      </w:r>
    </w:p>
    <w:p w:rsidR="000001EF" w:rsidRPr="009B66A4" w:rsidRDefault="000001EF" w:rsidP="000001EF">
      <w:pPr>
        <w:pStyle w:val="Code"/>
      </w:pPr>
      <w:r w:rsidRPr="009B66A4">
        <w:t xml:space="preserve">             </w:t>
      </w:r>
      <w:r w:rsidRPr="009B66A4">
        <w:rPr>
          <w:color w:val="7F007F"/>
        </w:rPr>
        <w:t>type</w:t>
      </w:r>
      <w:r w:rsidRPr="009B66A4">
        <w:rPr>
          <w:color w:val="000000"/>
        </w:rPr>
        <w:t>=</w:t>
      </w:r>
      <w:r w:rsidRPr="009B66A4">
        <w:rPr>
          <w:i/>
          <w:iCs/>
          <w:color w:val="2A00FF"/>
        </w:rPr>
        <w:t>"wsag-neg:NegotiationOfferStateType"</w:t>
      </w:r>
      <w:r w:rsidRPr="009B66A4">
        <w:t xml:space="preserve">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xsd:any </w:t>
      </w:r>
      <w:r w:rsidRPr="009B66A4">
        <w:rPr>
          <w:color w:val="7F007F"/>
        </w:rPr>
        <w:t>namespace</w:t>
      </w:r>
      <w:r w:rsidRPr="009B66A4">
        <w:rPr>
          <w:color w:val="000000"/>
        </w:rPr>
        <w:t>=</w:t>
      </w:r>
      <w:r w:rsidRPr="009B66A4">
        <w:rPr>
          <w:i/>
          <w:iCs/>
          <w:color w:val="2A00FF"/>
        </w:rPr>
        <w:t>"##other"</w:t>
      </w:r>
      <w:r w:rsidRPr="009B66A4">
        <w:t xml:space="preserve"> </w:t>
      </w:r>
      <w:r w:rsidRPr="009B66A4">
        <w:rPr>
          <w:color w:val="7F007F"/>
        </w:rPr>
        <w:t>processContents</w:t>
      </w:r>
      <w:r w:rsidRPr="009B66A4">
        <w:rPr>
          <w:color w:val="000000"/>
        </w:rPr>
        <w:t>=</w:t>
      </w:r>
      <w:r w:rsidRPr="009B66A4">
        <w:rPr>
          <w:i/>
          <w:iCs/>
          <w:color w:val="2A00FF"/>
        </w:rPr>
        <w:t>"lax"</w:t>
      </w:r>
      <w:r w:rsidRPr="009B66A4">
        <w:t xml:space="preserve"> </w:t>
      </w:r>
    </w:p>
    <w:p w:rsidR="001A12A6" w:rsidRPr="009B66A4" w:rsidRDefault="001A12A6" w:rsidP="001A12A6">
      <w:pPr>
        <w:pStyle w:val="Code"/>
      </w:pPr>
      <w:r w:rsidRPr="009B66A4">
        <w:t xml:space="preserve">             </w:t>
      </w:r>
      <w:r w:rsidRPr="009B66A4">
        <w:rPr>
          <w:color w:val="7F007F"/>
        </w:rPr>
        <w:t>minOccurs</w:t>
      </w:r>
      <w:r w:rsidRPr="009B66A4">
        <w:rPr>
          <w:color w:val="000000"/>
        </w:rPr>
        <w:t>=</w:t>
      </w:r>
      <w:r w:rsidRPr="009B66A4">
        <w:rPr>
          <w:i/>
          <w:iCs/>
          <w:color w:val="2A00FF"/>
        </w:rPr>
        <w:t>"0"</w:t>
      </w:r>
      <w:r w:rsidRPr="009B66A4">
        <w:t xml:space="preserve"> </w:t>
      </w:r>
      <w:r w:rsidRPr="009B66A4">
        <w:rPr>
          <w:color w:val="7F007F"/>
        </w:rPr>
        <w:t>maxOccurs</w:t>
      </w:r>
      <w:r w:rsidRPr="009B66A4">
        <w:rPr>
          <w:color w:val="000000"/>
        </w:rPr>
        <w:t>=</w:t>
      </w:r>
      <w:r w:rsidRPr="009B66A4">
        <w:rPr>
          <w:i/>
          <w:iCs/>
          <w:color w:val="2A00FF"/>
        </w:rPr>
        <w:t>"unbounded"</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xsd:sequence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xsd:complexType</w:t>
      </w:r>
      <w:r w:rsidRPr="009B66A4">
        <w:rPr>
          <w:color w:val="008080"/>
        </w:rPr>
        <w:t>&gt;</w:t>
      </w:r>
    </w:p>
    <w:p w:rsidR="001A12A6" w:rsidRPr="009B66A4" w:rsidRDefault="001A12A6" w:rsidP="001A12A6">
      <w:pPr>
        <w:pStyle w:val="Code"/>
      </w:pPr>
      <w:r w:rsidRPr="009B66A4">
        <w:rPr>
          <w:color w:val="000000"/>
        </w:rPr>
        <w:t xml:space="preserve">    </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xsd:complexType </w:t>
      </w:r>
      <w:r w:rsidRPr="009B66A4">
        <w:rPr>
          <w:color w:val="7F007F"/>
        </w:rPr>
        <w:t>name</w:t>
      </w:r>
      <w:r w:rsidRPr="009B66A4">
        <w:rPr>
          <w:color w:val="000000"/>
        </w:rPr>
        <w:t>=</w:t>
      </w:r>
      <w:r w:rsidRPr="009B66A4">
        <w:rPr>
          <w:i/>
          <w:iCs/>
          <w:color w:val="2A00FF"/>
        </w:rPr>
        <w:t>"NegotiationOfferStateType"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xsd:choice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"Advisory"</w:t>
      </w:r>
      <w:r w:rsidRPr="009B66A4">
        <w:t xml:space="preserve">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rPr>
          <w:i/>
          <w:iCs/>
          <w:color w:val="2A00FF"/>
        </w:rPr>
        <w:t>"wsag-neg:InnerNegotiationStateType"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"Solicited"</w:t>
      </w:r>
      <w:r w:rsidRPr="009B66A4">
        <w:t xml:space="preserve">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rPr>
          <w:i/>
          <w:iCs/>
          <w:color w:val="2A00FF"/>
        </w:rPr>
        <w:t>"wsag-neg:InnerNegotiationStateType"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"Accepted"</w:t>
      </w:r>
      <w:r w:rsidRPr="009B66A4">
        <w:t xml:space="preserve">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rPr>
          <w:i/>
          <w:iCs/>
          <w:color w:val="2A00FF"/>
        </w:rPr>
        <w:t>"wsag-neg:InnerNegotiationStateType"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"Rejected"</w:t>
      </w:r>
      <w:r w:rsidRPr="009B66A4">
        <w:t xml:space="preserve">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rPr>
          <w:i/>
          <w:iCs/>
          <w:color w:val="2A00FF"/>
        </w:rPr>
        <w:t>"wsag-neg:InnerNegotiationStateType"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xsd:choice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xsd:complexType</w:t>
      </w:r>
      <w:r w:rsidRPr="009B66A4">
        <w:rPr>
          <w:color w:val="008080"/>
        </w:rPr>
        <w:t>&gt;</w:t>
      </w:r>
    </w:p>
    <w:p w:rsidR="001A12A6" w:rsidRPr="009B66A4" w:rsidRDefault="001A12A6" w:rsidP="001A12A6">
      <w:pPr>
        <w:pStyle w:val="Code"/>
      </w:pPr>
      <w:r w:rsidRPr="009B66A4">
        <w:rPr>
          <w:color w:val="000000"/>
        </w:rPr>
        <w:t xml:space="preserve">    </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xsd:complexType </w:t>
      </w:r>
      <w:r w:rsidRPr="009B66A4">
        <w:rPr>
          <w:color w:val="7F007F"/>
        </w:rPr>
        <w:t>name</w:t>
      </w:r>
      <w:r w:rsidRPr="009B66A4">
        <w:rPr>
          <w:color w:val="000000"/>
        </w:rPr>
        <w:t>=</w:t>
      </w:r>
      <w:r w:rsidRPr="009B66A4">
        <w:rPr>
          <w:i/>
          <w:iCs/>
          <w:color w:val="2A00FF"/>
        </w:rPr>
        <w:t>"InnerNegotiationStateType"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xsd:sequence</w:t>
      </w:r>
      <w:r w:rsidRPr="009B66A4">
        <w:rPr>
          <w:color w:val="008080"/>
        </w:rPr>
        <w:t>&gt;</w:t>
      </w:r>
    </w:p>
    <w:p w:rsidR="001A12A6" w:rsidRPr="009B66A4" w:rsidRDefault="001A12A6" w:rsidP="001A12A6">
      <w:pPr>
        <w:pStyle w:val="Code"/>
        <w:rPr>
          <w:i/>
          <w:iCs/>
          <w:color w:val="2A00FF"/>
        </w:rPr>
      </w:pPr>
      <w:r w:rsidRPr="009B66A4">
        <w:rPr>
          <w:color w:val="000000"/>
        </w:rPr>
        <w:t xml:space="preserve">          </w:t>
      </w:r>
      <w:r w:rsidRPr="009B66A4">
        <w:rPr>
          <w:color w:val="008080"/>
        </w:rPr>
        <w:t>&lt;</w:t>
      </w:r>
      <w:r w:rsidRPr="009B66A4">
        <w:t xml:space="preserve">xsd:any </w:t>
      </w:r>
      <w:r w:rsidRPr="009B66A4">
        <w:rPr>
          <w:color w:val="7F007F"/>
        </w:rPr>
        <w:t>namespace</w:t>
      </w:r>
      <w:r w:rsidRPr="009B66A4">
        <w:rPr>
          <w:color w:val="000000"/>
        </w:rPr>
        <w:t>=</w:t>
      </w:r>
      <w:r w:rsidRPr="009B66A4">
        <w:rPr>
          <w:i/>
          <w:iCs/>
          <w:color w:val="2A00FF"/>
        </w:rPr>
        <w:t>"##other"</w:t>
      </w:r>
      <w:r w:rsidRPr="009B66A4">
        <w:t xml:space="preserve"> </w:t>
      </w:r>
      <w:r w:rsidRPr="009B66A4">
        <w:rPr>
          <w:color w:val="7F007F"/>
        </w:rPr>
        <w:t>processContents</w:t>
      </w:r>
      <w:r w:rsidRPr="009B66A4">
        <w:rPr>
          <w:color w:val="000000"/>
        </w:rPr>
        <w:t>=</w:t>
      </w:r>
      <w:r w:rsidRPr="009B66A4">
        <w:rPr>
          <w:i/>
          <w:iCs/>
          <w:color w:val="2A00FF"/>
        </w:rPr>
        <w:t xml:space="preserve">"lax" </w:t>
      </w:r>
    </w:p>
    <w:p w:rsidR="001A12A6" w:rsidRPr="009B66A4" w:rsidRDefault="001A12A6" w:rsidP="001A12A6">
      <w:pPr>
        <w:pStyle w:val="Code"/>
      </w:pPr>
      <w:r w:rsidRPr="009B66A4">
        <w:rPr>
          <w:i/>
          <w:iCs/>
          <w:color w:val="2A00FF"/>
        </w:rPr>
        <w:t xml:space="preserve">               </w:t>
      </w:r>
      <w:r w:rsidRPr="009B66A4">
        <w:rPr>
          <w:color w:val="7F007F"/>
        </w:rPr>
        <w:t>minOccurs</w:t>
      </w:r>
      <w:r w:rsidRPr="009B66A4">
        <w:rPr>
          <w:color w:val="000000"/>
        </w:rPr>
        <w:t>=</w:t>
      </w:r>
      <w:r w:rsidRPr="009B66A4">
        <w:rPr>
          <w:i/>
          <w:iCs/>
          <w:color w:val="2A00FF"/>
        </w:rPr>
        <w:t>"0"</w:t>
      </w:r>
      <w:r w:rsidRPr="009B66A4">
        <w:t xml:space="preserve">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xsd:sequence</w:t>
      </w:r>
      <w:r w:rsidRPr="009B66A4">
        <w:rPr>
          <w:color w:val="008080"/>
        </w:rPr>
        <w:t>&gt;</w:t>
      </w:r>
    </w:p>
    <w:p w:rsidR="001A12A6" w:rsidRPr="009B66A4" w:rsidRDefault="001A12A6" w:rsidP="00A62DED">
      <w:pPr>
        <w:pStyle w:val="Code"/>
        <w:rPr>
          <w:color w:val="008080"/>
        </w:rPr>
      </w:pPr>
      <w:r w:rsidRPr="009B66A4">
        <w:t xml:space="preserve">    </w:t>
      </w:r>
      <w:r w:rsidRPr="009B66A4">
        <w:rPr>
          <w:color w:val="008080"/>
        </w:rPr>
        <w:t>&lt;/</w:t>
      </w:r>
      <w:r w:rsidRPr="009B66A4">
        <w:t>xsd:complexType</w:t>
      </w:r>
      <w:r w:rsidRPr="009B66A4">
        <w:rPr>
          <w:color w:val="008080"/>
        </w:rPr>
        <w:t>&gt;</w:t>
      </w:r>
    </w:p>
    <w:p w:rsidR="00A62DED" w:rsidRPr="009B66A4" w:rsidRDefault="00A62DED" w:rsidP="00A62DED">
      <w:pPr>
        <w:pStyle w:val="Code"/>
      </w:pPr>
    </w:p>
    <w:p w:rsidR="00A62DED" w:rsidRPr="009B66A4" w:rsidRDefault="00A62DED" w:rsidP="00A62DED">
      <w:pPr>
        <w:pStyle w:val="Code"/>
      </w:pPr>
      <w:r w:rsidRPr="009B66A4">
        <w:t xml:space="preserve">    </w:t>
      </w:r>
      <w:r w:rsidRPr="009B66A4">
        <w:rPr>
          <w:color w:val="008080"/>
        </w:rPr>
        <w:t>&lt;</w:t>
      </w:r>
      <w:r w:rsidRPr="009B66A4">
        <w:t xml:space="preserve">xsd:complexType </w:t>
      </w:r>
      <w:r w:rsidRPr="009B66A4">
        <w:rPr>
          <w:color w:val="7F007F"/>
        </w:rPr>
        <w:t>name</w:t>
      </w:r>
      <w:r w:rsidRPr="009B66A4">
        <w:t>=</w:t>
      </w:r>
      <w:r w:rsidRPr="009B66A4">
        <w:rPr>
          <w:i/>
          <w:iCs/>
          <w:color w:val="2A00FF"/>
        </w:rPr>
        <w:t>"NegotiationExtensionType"</w:t>
      </w:r>
      <w:r w:rsidRPr="009B66A4">
        <w:rPr>
          <w:color w:val="008080"/>
        </w:rPr>
        <w:t>&gt;</w:t>
      </w:r>
    </w:p>
    <w:p w:rsidR="00A62DED" w:rsidRPr="009B66A4" w:rsidRDefault="00A62DED" w:rsidP="00A62DED">
      <w:pPr>
        <w:pStyle w:val="Code"/>
      </w:pPr>
      <w:r w:rsidRPr="009B66A4">
        <w:t xml:space="preserve">      </w:t>
      </w:r>
      <w:r w:rsidRPr="009B66A4">
        <w:rPr>
          <w:color w:val="008080"/>
        </w:rPr>
        <w:t>&lt;</w:t>
      </w:r>
      <w:r w:rsidRPr="009B66A4">
        <w:t>xsd:sequence</w:t>
      </w:r>
      <w:r w:rsidRPr="009B66A4">
        <w:rPr>
          <w:color w:val="008080"/>
        </w:rPr>
        <w:t>&gt;</w:t>
      </w:r>
    </w:p>
    <w:p w:rsidR="00A62DED" w:rsidRPr="009B66A4" w:rsidRDefault="00A62DED" w:rsidP="00A62DED">
      <w:pPr>
        <w:pStyle w:val="Code"/>
        <w:rPr>
          <w:i/>
          <w:iCs/>
          <w:color w:val="2A00FF"/>
        </w:rPr>
      </w:pPr>
      <w:r w:rsidRPr="009B66A4">
        <w:t xml:space="preserve">          </w:t>
      </w:r>
      <w:r w:rsidRPr="009B66A4">
        <w:rPr>
          <w:color w:val="008080"/>
        </w:rPr>
        <w:t>&lt;</w:t>
      </w:r>
      <w:r w:rsidRPr="009B66A4">
        <w:t xml:space="preserve">xsd:element </w:t>
      </w:r>
      <w:r w:rsidRPr="009B66A4">
        <w:rPr>
          <w:color w:val="7F007F"/>
        </w:rPr>
        <w:t>name</w:t>
      </w:r>
      <w:r w:rsidRPr="009B66A4">
        <w:t>=</w:t>
      </w:r>
      <w:r w:rsidRPr="009B66A4">
        <w:rPr>
          <w:i/>
          <w:iCs/>
          <w:color w:val="2A00FF"/>
        </w:rPr>
        <w:t>"ResponderNegotiationEPR"</w:t>
      </w:r>
    </w:p>
    <w:p w:rsidR="00A62DED" w:rsidRPr="009B66A4" w:rsidRDefault="00A62DED" w:rsidP="00A62DED">
      <w:pPr>
        <w:pStyle w:val="Code"/>
      </w:pPr>
      <w:r w:rsidRPr="009B66A4">
        <w:rPr>
          <w:i/>
          <w:iCs/>
          <w:color w:val="2A00FF"/>
        </w:rPr>
        <w:t xml:space="preserve">          </w:t>
      </w:r>
      <w:r w:rsidRPr="009B66A4">
        <w:t xml:space="preserve">     </w:t>
      </w:r>
      <w:r w:rsidRPr="009B66A4">
        <w:rPr>
          <w:color w:val="7F007F"/>
        </w:rPr>
        <w:t>type</w:t>
      </w:r>
      <w:r w:rsidRPr="009B66A4">
        <w:t>=</w:t>
      </w:r>
      <w:r w:rsidRPr="009B66A4">
        <w:rPr>
          <w:i/>
          <w:iCs/>
          <w:color w:val="2A00FF"/>
        </w:rPr>
        <w:t>"wsa:EndpointReferenceType"</w:t>
      </w:r>
      <w:r w:rsidRPr="009B66A4">
        <w:t xml:space="preserve"> </w:t>
      </w:r>
      <w:r w:rsidRPr="009B66A4">
        <w:rPr>
          <w:color w:val="7F007F"/>
        </w:rPr>
        <w:t>minOccurs</w:t>
      </w:r>
      <w:r w:rsidRPr="009B66A4">
        <w:t>=</w:t>
      </w:r>
      <w:r w:rsidRPr="009B66A4">
        <w:rPr>
          <w:i/>
          <w:iCs/>
          <w:color w:val="2A00FF"/>
        </w:rPr>
        <w:t>"0"</w:t>
      </w:r>
      <w:r w:rsidRPr="009B66A4">
        <w:t xml:space="preserve"> </w:t>
      </w:r>
      <w:r w:rsidRPr="009B66A4">
        <w:rPr>
          <w:color w:val="008080"/>
        </w:rPr>
        <w:t>/&gt;</w:t>
      </w:r>
    </w:p>
    <w:p w:rsidR="00A62DED" w:rsidRPr="009B66A4" w:rsidRDefault="00A62DED" w:rsidP="00A62DED">
      <w:pPr>
        <w:pStyle w:val="Code"/>
      </w:pPr>
      <w:r w:rsidRPr="009B66A4">
        <w:t xml:space="preserve">          </w:t>
      </w:r>
      <w:r w:rsidRPr="009B66A4">
        <w:rPr>
          <w:color w:val="008080"/>
        </w:rPr>
        <w:t>&lt;</w:t>
      </w:r>
      <w:r w:rsidRPr="009B66A4">
        <w:t xml:space="preserve">xsd:element </w:t>
      </w:r>
      <w:r w:rsidRPr="009B66A4">
        <w:rPr>
          <w:color w:val="7F007F"/>
        </w:rPr>
        <w:t>name</w:t>
      </w:r>
      <w:r w:rsidRPr="009B66A4">
        <w:t>=</w:t>
      </w:r>
      <w:r w:rsidRPr="009B66A4">
        <w:rPr>
          <w:i/>
          <w:iCs/>
          <w:color w:val="2A00FF"/>
        </w:rPr>
        <w:t>"InitiatorNegotiationEPR"</w:t>
      </w:r>
      <w:r w:rsidRPr="009B66A4">
        <w:t xml:space="preserve"> </w:t>
      </w:r>
    </w:p>
    <w:p w:rsidR="00A62DED" w:rsidRPr="009B66A4" w:rsidRDefault="00A62DED" w:rsidP="00A62DED">
      <w:pPr>
        <w:pStyle w:val="Code"/>
      </w:pPr>
      <w:r w:rsidRPr="009B66A4">
        <w:t xml:space="preserve">               </w:t>
      </w:r>
      <w:r w:rsidRPr="009B66A4">
        <w:rPr>
          <w:color w:val="7F007F"/>
        </w:rPr>
        <w:t>type</w:t>
      </w:r>
      <w:r w:rsidRPr="009B66A4">
        <w:t>=</w:t>
      </w:r>
      <w:r w:rsidRPr="009B66A4">
        <w:rPr>
          <w:i/>
          <w:iCs/>
          <w:color w:val="2A00FF"/>
        </w:rPr>
        <w:t>"wsa:EndpointReferenceType"</w:t>
      </w:r>
      <w:r w:rsidRPr="009B66A4">
        <w:t xml:space="preserve"> </w:t>
      </w:r>
      <w:r w:rsidRPr="009B66A4">
        <w:rPr>
          <w:color w:val="7F007F"/>
        </w:rPr>
        <w:t>minOccurs</w:t>
      </w:r>
      <w:r w:rsidRPr="009B66A4">
        <w:t>=</w:t>
      </w:r>
      <w:r w:rsidRPr="009B66A4">
        <w:rPr>
          <w:i/>
          <w:iCs/>
          <w:color w:val="2A00FF"/>
        </w:rPr>
        <w:t>"0"</w:t>
      </w:r>
      <w:r w:rsidRPr="009B66A4">
        <w:t xml:space="preserve"> </w:t>
      </w:r>
      <w:r w:rsidRPr="009B66A4">
        <w:rPr>
          <w:color w:val="008080"/>
        </w:rPr>
        <w:t>/&gt;</w:t>
      </w:r>
    </w:p>
    <w:p w:rsidR="00A62DED" w:rsidRPr="009B66A4" w:rsidRDefault="00A62DED" w:rsidP="00A62DED">
      <w:pPr>
        <w:pStyle w:val="Code"/>
      </w:pPr>
      <w:r w:rsidRPr="009B66A4">
        <w:t xml:space="preserve">          </w:t>
      </w:r>
      <w:r w:rsidRPr="009B66A4">
        <w:rPr>
          <w:color w:val="008080"/>
        </w:rPr>
        <w:t>&lt;</w:t>
      </w:r>
      <w:r w:rsidRPr="009B66A4">
        <w:t xml:space="preserve">xsd:any </w:t>
      </w:r>
      <w:r w:rsidRPr="009B66A4">
        <w:rPr>
          <w:color w:val="7F007F"/>
        </w:rPr>
        <w:t>namespace</w:t>
      </w:r>
      <w:r w:rsidRPr="009B66A4">
        <w:t>=</w:t>
      </w:r>
      <w:r w:rsidRPr="009B66A4">
        <w:rPr>
          <w:i/>
          <w:iCs/>
          <w:color w:val="2A00FF"/>
        </w:rPr>
        <w:t>"##other"</w:t>
      </w:r>
      <w:r w:rsidRPr="009B66A4">
        <w:t xml:space="preserve"> </w:t>
      </w:r>
      <w:r w:rsidRPr="009B66A4">
        <w:rPr>
          <w:color w:val="7F007F"/>
        </w:rPr>
        <w:t>minOccurs</w:t>
      </w:r>
      <w:r w:rsidRPr="009B66A4">
        <w:t>=</w:t>
      </w:r>
      <w:r w:rsidRPr="009B66A4">
        <w:rPr>
          <w:i/>
          <w:iCs/>
          <w:color w:val="2A00FF"/>
        </w:rPr>
        <w:t>"0"</w:t>
      </w:r>
      <w:r w:rsidRPr="009B66A4">
        <w:t xml:space="preserve"> </w:t>
      </w:r>
    </w:p>
    <w:p w:rsidR="00A62DED" w:rsidRPr="009B66A4" w:rsidRDefault="00A62DED" w:rsidP="00A62DED">
      <w:pPr>
        <w:pStyle w:val="Code"/>
      </w:pPr>
      <w:r w:rsidRPr="009B66A4">
        <w:t xml:space="preserve">               </w:t>
      </w:r>
      <w:r w:rsidRPr="009B66A4">
        <w:rPr>
          <w:color w:val="7F007F"/>
        </w:rPr>
        <w:t>processContents</w:t>
      </w:r>
      <w:r w:rsidRPr="009B66A4">
        <w:t>=</w:t>
      </w:r>
      <w:r w:rsidRPr="009B66A4">
        <w:rPr>
          <w:i/>
          <w:iCs/>
          <w:color w:val="2A00FF"/>
        </w:rPr>
        <w:t>"lax"</w:t>
      </w:r>
      <w:r w:rsidRPr="009B66A4">
        <w:rPr>
          <w:color w:val="008080"/>
        </w:rPr>
        <w:t>/&gt;</w:t>
      </w:r>
    </w:p>
    <w:p w:rsidR="00A62DED" w:rsidRPr="009B66A4" w:rsidRDefault="00A62DED" w:rsidP="00A62DED">
      <w:pPr>
        <w:pStyle w:val="Code"/>
      </w:pPr>
      <w:r w:rsidRPr="009B66A4">
        <w:t xml:space="preserve">      </w:t>
      </w:r>
      <w:r w:rsidRPr="009B66A4">
        <w:rPr>
          <w:color w:val="008080"/>
        </w:rPr>
        <w:t>&lt;/</w:t>
      </w:r>
      <w:r w:rsidRPr="009B66A4">
        <w:t>xsd:sequence</w:t>
      </w:r>
      <w:r w:rsidRPr="009B66A4">
        <w:rPr>
          <w:color w:val="008080"/>
        </w:rPr>
        <w:t>&gt;</w:t>
      </w:r>
    </w:p>
    <w:p w:rsidR="00A62DED" w:rsidRPr="009B66A4" w:rsidRDefault="00A62DED" w:rsidP="00A62DED">
      <w:pPr>
        <w:pStyle w:val="Code"/>
      </w:pPr>
      <w:r w:rsidRPr="009B66A4">
        <w:t xml:space="preserve">    </w:t>
      </w:r>
      <w:r w:rsidRPr="009B66A4">
        <w:rPr>
          <w:color w:val="008080"/>
        </w:rPr>
        <w:t>&lt;/</w:t>
      </w:r>
      <w:r w:rsidRPr="009B66A4">
        <w:t>xsd:complexType</w:t>
      </w:r>
      <w:r w:rsidRPr="009B66A4">
        <w:rPr>
          <w:color w:val="008080"/>
        </w:rPr>
        <w:t>&gt;</w:t>
      </w:r>
    </w:p>
    <w:p w:rsidR="001A12A6" w:rsidRPr="009B66A4" w:rsidRDefault="001A12A6" w:rsidP="001A12A6">
      <w:pPr>
        <w:pStyle w:val="Code"/>
      </w:pPr>
      <w:r w:rsidRPr="009B66A4">
        <w:rPr>
          <w:color w:val="000000"/>
        </w:rPr>
        <w:t xml:space="preserve">    </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xsd:complexType </w:t>
      </w:r>
      <w:r w:rsidRPr="009B66A4">
        <w:rPr>
          <w:color w:val="7F007F"/>
        </w:rPr>
        <w:t>name</w:t>
      </w:r>
      <w:r w:rsidRPr="009B66A4">
        <w:rPr>
          <w:color w:val="000000"/>
        </w:rPr>
        <w:t>=</w:t>
      </w:r>
      <w:r w:rsidRPr="009B66A4">
        <w:rPr>
          <w:i/>
          <w:iCs/>
          <w:color w:val="2A00FF"/>
        </w:rPr>
        <w:t>"RenegotiationExtensionType"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xsd:sequence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"ResponderAgreementEPR"</w:t>
      </w:r>
      <w:r w:rsidRPr="009B66A4">
        <w:t xml:space="preserve">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rPr>
          <w:i/>
          <w:iCs/>
          <w:color w:val="2A00FF"/>
        </w:rPr>
        <w:t>"wsa:EndpointReferenceType"</w:t>
      </w:r>
      <w:r w:rsidRPr="009B66A4">
        <w:t xml:space="preserve"> </w:t>
      </w:r>
      <w:r w:rsidRPr="009B66A4">
        <w:rPr>
          <w:color w:val="7F007F"/>
        </w:rPr>
        <w:t>minOccurs</w:t>
      </w:r>
      <w:r w:rsidRPr="009B66A4">
        <w:rPr>
          <w:color w:val="000000"/>
        </w:rPr>
        <w:t>=</w:t>
      </w:r>
      <w:r w:rsidRPr="009B66A4">
        <w:rPr>
          <w:i/>
          <w:iCs/>
          <w:color w:val="2A00FF"/>
        </w:rPr>
        <w:t>"1"</w:t>
      </w:r>
      <w:r w:rsidRPr="009B66A4">
        <w:t xml:space="preserve">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 xml:space="preserve">xsd:element </w:t>
      </w:r>
      <w:r w:rsidRPr="009B66A4">
        <w:rPr>
          <w:color w:val="7F007F"/>
        </w:rPr>
        <w:t>name</w:t>
      </w:r>
      <w:r w:rsidRPr="009B66A4">
        <w:rPr>
          <w:color w:val="000000"/>
        </w:rPr>
        <w:t>=</w:t>
      </w:r>
      <w:r w:rsidRPr="009B66A4">
        <w:rPr>
          <w:i/>
          <w:iCs/>
          <w:color w:val="2A00FF"/>
        </w:rPr>
        <w:t>"InitiatorAgreementEPR"</w:t>
      </w:r>
      <w:r w:rsidRPr="009B66A4">
        <w:t xml:space="preserve">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rPr>
          <w:i/>
          <w:iCs/>
          <w:color w:val="2A00FF"/>
        </w:rPr>
        <w:t>"wsa:EndpointReferenceType"</w:t>
      </w:r>
      <w:r w:rsidRPr="009B66A4">
        <w:t xml:space="preserve"> </w:t>
      </w:r>
      <w:r w:rsidRPr="009B66A4">
        <w:rPr>
          <w:color w:val="7F007F"/>
        </w:rPr>
        <w:t>minOccurs</w:t>
      </w:r>
      <w:r w:rsidRPr="009B66A4">
        <w:rPr>
          <w:color w:val="000000"/>
        </w:rPr>
        <w:t>=</w:t>
      </w:r>
      <w:r w:rsidRPr="009B66A4">
        <w:rPr>
          <w:i/>
          <w:iCs/>
          <w:color w:val="2A00FF"/>
        </w:rPr>
        <w:t>"0"</w:t>
      </w:r>
      <w:r w:rsidRPr="009B66A4">
        <w:t xml:space="preserve"> </w:t>
      </w:r>
      <w:r w:rsidRPr="009B66A4">
        <w:rPr>
          <w:color w:val="008080"/>
        </w:rPr>
        <w:t>/&gt;</w:t>
      </w:r>
    </w:p>
    <w:p w:rsidR="001A12A6" w:rsidRPr="009B66A4" w:rsidRDefault="001A12A6" w:rsidP="001A12A6">
      <w:pPr>
        <w:pStyle w:val="Code"/>
        <w:rPr>
          <w:i/>
          <w:iCs/>
          <w:color w:val="2A00FF"/>
        </w:rPr>
      </w:pPr>
      <w:r w:rsidRPr="009B66A4">
        <w:rPr>
          <w:color w:val="000000"/>
        </w:rPr>
        <w:t xml:space="preserve">          </w:t>
      </w:r>
      <w:r w:rsidRPr="009B66A4">
        <w:rPr>
          <w:color w:val="008080"/>
        </w:rPr>
        <w:t>&lt;</w:t>
      </w:r>
      <w:r w:rsidRPr="009B66A4">
        <w:t xml:space="preserve">xsd:any </w:t>
      </w:r>
      <w:r w:rsidRPr="009B66A4">
        <w:rPr>
          <w:color w:val="7F007F"/>
        </w:rPr>
        <w:t>namespace</w:t>
      </w:r>
      <w:r w:rsidRPr="009B66A4">
        <w:rPr>
          <w:color w:val="000000"/>
        </w:rPr>
        <w:t>=</w:t>
      </w:r>
      <w:r w:rsidRPr="009B66A4">
        <w:rPr>
          <w:i/>
          <w:iCs/>
          <w:color w:val="2A00FF"/>
        </w:rPr>
        <w:t>"##other"</w:t>
      </w:r>
      <w:r w:rsidRPr="009B66A4">
        <w:t xml:space="preserve"> </w:t>
      </w:r>
      <w:r w:rsidRPr="009B66A4">
        <w:rPr>
          <w:color w:val="7F007F"/>
        </w:rPr>
        <w:t>processContents</w:t>
      </w:r>
      <w:r w:rsidRPr="009B66A4">
        <w:rPr>
          <w:color w:val="000000"/>
        </w:rPr>
        <w:t>=</w:t>
      </w:r>
      <w:r w:rsidRPr="009B66A4">
        <w:rPr>
          <w:i/>
          <w:iCs/>
          <w:color w:val="2A00FF"/>
        </w:rPr>
        <w:t xml:space="preserve">"lax" </w:t>
      </w:r>
    </w:p>
    <w:p w:rsidR="001A12A6" w:rsidRPr="009B66A4" w:rsidRDefault="001A12A6" w:rsidP="001A12A6">
      <w:pPr>
        <w:pStyle w:val="Code"/>
      </w:pPr>
      <w:r w:rsidRPr="009B66A4">
        <w:rPr>
          <w:i/>
          <w:iCs/>
          <w:color w:val="2A00FF"/>
        </w:rPr>
        <w:t xml:space="preserve">               </w:t>
      </w:r>
      <w:r w:rsidRPr="009B66A4">
        <w:rPr>
          <w:color w:val="7F007F"/>
        </w:rPr>
        <w:t>minOccurs</w:t>
      </w:r>
      <w:r w:rsidRPr="009B66A4">
        <w:rPr>
          <w:color w:val="000000"/>
        </w:rPr>
        <w:t>=</w:t>
      </w:r>
      <w:r w:rsidRPr="009B66A4">
        <w:rPr>
          <w:i/>
          <w:iCs/>
          <w:color w:val="2A00FF"/>
        </w:rPr>
        <w:t>"0"</w:t>
      </w:r>
      <w:r w:rsidRPr="009B66A4">
        <w:t xml:space="preserve">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xsd:sequence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t>xsd:complexType</w:t>
      </w:r>
      <w:r w:rsidRPr="009B66A4">
        <w:rPr>
          <w:color w:val="008080"/>
        </w:rPr>
        <w:t>&gt;</w:t>
      </w:r>
    </w:p>
    <w:p w:rsidR="001A12A6" w:rsidRPr="009B66A4" w:rsidRDefault="001A12A6" w:rsidP="001A12A6">
      <w:pPr>
        <w:pStyle w:val="Code"/>
      </w:pPr>
    </w:p>
    <w:p w:rsidR="001A12A6" w:rsidRPr="009B66A4" w:rsidRDefault="001A12A6" w:rsidP="001A12A6">
      <w:pPr>
        <w:pStyle w:val="Code"/>
        <w:rPr>
          <w:color w:val="008080"/>
        </w:rPr>
      </w:pPr>
      <w:r w:rsidRPr="009B66A4">
        <w:rPr>
          <w:color w:val="008080"/>
        </w:rPr>
        <w:t>&lt;/</w:t>
      </w:r>
      <w:r w:rsidRPr="009B66A4">
        <w:t>xsd:schema</w:t>
      </w:r>
      <w:r w:rsidRPr="009B66A4">
        <w:rPr>
          <w:color w:val="008080"/>
        </w:rPr>
        <w:t>&gt;</w:t>
      </w:r>
    </w:p>
    <w:p w:rsidR="001A12A6" w:rsidRPr="009B66A4" w:rsidRDefault="001A12A6" w:rsidP="001A12A6">
      <w:pPr>
        <w:keepNext/>
        <w:keepLines/>
        <w:rPr>
          <w:lang w:val="en-US"/>
        </w:rPr>
      </w:pPr>
    </w:p>
    <w:p w:rsidR="001A12A6" w:rsidRPr="009B66A4" w:rsidRDefault="001A12A6" w:rsidP="001A12A6">
      <w:pPr>
        <w:pStyle w:val="berschrift3"/>
        <w:keepLines/>
        <w:widowControl/>
        <w:numPr>
          <w:numberingChange w:id="265" w:author="Ph W" w:date="2010-09-02T11:37:00Z" w:original="%1:11:0:.%2:1:0:.%3:2:0:"/>
        </w:numPr>
        <w:suppressAutoHyphens w:val="0"/>
        <w:spacing w:after="60"/>
        <w:rPr>
          <w:lang w:val="en-US"/>
        </w:rPr>
      </w:pPr>
      <w:bookmarkStart w:id="266" w:name="_Toc255910743"/>
      <w:r w:rsidRPr="009B66A4">
        <w:rPr>
          <w:lang w:val="en-US"/>
        </w:rPr>
        <w:t>Negotiation Factory WSDL</w:t>
      </w:r>
      <w:bookmarkEnd w:id="266"/>
    </w:p>
    <w:p w:rsidR="001A12A6" w:rsidRPr="009B66A4" w:rsidRDefault="001A12A6" w:rsidP="001A12A6">
      <w:pPr>
        <w:pStyle w:val="Code"/>
      </w:pPr>
      <w:r w:rsidRPr="009B66A4">
        <w:t>&lt;?</w:t>
      </w:r>
      <w:r w:rsidRPr="009B66A4">
        <w:rPr>
          <w:color w:val="3F7F7F"/>
        </w:rPr>
        <w:t>xml</w:t>
      </w:r>
      <w:r w:rsidRPr="009B66A4">
        <w:t xml:space="preserve"> </w:t>
      </w:r>
      <w:r w:rsidRPr="009B66A4">
        <w:rPr>
          <w:color w:val="7F007F"/>
        </w:rPr>
        <w:t>version</w:t>
      </w:r>
      <w:r w:rsidRPr="009B66A4">
        <w:rPr>
          <w:color w:val="000000"/>
        </w:rPr>
        <w:t>=</w:t>
      </w:r>
      <w:r w:rsidRPr="009B66A4">
        <w:rPr>
          <w:i/>
          <w:iCs/>
          <w:color w:val="2A00FF"/>
        </w:rPr>
        <w:t>"1.0"</w:t>
      </w:r>
      <w:r w:rsidRPr="009B66A4">
        <w:t xml:space="preserve"> </w:t>
      </w:r>
      <w:r w:rsidRPr="009B66A4">
        <w:rPr>
          <w:color w:val="7F007F"/>
        </w:rPr>
        <w:t>encoding</w:t>
      </w:r>
      <w:r w:rsidRPr="009B66A4">
        <w:rPr>
          <w:color w:val="000000"/>
        </w:rPr>
        <w:t>=</w:t>
      </w:r>
      <w:r w:rsidRPr="009B66A4">
        <w:rPr>
          <w:i/>
          <w:iCs/>
          <w:color w:val="2A00FF"/>
        </w:rPr>
        <w:t>"UTF-8"</w:t>
      </w:r>
      <w:r w:rsidRPr="009B66A4">
        <w:t>?&gt;</w:t>
      </w:r>
    </w:p>
    <w:p w:rsidR="001A12A6" w:rsidRPr="009B66A4" w:rsidRDefault="001A12A6" w:rsidP="001A12A6">
      <w:pPr>
        <w:pStyle w:val="Code"/>
      </w:pPr>
      <w:r w:rsidRPr="009B66A4">
        <w:rPr>
          <w:color w:val="008080"/>
        </w:rPr>
        <w:t>&lt;</w:t>
      </w:r>
      <w:r w:rsidRPr="009B66A4">
        <w:rPr>
          <w:color w:val="3F7F7F"/>
        </w:rPr>
        <w:t>wsdl:definitions</w:t>
      </w:r>
      <w:r w:rsidRPr="009B66A4">
        <w:t xml:space="preserve"> </w:t>
      </w:r>
      <w:r w:rsidRPr="009B66A4">
        <w:rPr>
          <w:color w:val="7F007F"/>
        </w:rPr>
        <w:t>xmlns:wsdl</w:t>
      </w:r>
      <w:r w:rsidRPr="009B66A4">
        <w:rPr>
          <w:i/>
          <w:iCs/>
          <w:color w:val="2A00FF"/>
        </w:rPr>
        <w:t>="http://schemas.xmlsoap.org/wsdl/"</w:t>
      </w:r>
    </w:p>
    <w:p w:rsidR="001A12A6" w:rsidRPr="009B66A4" w:rsidRDefault="001A12A6" w:rsidP="001A12A6">
      <w:pPr>
        <w:pStyle w:val="Code"/>
      </w:pPr>
      <w:r w:rsidRPr="009B66A4">
        <w:t xml:space="preserve">    </w:t>
      </w:r>
      <w:r w:rsidRPr="009B66A4">
        <w:rPr>
          <w:color w:val="7F007F"/>
        </w:rPr>
        <w:t>xmlns:xs</w:t>
      </w:r>
      <w:r w:rsidRPr="009B66A4">
        <w:rPr>
          <w:i/>
          <w:iCs/>
          <w:color w:val="2A00FF"/>
        </w:rPr>
        <w:t>="http://www.w3.org/2001/XMLSchema"</w:t>
      </w:r>
    </w:p>
    <w:p w:rsidR="001A12A6" w:rsidRPr="009B66A4" w:rsidRDefault="001A12A6" w:rsidP="001A12A6">
      <w:pPr>
        <w:pStyle w:val="Code"/>
        <w:rPr>
          <w:i/>
          <w:iCs/>
          <w:color w:val="2A00FF"/>
        </w:rPr>
      </w:pPr>
      <w:r w:rsidRPr="009B66A4">
        <w:t xml:space="preserve">    </w:t>
      </w:r>
      <w:r w:rsidRPr="009B66A4">
        <w:rPr>
          <w:color w:val="7F007F"/>
        </w:rPr>
        <w:t>xmlns:wsa</w:t>
      </w:r>
      <w:r w:rsidRPr="009B66A4">
        <w:rPr>
          <w:color w:val="000000"/>
        </w:rPr>
        <w:t>=</w:t>
      </w:r>
      <w:r w:rsidRPr="009B66A4">
        <w:rPr>
          <w:i/>
          <w:iCs/>
          <w:color w:val="2A00FF"/>
        </w:rPr>
        <w:t>"http://www.w3.org/2005/08/addressing"</w:t>
      </w:r>
    </w:p>
    <w:p w:rsidR="001A12A6" w:rsidRPr="009B66A4" w:rsidRDefault="001A12A6" w:rsidP="001A12A6">
      <w:pPr>
        <w:pStyle w:val="Code"/>
        <w:rPr>
          <w:i/>
          <w:iCs/>
          <w:color w:val="2A00FF"/>
        </w:rPr>
      </w:pPr>
      <w:r w:rsidRPr="009B66A4">
        <w:t xml:space="preserve">    </w:t>
      </w:r>
      <w:r w:rsidRPr="009B66A4">
        <w:rPr>
          <w:color w:val="7F007F"/>
        </w:rPr>
        <w:t>xmlns:wsag</w:t>
      </w:r>
      <w:r w:rsidRPr="009B66A4">
        <w:rPr>
          <w:i/>
          <w:iCs/>
          <w:color w:val="2A00FF"/>
        </w:rPr>
        <w:t>="http://schemas.ggf.org/graap/2007/03/ws-agreement"</w:t>
      </w:r>
    </w:p>
    <w:p w:rsidR="001A12A6" w:rsidRPr="009B66A4" w:rsidRDefault="001A12A6" w:rsidP="001A12A6">
      <w:pPr>
        <w:pStyle w:val="Code"/>
        <w:rPr>
          <w:i/>
          <w:iCs/>
          <w:color w:val="2A00FF"/>
        </w:rPr>
      </w:pPr>
      <w:r w:rsidRPr="009B66A4">
        <w:t xml:space="preserve">    </w:t>
      </w:r>
      <w:r w:rsidRPr="009B66A4">
        <w:rPr>
          <w:color w:val="7F007F"/>
        </w:rPr>
        <w:t>xmlns:wsag-neg</w:t>
      </w:r>
      <w:r w:rsidRPr="009B66A4">
        <w:rPr>
          <w:i/>
          <w:iCs/>
          <w:color w:val="2A00FF"/>
        </w:rPr>
        <w:t>="http://schemas.ogf.org/graap/2009/11/ws-agreement-negotiation"</w:t>
      </w:r>
    </w:p>
    <w:p w:rsidR="001A12A6" w:rsidRPr="009B66A4" w:rsidRDefault="001A12A6" w:rsidP="001A12A6">
      <w:pPr>
        <w:pStyle w:val="Code"/>
        <w:rPr>
          <w:i/>
          <w:iCs/>
          <w:color w:val="2A00FF"/>
        </w:rPr>
      </w:pPr>
      <w:r w:rsidRPr="009B66A4">
        <w:t xml:space="preserve">    </w:t>
      </w:r>
      <w:r w:rsidRPr="009B66A4">
        <w:rPr>
          <w:color w:val="7F007F"/>
        </w:rPr>
        <w:t>xmlns:wsrf-rp</w:t>
      </w:r>
      <w:r w:rsidRPr="009B66A4">
        <w:rPr>
          <w:i/>
          <w:iCs/>
          <w:color w:val="2A00FF"/>
        </w:rPr>
        <w:t>="http://docs.oasis-open.org/wsrf/rp-2"</w:t>
      </w:r>
    </w:p>
    <w:p w:rsidR="001A12A6" w:rsidRPr="009B66A4" w:rsidRDefault="001A12A6" w:rsidP="001A12A6">
      <w:pPr>
        <w:pStyle w:val="Code"/>
      </w:pPr>
      <w:r w:rsidRPr="009B66A4">
        <w:t xml:space="preserve">    </w:t>
      </w:r>
      <w:r w:rsidRPr="009B66A4">
        <w:rPr>
          <w:color w:val="7F007F"/>
        </w:rPr>
        <w:t>xmlns:wsrf-rw</w:t>
      </w:r>
      <w:r w:rsidRPr="009B66A4">
        <w:rPr>
          <w:i/>
          <w:iCs/>
          <w:color w:val="2A00FF"/>
        </w:rPr>
        <w:t>="http://docs.oasis-open.org/wsrf/rw-2"</w:t>
      </w:r>
    </w:p>
    <w:p w:rsidR="001A12A6" w:rsidRPr="009B66A4" w:rsidRDefault="001A12A6" w:rsidP="001A12A6">
      <w:pPr>
        <w:pStyle w:val="Code"/>
      </w:pPr>
      <w:r w:rsidRPr="009B66A4">
        <w:t xml:space="preserve">    </w:t>
      </w:r>
      <w:r w:rsidRPr="009B66A4">
        <w:rPr>
          <w:color w:val="7F007F"/>
        </w:rPr>
        <w:t>targetNamespace</w:t>
      </w:r>
      <w:r w:rsidRPr="009B66A4">
        <w:rPr>
          <w:i/>
          <w:iCs/>
          <w:color w:val="2A00FF"/>
        </w:rPr>
        <w:t>="http://schemas.ogf.org/graap/2009/11/ws-agreement-negotiation"</w:t>
      </w:r>
      <w:r w:rsidRPr="009B66A4">
        <w:rPr>
          <w:color w:val="008080"/>
        </w:rPr>
        <w:t>&gt;</w:t>
      </w:r>
    </w:p>
    <w:p w:rsidR="001A12A6" w:rsidRPr="009B66A4" w:rsidRDefault="001A12A6" w:rsidP="001A12A6">
      <w:pPr>
        <w:pStyle w:val="Code"/>
      </w:pPr>
    </w:p>
    <w:p w:rsidR="001A12A6" w:rsidRPr="009B66A4" w:rsidRDefault="001A12A6" w:rsidP="001A12A6">
      <w:pPr>
        <w:pStyle w:val="Code"/>
      </w:pPr>
      <w:r w:rsidRPr="009B66A4">
        <w:t xml:space="preserve">    </w:t>
      </w:r>
      <w:r w:rsidRPr="009B66A4">
        <w:rPr>
          <w:color w:val="008080"/>
        </w:rPr>
        <w:t>&lt;</w:t>
      </w:r>
      <w:r w:rsidRPr="009B66A4">
        <w:rPr>
          <w:color w:val="3F7F7F"/>
        </w:rPr>
        <w:t>wsdl:import</w:t>
      </w:r>
      <w:r w:rsidRPr="009B66A4">
        <w:t xml:space="preserve"> </w:t>
      </w:r>
      <w:r w:rsidRPr="009B66A4">
        <w:rPr>
          <w:color w:val="7F007F"/>
        </w:rPr>
        <w:t>namespace</w:t>
      </w:r>
      <w:r w:rsidRPr="009B66A4">
        <w:rPr>
          <w:i/>
          <w:iCs/>
          <w:color w:val="2A00FF"/>
        </w:rPr>
        <w:t>="http://docs.oasis-open.org/wsrf/rw-2"</w:t>
      </w:r>
    </w:p>
    <w:p w:rsidR="001A12A6" w:rsidRPr="009B66A4" w:rsidRDefault="001A12A6" w:rsidP="001A12A6">
      <w:pPr>
        <w:pStyle w:val="Code"/>
        <w:rPr>
          <w:rFonts w:ascii="CourierNewPSMT" w:hAnsi="CourierNewPSMT" w:cs="CourierNewPSMT"/>
          <w:lang w:eastAsia="en-US"/>
        </w:rPr>
      </w:pPr>
      <w:r w:rsidRPr="009B66A4">
        <w:t xml:space="preserve">        </w:t>
      </w:r>
      <w:r w:rsidRPr="009B66A4">
        <w:rPr>
          <w:color w:val="7F007F"/>
        </w:rPr>
        <w:t>location</w:t>
      </w:r>
      <w:r w:rsidRPr="009B66A4">
        <w:rPr>
          <w:i/>
          <w:iCs/>
          <w:color w:val="2A00FF"/>
        </w:rPr>
        <w:t>="http://docs.oasis-open.org/wsrf/rw-2.wsdl"</w:t>
      </w:r>
      <w:r w:rsidRPr="009B66A4">
        <w:rPr>
          <w:color w:val="008080"/>
        </w:rPr>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wsdl:types</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xs:schema</w:t>
      </w:r>
    </w:p>
    <w:p w:rsidR="001A12A6" w:rsidRPr="009B66A4" w:rsidRDefault="001A12A6" w:rsidP="001A12A6">
      <w:pPr>
        <w:pStyle w:val="Code"/>
        <w:rPr>
          <w:i/>
          <w:iCs/>
          <w:color w:val="2A00FF"/>
        </w:rPr>
      </w:pPr>
      <w:r w:rsidRPr="009B66A4">
        <w:t xml:space="preserve">            </w:t>
      </w:r>
      <w:r w:rsidRPr="009B66A4">
        <w:rPr>
          <w:color w:val="7F007F"/>
        </w:rPr>
        <w:t>targetNamespace</w:t>
      </w:r>
      <w:r w:rsidRPr="009B66A4">
        <w:rPr>
          <w:i/>
          <w:iCs/>
          <w:color w:val="2A00FF"/>
        </w:rPr>
        <w:t>="http://schemas.ogf.org/graap/2009/11/ws-agreement-negotiation"</w:t>
      </w:r>
    </w:p>
    <w:p w:rsidR="001A12A6" w:rsidRPr="009B66A4" w:rsidRDefault="001A12A6" w:rsidP="001A12A6">
      <w:pPr>
        <w:pStyle w:val="Code"/>
        <w:rPr>
          <w:i/>
          <w:iCs/>
          <w:color w:val="2A00FF"/>
        </w:rPr>
      </w:pPr>
      <w:r w:rsidRPr="009B66A4">
        <w:t xml:space="preserve">            </w:t>
      </w:r>
      <w:r w:rsidRPr="009B66A4">
        <w:rPr>
          <w:color w:val="7F007F"/>
        </w:rPr>
        <w:t>xmlns:wsag-neg</w:t>
      </w:r>
      <w:r w:rsidRPr="009B66A4">
        <w:rPr>
          <w:i/>
          <w:iCs/>
          <w:color w:val="2A00FF"/>
        </w:rPr>
        <w:t>="http://schemas.ogf.org/graap/2009/11/ws-agreement-negotiation"</w:t>
      </w:r>
    </w:p>
    <w:p w:rsidR="001A12A6" w:rsidRPr="009B66A4" w:rsidRDefault="001A12A6" w:rsidP="001A12A6">
      <w:pPr>
        <w:pStyle w:val="Code"/>
        <w:rPr>
          <w:i/>
          <w:iCs/>
          <w:color w:val="2A00FF"/>
        </w:rPr>
      </w:pPr>
      <w:r w:rsidRPr="009B66A4">
        <w:t xml:space="preserve">            </w:t>
      </w:r>
      <w:r w:rsidRPr="009B66A4">
        <w:rPr>
          <w:color w:val="7F007F"/>
        </w:rPr>
        <w:t>xmlns:wsag</w:t>
      </w:r>
      <w:r w:rsidRPr="009B66A4">
        <w:rPr>
          <w:i/>
          <w:iCs/>
          <w:color w:val="2A00FF"/>
        </w:rPr>
        <w:t>="http://schemas.ggf.org/graap/2007/03/ws-agreement"</w:t>
      </w:r>
    </w:p>
    <w:p w:rsidR="001A12A6" w:rsidRPr="009B66A4" w:rsidRDefault="001A12A6" w:rsidP="001A12A6">
      <w:pPr>
        <w:pStyle w:val="Code"/>
      </w:pPr>
      <w:r w:rsidRPr="009B66A4">
        <w:t xml:space="preserve">            </w:t>
      </w:r>
      <w:r w:rsidRPr="009B66A4">
        <w:rPr>
          <w:color w:val="7F007F"/>
        </w:rPr>
        <w:t>xmlns:wsa</w:t>
      </w:r>
      <w:r w:rsidRPr="009B66A4">
        <w:rPr>
          <w:i/>
          <w:iCs/>
          <w:color w:val="2A00FF"/>
        </w:rPr>
        <w:t>="http://www.w3.org/2005/08/addressing"</w:t>
      </w:r>
    </w:p>
    <w:p w:rsidR="001A12A6" w:rsidRPr="009B66A4" w:rsidRDefault="001A12A6" w:rsidP="001A12A6">
      <w:pPr>
        <w:pStyle w:val="Code"/>
      </w:pPr>
      <w:r w:rsidRPr="009B66A4">
        <w:t xml:space="preserve">            </w:t>
      </w:r>
      <w:r w:rsidRPr="009B66A4">
        <w:rPr>
          <w:color w:val="7F007F"/>
        </w:rPr>
        <w:t>elementFormDefault</w:t>
      </w:r>
      <w:r w:rsidRPr="009B66A4">
        <w:rPr>
          <w:color w:val="000000"/>
        </w:rPr>
        <w:t>=</w:t>
      </w:r>
      <w:r w:rsidRPr="009B66A4">
        <w:t xml:space="preserve">"qualified" </w:t>
      </w:r>
    </w:p>
    <w:p w:rsidR="001A12A6" w:rsidRPr="009B66A4" w:rsidRDefault="001A12A6" w:rsidP="001A12A6">
      <w:pPr>
        <w:pStyle w:val="Code"/>
      </w:pPr>
      <w:r w:rsidRPr="009B66A4">
        <w:t xml:space="preserve">            </w:t>
      </w:r>
      <w:r w:rsidRPr="009B66A4">
        <w:rPr>
          <w:color w:val="7F007F"/>
        </w:rPr>
        <w:t>attributeFormDefault</w:t>
      </w:r>
      <w:r w:rsidRPr="009B66A4">
        <w:rPr>
          <w:color w:val="000000"/>
        </w:rPr>
        <w:t>=</w:t>
      </w:r>
      <w:r w:rsidRPr="009B66A4">
        <w:t>"qualified"</w:t>
      </w:r>
      <w:r w:rsidRPr="009B66A4">
        <w:rPr>
          <w:color w:val="008080"/>
        </w:rPr>
        <w:t>&gt;</w:t>
      </w:r>
    </w:p>
    <w:p w:rsidR="001A12A6" w:rsidRPr="009B66A4" w:rsidRDefault="001A12A6" w:rsidP="001A12A6">
      <w:pPr>
        <w:pStyle w:val="Code"/>
      </w:pPr>
      <w:r w:rsidRPr="009B66A4">
        <w:rPr>
          <w:color w:val="000000"/>
        </w:rPr>
        <w:t xml:space="preserve">            </w:t>
      </w:r>
    </w:p>
    <w:p w:rsidR="001A12A6" w:rsidRPr="009B66A4" w:rsidRDefault="001A12A6" w:rsidP="001A12A6">
      <w:pPr>
        <w:pStyle w:val="Code"/>
        <w:rPr>
          <w:i/>
          <w:iCs/>
          <w:color w:val="2A00FF"/>
        </w:rPr>
      </w:pPr>
      <w:r w:rsidRPr="009B66A4">
        <w:t xml:space="preserve">            </w:t>
      </w:r>
      <w:r w:rsidRPr="009B66A4">
        <w:rPr>
          <w:color w:val="008080"/>
        </w:rPr>
        <w:t>&lt;</w:t>
      </w:r>
      <w:r w:rsidRPr="009B66A4">
        <w:rPr>
          <w:color w:val="3F7F7F"/>
        </w:rPr>
        <w:t>xs:import</w:t>
      </w:r>
      <w:r w:rsidRPr="009B66A4">
        <w:t xml:space="preserve"> </w:t>
      </w:r>
      <w:r w:rsidRPr="009B66A4">
        <w:rPr>
          <w:color w:val="7F007F"/>
        </w:rPr>
        <w:t>namespace</w:t>
      </w:r>
      <w:r w:rsidRPr="009B66A4">
        <w:rPr>
          <w:i/>
          <w:iCs/>
          <w:color w:val="2A00FF"/>
        </w:rPr>
        <w:t>="http://www.w3.org/2005/08/addressing"</w:t>
      </w:r>
    </w:p>
    <w:p w:rsidR="001A12A6" w:rsidRPr="009B66A4" w:rsidRDefault="001A12A6" w:rsidP="001A12A6">
      <w:pPr>
        <w:pStyle w:val="Code"/>
      </w:pPr>
      <w:r w:rsidRPr="009B66A4">
        <w:t xml:space="preserve">                </w:t>
      </w:r>
      <w:r w:rsidRPr="009B66A4">
        <w:rPr>
          <w:color w:val="7F007F"/>
        </w:rPr>
        <w:t>schemaLocation</w:t>
      </w:r>
      <w:r w:rsidRPr="009B66A4">
        <w:rPr>
          <w:i/>
          <w:iCs/>
          <w:color w:val="2A00FF"/>
        </w:rPr>
        <w:t>="http://www.w3.org/2006/03/addressing/ws-addr.xsd"</w:t>
      </w:r>
      <w:r w:rsidRPr="009B66A4">
        <w:rPr>
          <w:color w:val="008080"/>
        </w:rPr>
        <w:t>/&gt;</w:t>
      </w:r>
    </w:p>
    <w:p w:rsidR="001A12A6" w:rsidRPr="009B66A4" w:rsidRDefault="001A12A6" w:rsidP="001A12A6">
      <w:pPr>
        <w:pStyle w:val="Code"/>
      </w:pPr>
      <w:r w:rsidRPr="009B66A4">
        <w:rPr>
          <w:color w:val="000000"/>
        </w:rPr>
        <w:t xml:space="preserve">                </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xs:import</w:t>
      </w:r>
      <w:r w:rsidRPr="009B66A4">
        <w:t xml:space="preserve"> </w:t>
      </w:r>
      <w:r w:rsidRPr="009B66A4">
        <w:rPr>
          <w:color w:val="7F007F"/>
        </w:rPr>
        <w:t>namespace</w:t>
      </w:r>
      <w:r w:rsidRPr="009B66A4">
        <w:rPr>
          <w:i/>
          <w:iCs/>
          <w:color w:val="2A00FF"/>
        </w:rPr>
        <w:t>="http://schemas.ggf.org/graap/2007/03/ws-agreement"</w:t>
      </w:r>
      <w:r w:rsidRPr="009B66A4">
        <w:t xml:space="preserve"> </w:t>
      </w:r>
    </w:p>
    <w:p w:rsidR="001A12A6" w:rsidRPr="009B66A4" w:rsidRDefault="001A12A6" w:rsidP="001A12A6">
      <w:pPr>
        <w:pStyle w:val="Code"/>
      </w:pPr>
      <w:r w:rsidRPr="009B66A4">
        <w:t xml:space="preserve">                </w:t>
      </w:r>
      <w:r w:rsidRPr="009B66A4">
        <w:rPr>
          <w:color w:val="7F007F"/>
        </w:rPr>
        <w:t>schemaLocation</w:t>
      </w:r>
      <w:r w:rsidRPr="009B66A4">
        <w:rPr>
          <w:i/>
          <w:iCs/>
          <w:color w:val="2A00FF"/>
        </w:rPr>
        <w:t>="agreement_types.xsd"</w:t>
      </w:r>
      <w:r w:rsidRPr="009B66A4">
        <w:t xml:space="preserve"> </w:t>
      </w:r>
      <w:r w:rsidRPr="009B66A4">
        <w:rPr>
          <w:color w:val="008080"/>
        </w:rPr>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xs:include</w:t>
      </w:r>
      <w:r w:rsidRPr="009B66A4">
        <w:t xml:space="preserve"> </w:t>
      </w:r>
      <w:r w:rsidRPr="009B66A4">
        <w:rPr>
          <w:color w:val="7F007F"/>
        </w:rPr>
        <w:t>schemaLocation</w:t>
      </w:r>
      <w:r w:rsidRPr="009B66A4">
        <w:rPr>
          <w:i/>
          <w:iCs/>
          <w:color w:val="2A00FF"/>
        </w:rPr>
        <w:t>="agreement_negotiation_types.xsd"</w:t>
      </w:r>
      <w:r w:rsidRPr="009B66A4">
        <w:t xml:space="preserve"> </w:t>
      </w:r>
      <w:r w:rsidRPr="009B66A4">
        <w:rPr>
          <w:color w:val="008080"/>
        </w:rPr>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xs:element</w:t>
      </w:r>
      <w:r w:rsidRPr="009B66A4">
        <w:t xml:space="preserve"> </w:t>
      </w:r>
      <w:r w:rsidRPr="009B66A4">
        <w:rPr>
          <w:color w:val="7F007F"/>
        </w:rPr>
        <w:t>name</w:t>
      </w:r>
      <w:r w:rsidRPr="009B66A4">
        <w:rPr>
          <w:color w:val="000000"/>
        </w:rPr>
        <w:t>=</w:t>
      </w:r>
      <w:r w:rsidRPr="009B66A4">
        <w:t xml:space="preserve">"InitiateNegotiationInput"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t>"wsag-neg:InitiateNegotiationInputType"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xs:complexType</w:t>
      </w:r>
      <w:r w:rsidRPr="009B66A4">
        <w:t xml:space="preserve"> </w:t>
      </w:r>
      <w:r w:rsidRPr="009B66A4">
        <w:rPr>
          <w:color w:val="7F007F"/>
        </w:rPr>
        <w:t>name</w:t>
      </w:r>
      <w:r w:rsidRPr="009B66A4">
        <w:rPr>
          <w:color w:val="000000"/>
        </w:rPr>
        <w:t>=</w:t>
      </w:r>
      <w:r w:rsidRPr="009B66A4">
        <w:t>"InitiateNegotiationInputType"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xs:sequence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xs:element</w:t>
      </w:r>
      <w:r w:rsidRPr="009B66A4">
        <w:t xml:space="preserve"> </w:t>
      </w:r>
      <w:r w:rsidRPr="009B66A4">
        <w:rPr>
          <w:color w:val="7F007F"/>
        </w:rPr>
        <w:t>ref</w:t>
      </w:r>
      <w:r w:rsidRPr="009B66A4">
        <w:rPr>
          <w:color w:val="000000"/>
        </w:rPr>
        <w:t>=</w:t>
      </w:r>
      <w:r w:rsidRPr="009B66A4">
        <w:t xml:space="preserve">"wsag-neg:NegotiationContext"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xs:element</w:t>
      </w:r>
      <w:r w:rsidRPr="009B66A4">
        <w:t xml:space="preserve"> </w:t>
      </w:r>
      <w:r w:rsidRPr="009B66A4">
        <w:rPr>
          <w:color w:val="7F007F"/>
        </w:rPr>
        <w:t>name</w:t>
      </w:r>
      <w:r w:rsidRPr="009B66A4">
        <w:rPr>
          <w:color w:val="000000"/>
        </w:rPr>
        <w:t>=</w:t>
      </w:r>
      <w:r w:rsidRPr="009B66A4">
        <w:t xml:space="preserve">"InitiatorNegotiationEPR"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t xml:space="preserve">"wsa:EndpointReferenceType" </w:t>
      </w:r>
      <w:r w:rsidRPr="009B66A4">
        <w:rPr>
          <w:color w:val="7F007F"/>
        </w:rPr>
        <w:t>minOccurs</w:t>
      </w:r>
      <w:r w:rsidRPr="009B66A4">
        <w:rPr>
          <w:color w:val="000000"/>
        </w:rPr>
        <w:t>=</w:t>
      </w:r>
      <w:r w:rsidRPr="009B66A4">
        <w:t xml:space="preserve">"0"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xs:element</w:t>
      </w:r>
      <w:r w:rsidRPr="009B66A4">
        <w:t xml:space="preserve"> </w:t>
      </w:r>
      <w:r w:rsidRPr="009B66A4">
        <w:rPr>
          <w:color w:val="7F007F"/>
        </w:rPr>
        <w:t>name</w:t>
      </w:r>
      <w:r w:rsidRPr="009B66A4">
        <w:rPr>
          <w:color w:val="000000"/>
        </w:rPr>
        <w:t>=</w:t>
      </w:r>
      <w:r w:rsidRPr="009B66A4">
        <w:t xml:space="preserve">"NoncriticalExtension"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t xml:space="preserve">"wsag:NoncriticalExtensionType" </w:t>
      </w:r>
    </w:p>
    <w:p w:rsidR="001A12A6" w:rsidRPr="009B66A4" w:rsidRDefault="001A12A6" w:rsidP="001A12A6">
      <w:pPr>
        <w:pStyle w:val="Code"/>
      </w:pPr>
      <w:r w:rsidRPr="009B66A4">
        <w:t xml:space="preserve">                        </w:t>
      </w:r>
      <w:r w:rsidRPr="009B66A4">
        <w:rPr>
          <w:color w:val="7F007F"/>
        </w:rPr>
        <w:t>minOccurs</w:t>
      </w:r>
      <w:r w:rsidRPr="009B66A4">
        <w:rPr>
          <w:color w:val="000000"/>
        </w:rPr>
        <w:t>=</w:t>
      </w:r>
      <w:r w:rsidRPr="009B66A4">
        <w:t xml:space="preserve">"0" </w:t>
      </w:r>
      <w:r w:rsidRPr="009B66A4">
        <w:rPr>
          <w:color w:val="7F007F"/>
        </w:rPr>
        <w:t>maxOccurs</w:t>
      </w:r>
      <w:r w:rsidRPr="009B66A4">
        <w:rPr>
          <w:color w:val="000000"/>
        </w:rPr>
        <w:t>=</w:t>
      </w:r>
      <w:r w:rsidRPr="009B66A4">
        <w:t xml:space="preserve">"unbounded"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xs:any</w:t>
      </w:r>
      <w:r w:rsidRPr="009B66A4">
        <w:t xml:space="preserve"> </w:t>
      </w:r>
      <w:r w:rsidRPr="009B66A4">
        <w:rPr>
          <w:color w:val="7F007F"/>
        </w:rPr>
        <w:t>namespace</w:t>
      </w:r>
      <w:r w:rsidRPr="009B66A4">
        <w:rPr>
          <w:color w:val="000000"/>
        </w:rPr>
        <w:t>=</w:t>
      </w:r>
      <w:r w:rsidRPr="009B66A4">
        <w:t xml:space="preserve">"##other" </w:t>
      </w:r>
      <w:r w:rsidRPr="009B66A4">
        <w:rPr>
          <w:color w:val="7F007F"/>
        </w:rPr>
        <w:t>processContents</w:t>
      </w:r>
      <w:r w:rsidRPr="009B66A4">
        <w:rPr>
          <w:color w:val="000000"/>
        </w:rPr>
        <w:t>=</w:t>
      </w:r>
      <w:r w:rsidRPr="009B66A4">
        <w:t xml:space="preserve">"lax" </w:t>
      </w:r>
    </w:p>
    <w:p w:rsidR="001A12A6" w:rsidRPr="009B66A4" w:rsidRDefault="001A12A6" w:rsidP="001A12A6">
      <w:pPr>
        <w:pStyle w:val="Code"/>
      </w:pPr>
      <w:r w:rsidRPr="009B66A4">
        <w:t xml:space="preserve">                        </w:t>
      </w:r>
      <w:r w:rsidRPr="009B66A4">
        <w:rPr>
          <w:color w:val="7F007F"/>
        </w:rPr>
        <w:t>minOccurs</w:t>
      </w:r>
      <w:r w:rsidRPr="009B66A4">
        <w:rPr>
          <w:color w:val="000000"/>
        </w:rPr>
        <w:t>=</w:t>
      </w:r>
      <w:r w:rsidRPr="009B66A4">
        <w:t xml:space="preserve">"0" </w:t>
      </w:r>
      <w:r w:rsidRPr="009B66A4">
        <w:rPr>
          <w:color w:val="7F007F"/>
        </w:rPr>
        <w:t>maxOccurs</w:t>
      </w:r>
      <w:r w:rsidRPr="009B66A4">
        <w:rPr>
          <w:color w:val="000000"/>
        </w:rPr>
        <w:t>=</w:t>
      </w:r>
      <w:r w:rsidRPr="009B66A4">
        <w:t xml:space="preserve">"unbounded"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xs:sequence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xs:complexType</w:t>
      </w:r>
      <w:r w:rsidRPr="009B66A4">
        <w:rPr>
          <w:color w:val="008080"/>
        </w:rPr>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xs:element</w:t>
      </w:r>
      <w:r w:rsidRPr="009B66A4">
        <w:t xml:space="preserve"> </w:t>
      </w:r>
      <w:r w:rsidRPr="009B66A4">
        <w:rPr>
          <w:color w:val="7F007F"/>
        </w:rPr>
        <w:t>name</w:t>
      </w:r>
      <w:r w:rsidRPr="009B66A4">
        <w:rPr>
          <w:color w:val="000000"/>
        </w:rPr>
        <w:t>=</w:t>
      </w:r>
      <w:r w:rsidRPr="009B66A4">
        <w:t xml:space="preserve">"InitiateNegotiationOutput"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t>"wsag-neg:InitiateNegotiationOutputType"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xs:complexType</w:t>
      </w:r>
      <w:r w:rsidRPr="009B66A4">
        <w:t xml:space="preserve"> </w:t>
      </w:r>
      <w:r w:rsidRPr="009B66A4">
        <w:rPr>
          <w:color w:val="7F007F"/>
        </w:rPr>
        <w:t>name</w:t>
      </w:r>
      <w:r w:rsidRPr="009B66A4">
        <w:rPr>
          <w:color w:val="000000"/>
        </w:rPr>
        <w:t>=</w:t>
      </w:r>
      <w:r w:rsidRPr="009B66A4">
        <w:t>"InitiateNegotiationOutputType"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xs:sequence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xs:element</w:t>
      </w:r>
      <w:r w:rsidRPr="009B66A4">
        <w:t xml:space="preserve"> </w:t>
      </w:r>
      <w:r w:rsidRPr="009B66A4">
        <w:rPr>
          <w:color w:val="7F007F"/>
        </w:rPr>
        <w:t>name</w:t>
      </w:r>
      <w:r w:rsidRPr="009B66A4">
        <w:rPr>
          <w:color w:val="000000"/>
        </w:rPr>
        <w:t>=</w:t>
      </w:r>
      <w:r w:rsidRPr="009B66A4">
        <w:t xml:space="preserve">"CreatedNegotiationEPR"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t xml:space="preserve">"wsa:EndpointReferenceType" </w:t>
      </w:r>
    </w:p>
    <w:p w:rsidR="001A12A6" w:rsidRPr="009B66A4" w:rsidRDefault="001A12A6" w:rsidP="001A12A6">
      <w:pPr>
        <w:pStyle w:val="Code"/>
      </w:pPr>
      <w:r w:rsidRPr="009B66A4">
        <w:t xml:space="preserve">                        </w:t>
      </w:r>
      <w:r w:rsidRPr="009B66A4">
        <w:rPr>
          <w:color w:val="7F007F"/>
        </w:rPr>
        <w:t>minOccurs</w:t>
      </w:r>
      <w:r w:rsidRPr="009B66A4">
        <w:rPr>
          <w:color w:val="000000"/>
        </w:rPr>
        <w:t>=</w:t>
      </w:r>
      <w:r w:rsidRPr="009B66A4">
        <w:t xml:space="preserve">"1" </w:t>
      </w:r>
      <w:r w:rsidRPr="009B66A4">
        <w:rPr>
          <w:color w:val="7F007F"/>
        </w:rPr>
        <w:t>maxOccurs</w:t>
      </w:r>
      <w:r w:rsidRPr="009B66A4">
        <w:rPr>
          <w:color w:val="000000"/>
        </w:rPr>
        <w:t>=</w:t>
      </w:r>
      <w:r w:rsidRPr="009B66A4">
        <w:t xml:space="preserve">"1"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xs:any</w:t>
      </w:r>
      <w:r w:rsidRPr="009B66A4">
        <w:t xml:space="preserve"> </w:t>
      </w:r>
      <w:r w:rsidRPr="009B66A4">
        <w:rPr>
          <w:color w:val="7F007F"/>
        </w:rPr>
        <w:t>namespace</w:t>
      </w:r>
      <w:r w:rsidRPr="009B66A4">
        <w:rPr>
          <w:color w:val="000000"/>
        </w:rPr>
        <w:t>=</w:t>
      </w:r>
      <w:r w:rsidRPr="009B66A4">
        <w:t xml:space="preserve">"##other" </w:t>
      </w:r>
      <w:r w:rsidRPr="009B66A4">
        <w:rPr>
          <w:color w:val="7F007F"/>
        </w:rPr>
        <w:t>processContents</w:t>
      </w:r>
      <w:r w:rsidRPr="009B66A4">
        <w:rPr>
          <w:color w:val="000000"/>
        </w:rPr>
        <w:t>=</w:t>
      </w:r>
      <w:r w:rsidRPr="009B66A4">
        <w:t xml:space="preserve">"lax" </w:t>
      </w:r>
    </w:p>
    <w:p w:rsidR="001A12A6" w:rsidRPr="009B66A4" w:rsidRDefault="001A12A6" w:rsidP="001A12A6">
      <w:pPr>
        <w:pStyle w:val="Code"/>
      </w:pPr>
      <w:r w:rsidRPr="009B66A4">
        <w:t xml:space="preserve">                        </w:t>
      </w:r>
      <w:r w:rsidRPr="009B66A4">
        <w:rPr>
          <w:color w:val="7F007F"/>
        </w:rPr>
        <w:t>minOccurs</w:t>
      </w:r>
      <w:r w:rsidRPr="009B66A4">
        <w:rPr>
          <w:color w:val="000000"/>
        </w:rPr>
        <w:t>=</w:t>
      </w:r>
      <w:r w:rsidRPr="009B66A4">
        <w:t xml:space="preserve">"0" </w:t>
      </w:r>
      <w:r w:rsidRPr="009B66A4">
        <w:rPr>
          <w:color w:val="7F007F"/>
        </w:rPr>
        <w:t>maxOccurs</w:t>
      </w:r>
      <w:r w:rsidRPr="009B66A4">
        <w:rPr>
          <w:color w:val="000000"/>
        </w:rPr>
        <w:t>=</w:t>
      </w:r>
      <w:r w:rsidRPr="009B66A4">
        <w:t xml:space="preserve">"unbounded"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xs:sequence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xs:complexType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xs:schema</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wsdl:types</w:t>
      </w:r>
      <w:r w:rsidRPr="009B66A4">
        <w:rPr>
          <w:color w:val="008080"/>
        </w:rPr>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wsdl:message</w:t>
      </w:r>
      <w:r w:rsidRPr="009B66A4">
        <w:t xml:space="preserve"> </w:t>
      </w:r>
      <w:r w:rsidRPr="009B66A4">
        <w:rPr>
          <w:color w:val="7F007F"/>
        </w:rPr>
        <w:t>name</w:t>
      </w:r>
      <w:r w:rsidRPr="009B66A4">
        <w:rPr>
          <w:color w:val="000000"/>
        </w:rPr>
        <w:t>=</w:t>
      </w:r>
      <w:r w:rsidRPr="009B66A4">
        <w:t>"InitiateNegotiationInputMessage"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wsdl:part</w:t>
      </w:r>
      <w:r w:rsidRPr="009B66A4">
        <w:t xml:space="preserve"> </w:t>
      </w:r>
      <w:r w:rsidRPr="009B66A4">
        <w:rPr>
          <w:color w:val="7F007F"/>
        </w:rPr>
        <w:t>name</w:t>
      </w:r>
      <w:r w:rsidRPr="009B66A4">
        <w:rPr>
          <w:color w:val="000000"/>
        </w:rPr>
        <w:t>=</w:t>
      </w:r>
      <w:r w:rsidRPr="009B66A4">
        <w:t>"parameters"</w:t>
      </w:r>
    </w:p>
    <w:p w:rsidR="001A12A6" w:rsidRPr="009B66A4" w:rsidRDefault="001A12A6" w:rsidP="001A12A6">
      <w:pPr>
        <w:pStyle w:val="Code"/>
      </w:pPr>
      <w:r w:rsidRPr="009B66A4">
        <w:t xml:space="preserve">            </w:t>
      </w:r>
      <w:r w:rsidRPr="009B66A4">
        <w:rPr>
          <w:color w:val="7F007F"/>
        </w:rPr>
        <w:t>element</w:t>
      </w:r>
      <w:r w:rsidRPr="009B66A4">
        <w:rPr>
          <w:color w:val="000000"/>
        </w:rPr>
        <w:t>=</w:t>
      </w:r>
      <w:r w:rsidRPr="009B66A4">
        <w:t xml:space="preserve">"wsag-neg:InitiateNegotiationInput"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wsdl:message</w:t>
      </w:r>
      <w:r w:rsidRPr="009B66A4">
        <w:rPr>
          <w:color w:val="008080"/>
        </w:rPr>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wsdl:message</w:t>
      </w:r>
      <w:r w:rsidRPr="009B66A4">
        <w:t xml:space="preserve"> </w:t>
      </w:r>
      <w:r w:rsidRPr="009B66A4">
        <w:rPr>
          <w:color w:val="7F007F"/>
        </w:rPr>
        <w:t>name</w:t>
      </w:r>
      <w:r w:rsidRPr="009B66A4">
        <w:rPr>
          <w:color w:val="000000"/>
        </w:rPr>
        <w:t>=</w:t>
      </w:r>
      <w:r w:rsidRPr="009B66A4">
        <w:t>"InitiateNegotiationOuputMessage"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wsdl:part</w:t>
      </w:r>
      <w:r w:rsidRPr="009B66A4">
        <w:t xml:space="preserve"> </w:t>
      </w:r>
      <w:r w:rsidRPr="009B66A4">
        <w:rPr>
          <w:color w:val="7F007F"/>
        </w:rPr>
        <w:t>name</w:t>
      </w:r>
      <w:r w:rsidRPr="009B66A4">
        <w:rPr>
          <w:color w:val="000000"/>
        </w:rPr>
        <w:t>=</w:t>
      </w:r>
      <w:r w:rsidRPr="009B66A4">
        <w:t>"parameters"</w:t>
      </w:r>
    </w:p>
    <w:p w:rsidR="001A12A6" w:rsidRPr="009B66A4" w:rsidRDefault="001A12A6" w:rsidP="001A12A6">
      <w:pPr>
        <w:pStyle w:val="Code"/>
      </w:pPr>
      <w:r w:rsidRPr="009B66A4">
        <w:t xml:space="preserve">            </w:t>
      </w:r>
      <w:r w:rsidRPr="009B66A4">
        <w:rPr>
          <w:color w:val="7F007F"/>
        </w:rPr>
        <w:t>element</w:t>
      </w:r>
      <w:r w:rsidRPr="009B66A4">
        <w:rPr>
          <w:color w:val="000000"/>
        </w:rPr>
        <w:t>=</w:t>
      </w:r>
      <w:r w:rsidRPr="009B66A4">
        <w:t xml:space="preserve">"wsag-neg:InitiateNegotiationOutput"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wsdl:message</w:t>
      </w:r>
      <w:r w:rsidRPr="009B66A4">
        <w:rPr>
          <w:color w:val="008080"/>
        </w:rPr>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wsdl:message</w:t>
      </w:r>
      <w:r w:rsidRPr="009B66A4">
        <w:t xml:space="preserve"> </w:t>
      </w:r>
      <w:r w:rsidRPr="009B66A4">
        <w:rPr>
          <w:color w:val="7F007F"/>
        </w:rPr>
        <w:t>name</w:t>
      </w:r>
      <w:r w:rsidRPr="009B66A4">
        <w:rPr>
          <w:color w:val="000000"/>
        </w:rPr>
        <w:t>=</w:t>
      </w:r>
      <w:r w:rsidRPr="009B66A4">
        <w:t>"InitiateNegotiationFaultMessage"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wsdl:part</w:t>
      </w:r>
      <w:r w:rsidRPr="009B66A4">
        <w:t xml:space="preserve"> </w:t>
      </w:r>
      <w:r w:rsidRPr="009B66A4">
        <w:rPr>
          <w:color w:val="7F007F"/>
        </w:rPr>
        <w:t>name</w:t>
      </w:r>
      <w:r w:rsidRPr="009B66A4">
        <w:rPr>
          <w:color w:val="000000"/>
        </w:rPr>
        <w:t>=</w:t>
      </w:r>
      <w:r w:rsidRPr="009B66A4">
        <w:t xml:space="preserve">"fault" </w:t>
      </w:r>
      <w:r w:rsidRPr="009B66A4">
        <w:rPr>
          <w:color w:val="7F007F"/>
        </w:rPr>
        <w:t>element</w:t>
      </w:r>
      <w:r w:rsidRPr="009B66A4">
        <w:rPr>
          <w:color w:val="000000"/>
        </w:rPr>
        <w:t>=</w:t>
      </w:r>
      <w:r w:rsidRPr="009B66A4">
        <w:t>"wsag:ContinuingFault"</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wsdl:message</w:t>
      </w:r>
      <w:r w:rsidRPr="009B66A4">
        <w:rPr>
          <w:color w:val="008080"/>
        </w:rPr>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wsdl:portType</w:t>
      </w:r>
      <w:r w:rsidRPr="009B66A4">
        <w:t xml:space="preserve"> </w:t>
      </w:r>
      <w:r w:rsidRPr="009B66A4">
        <w:rPr>
          <w:color w:val="7F007F"/>
        </w:rPr>
        <w:t>name</w:t>
      </w:r>
      <w:r w:rsidRPr="009B66A4">
        <w:rPr>
          <w:color w:val="000000"/>
        </w:rPr>
        <w:t>=</w:t>
      </w:r>
      <w:r w:rsidRPr="009B66A4">
        <w:t>"NegotiationFactory"</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wsdl:operation</w:t>
      </w:r>
      <w:r w:rsidRPr="009B66A4">
        <w:t xml:space="preserve"> </w:t>
      </w:r>
      <w:r w:rsidRPr="009B66A4">
        <w:rPr>
          <w:color w:val="7F007F"/>
        </w:rPr>
        <w:t>name</w:t>
      </w:r>
      <w:r w:rsidRPr="009B66A4">
        <w:rPr>
          <w:color w:val="000000"/>
        </w:rPr>
        <w:t>=</w:t>
      </w:r>
      <w:r w:rsidRPr="009B66A4">
        <w:t>"InitiateNegotiation"</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wsdl:input</w:t>
      </w:r>
      <w:r w:rsidRPr="009B66A4">
        <w:t xml:space="preserve"> </w:t>
      </w:r>
    </w:p>
    <w:p w:rsidR="001A12A6" w:rsidRPr="009B66A4" w:rsidRDefault="001A12A6" w:rsidP="001A12A6">
      <w:pPr>
        <w:pStyle w:val="Code"/>
      </w:pPr>
      <w:r w:rsidRPr="009B66A4">
        <w:t xml:space="preserve">                  </w:t>
      </w:r>
      <w:r w:rsidRPr="009B66A4">
        <w:rPr>
          <w:color w:val="7F007F"/>
        </w:rPr>
        <w:t>message</w:t>
      </w:r>
      <w:r w:rsidRPr="009B66A4">
        <w:rPr>
          <w:color w:val="000000"/>
        </w:rPr>
        <w:t>=</w:t>
      </w:r>
      <w:r w:rsidRPr="009B66A4">
        <w:t>"wsag-neg:InitiateNegotiationInputMessage"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wsdl:output</w:t>
      </w:r>
      <w:r w:rsidRPr="009B66A4">
        <w:t xml:space="preserve"> </w:t>
      </w:r>
    </w:p>
    <w:p w:rsidR="001A12A6" w:rsidRPr="009B66A4" w:rsidRDefault="001A12A6" w:rsidP="001A12A6">
      <w:pPr>
        <w:pStyle w:val="Code"/>
      </w:pPr>
      <w:r w:rsidRPr="009B66A4">
        <w:t xml:space="preserve">                  </w:t>
      </w:r>
      <w:r w:rsidRPr="009B66A4">
        <w:rPr>
          <w:color w:val="7F007F"/>
        </w:rPr>
        <w:t>message</w:t>
      </w:r>
      <w:r w:rsidRPr="009B66A4">
        <w:rPr>
          <w:color w:val="000000"/>
        </w:rPr>
        <w:t>=</w:t>
      </w:r>
      <w:r w:rsidRPr="009B66A4">
        <w:t>"wsag-neg:InitiateNegotiationOuputMessage"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wsdl:fault</w:t>
      </w:r>
      <w:r w:rsidRPr="009B66A4">
        <w:t xml:space="preserve"> </w:t>
      </w:r>
      <w:r w:rsidRPr="009B66A4">
        <w:rPr>
          <w:color w:val="7F007F"/>
        </w:rPr>
        <w:t>name</w:t>
      </w:r>
      <w:r w:rsidRPr="009B66A4">
        <w:rPr>
          <w:color w:val="000000"/>
        </w:rPr>
        <w:t>=</w:t>
      </w:r>
      <w:r w:rsidRPr="009B66A4">
        <w:t>"ResourceUnknownFault"</w:t>
      </w:r>
    </w:p>
    <w:p w:rsidR="001A12A6" w:rsidRPr="009B66A4" w:rsidRDefault="001A12A6" w:rsidP="001A12A6">
      <w:pPr>
        <w:pStyle w:val="Code"/>
      </w:pPr>
      <w:r w:rsidRPr="009B66A4">
        <w:rPr>
          <w:color w:val="7F007F"/>
        </w:rPr>
        <w:t xml:space="preserve">                  message</w:t>
      </w:r>
      <w:r w:rsidRPr="009B66A4">
        <w:rPr>
          <w:color w:val="000000"/>
        </w:rPr>
        <w:t>=</w:t>
      </w:r>
      <w:r w:rsidRPr="009B66A4">
        <w:t xml:space="preserve">"wsrf-rw:ResourceUnknownFault"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wsdl:fault</w:t>
      </w:r>
      <w:r w:rsidRPr="009B66A4">
        <w:t xml:space="preserve"> </w:t>
      </w:r>
      <w:r w:rsidRPr="009B66A4">
        <w:rPr>
          <w:color w:val="7F007F"/>
        </w:rPr>
        <w:t>name</w:t>
      </w:r>
      <w:r w:rsidRPr="009B66A4">
        <w:rPr>
          <w:color w:val="000000"/>
        </w:rPr>
        <w:t>=</w:t>
      </w:r>
      <w:r w:rsidRPr="009B66A4">
        <w:t>"ResourceUnavailableFault"</w:t>
      </w:r>
    </w:p>
    <w:p w:rsidR="001A12A6" w:rsidRPr="009B66A4" w:rsidRDefault="001A12A6" w:rsidP="001A12A6">
      <w:pPr>
        <w:pStyle w:val="Code"/>
      </w:pPr>
      <w:r w:rsidRPr="009B66A4">
        <w:t xml:space="preserve">                  </w:t>
      </w:r>
      <w:r w:rsidRPr="009B66A4">
        <w:rPr>
          <w:color w:val="7F007F"/>
        </w:rPr>
        <w:t>message</w:t>
      </w:r>
      <w:r w:rsidRPr="009B66A4">
        <w:rPr>
          <w:color w:val="000000"/>
        </w:rPr>
        <w:t>=</w:t>
      </w:r>
      <w:r w:rsidRPr="009B66A4">
        <w:t xml:space="preserve">"wsrf-rw:ResourceUnavailableFault"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wsdl:fault</w:t>
      </w:r>
      <w:r w:rsidRPr="009B66A4">
        <w:t xml:space="preserve"> </w:t>
      </w:r>
      <w:r w:rsidRPr="009B66A4">
        <w:rPr>
          <w:color w:val="7F007F"/>
        </w:rPr>
        <w:t>name</w:t>
      </w:r>
      <w:r w:rsidRPr="009B66A4">
        <w:rPr>
          <w:color w:val="000000"/>
        </w:rPr>
        <w:t>=</w:t>
      </w:r>
      <w:r w:rsidRPr="009B66A4">
        <w:t>"NegotiationInitiationFault"</w:t>
      </w:r>
    </w:p>
    <w:p w:rsidR="001A12A6" w:rsidRPr="009B66A4" w:rsidRDefault="001A12A6" w:rsidP="001A12A6">
      <w:pPr>
        <w:pStyle w:val="Code"/>
      </w:pPr>
      <w:r w:rsidRPr="009B66A4">
        <w:t xml:space="preserve">                  </w:t>
      </w:r>
      <w:r w:rsidRPr="009B66A4">
        <w:rPr>
          <w:color w:val="7F007F"/>
        </w:rPr>
        <w:t>message</w:t>
      </w:r>
      <w:r w:rsidRPr="009B66A4">
        <w:rPr>
          <w:color w:val="000000"/>
        </w:rPr>
        <w:t>=</w:t>
      </w:r>
      <w:r w:rsidRPr="009B66A4">
        <w:t xml:space="preserve">"wsag-neg:InitiateNegotiationFaultMessage"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wsdl:operation</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wsdl:portType</w:t>
      </w:r>
      <w:r w:rsidRPr="009B66A4">
        <w:rPr>
          <w:color w:val="008080"/>
        </w:rPr>
        <w:t>&gt;</w:t>
      </w:r>
    </w:p>
    <w:p w:rsidR="001A12A6" w:rsidRPr="009B66A4" w:rsidRDefault="001A12A6" w:rsidP="001A12A6">
      <w:pPr>
        <w:pStyle w:val="Code"/>
        <w:rPr>
          <w:color w:val="008080"/>
        </w:rPr>
      </w:pPr>
      <w:r w:rsidRPr="009B66A4">
        <w:rPr>
          <w:color w:val="008080"/>
        </w:rPr>
        <w:t>&lt;/</w:t>
      </w:r>
      <w:r w:rsidRPr="009B66A4">
        <w:rPr>
          <w:color w:val="3F7F7F"/>
        </w:rPr>
        <w:t>wsdl:definitions</w:t>
      </w:r>
      <w:r w:rsidRPr="009B66A4">
        <w:rPr>
          <w:color w:val="008080"/>
        </w:rPr>
        <w:t>&gt;</w:t>
      </w:r>
    </w:p>
    <w:p w:rsidR="001A12A6" w:rsidRPr="009B66A4" w:rsidRDefault="001A12A6" w:rsidP="00557334">
      <w:pPr>
        <w:rPr>
          <w:lang w:val="en-US"/>
        </w:rPr>
      </w:pPr>
    </w:p>
    <w:p w:rsidR="001A12A6" w:rsidRPr="009B66A4" w:rsidRDefault="001A12A6" w:rsidP="001A12A6">
      <w:pPr>
        <w:pStyle w:val="berschrift3"/>
        <w:widowControl/>
        <w:numPr>
          <w:numberingChange w:id="267" w:author="Ph W" w:date="2010-09-02T11:37:00Z" w:original="%1:11:0:.%2:1:0:.%3:3:0:"/>
        </w:numPr>
        <w:suppressAutoHyphens w:val="0"/>
        <w:spacing w:after="60"/>
        <w:rPr>
          <w:lang w:val="en-US"/>
        </w:rPr>
      </w:pPr>
      <w:bookmarkStart w:id="268" w:name="_Toc255910744"/>
      <w:r w:rsidRPr="009B66A4">
        <w:rPr>
          <w:lang w:val="en-US"/>
        </w:rPr>
        <w:t>Negotiation WSDL</w:t>
      </w:r>
      <w:bookmarkEnd w:id="268"/>
    </w:p>
    <w:p w:rsidR="001A12A6" w:rsidRPr="009B66A4" w:rsidRDefault="001A12A6" w:rsidP="001A12A6">
      <w:pPr>
        <w:pStyle w:val="Code"/>
      </w:pPr>
      <w:r w:rsidRPr="009B66A4">
        <w:t>&lt;?</w:t>
      </w:r>
      <w:r w:rsidRPr="009B66A4">
        <w:rPr>
          <w:color w:val="3F7F7F"/>
        </w:rPr>
        <w:t>xml</w:t>
      </w:r>
      <w:r w:rsidRPr="009B66A4">
        <w:t xml:space="preserve"> </w:t>
      </w:r>
      <w:r w:rsidRPr="009B66A4">
        <w:rPr>
          <w:color w:val="7F007F"/>
        </w:rPr>
        <w:t>version</w:t>
      </w:r>
      <w:r w:rsidRPr="009B66A4">
        <w:rPr>
          <w:color w:val="000000"/>
        </w:rPr>
        <w:t>=</w:t>
      </w:r>
      <w:r w:rsidRPr="009B66A4">
        <w:rPr>
          <w:i/>
          <w:iCs/>
          <w:color w:val="2A00FF"/>
        </w:rPr>
        <w:t>"1.0"</w:t>
      </w:r>
      <w:r w:rsidRPr="009B66A4">
        <w:t xml:space="preserve"> </w:t>
      </w:r>
      <w:r w:rsidRPr="009B66A4">
        <w:rPr>
          <w:color w:val="7F007F"/>
        </w:rPr>
        <w:t>encoding</w:t>
      </w:r>
      <w:r w:rsidRPr="009B66A4">
        <w:rPr>
          <w:color w:val="000000"/>
        </w:rPr>
        <w:t>=</w:t>
      </w:r>
      <w:r w:rsidRPr="009B66A4">
        <w:rPr>
          <w:i/>
          <w:iCs/>
          <w:color w:val="2A00FF"/>
        </w:rPr>
        <w:t>"UTF-8"</w:t>
      </w:r>
      <w:r w:rsidRPr="009B66A4">
        <w:t>?&gt;</w:t>
      </w:r>
    </w:p>
    <w:p w:rsidR="001A12A6" w:rsidRPr="009B66A4" w:rsidRDefault="001A12A6" w:rsidP="001A12A6">
      <w:pPr>
        <w:pStyle w:val="Code"/>
      </w:pPr>
      <w:r w:rsidRPr="009B66A4">
        <w:t>&lt;</w:t>
      </w:r>
      <w:r w:rsidRPr="009B66A4">
        <w:rPr>
          <w:color w:val="3F7F7F"/>
        </w:rPr>
        <w:t>wsdl:definitions</w:t>
      </w:r>
      <w:r w:rsidRPr="009B66A4">
        <w:t xml:space="preserve"> </w:t>
      </w:r>
      <w:r w:rsidRPr="009B66A4">
        <w:rPr>
          <w:color w:val="7F007F"/>
        </w:rPr>
        <w:t>xmlns:wsdl</w:t>
      </w:r>
      <w:r w:rsidRPr="009B66A4">
        <w:rPr>
          <w:color w:val="000000"/>
        </w:rPr>
        <w:t>=</w:t>
      </w:r>
      <w:r w:rsidRPr="009B66A4">
        <w:rPr>
          <w:i/>
          <w:iCs/>
          <w:color w:val="2A00FF"/>
        </w:rPr>
        <w:t>"http://schemas.xmlsoap.org/wsdl/"</w:t>
      </w:r>
    </w:p>
    <w:p w:rsidR="001A12A6" w:rsidRPr="009B66A4" w:rsidRDefault="001A12A6" w:rsidP="001A12A6">
      <w:pPr>
        <w:pStyle w:val="Code"/>
      </w:pPr>
      <w:r w:rsidRPr="009B66A4">
        <w:t xml:space="preserve">    </w:t>
      </w:r>
      <w:r w:rsidRPr="009B66A4">
        <w:rPr>
          <w:color w:val="7F007F"/>
        </w:rPr>
        <w:t>xmlns:xs</w:t>
      </w:r>
      <w:r w:rsidRPr="009B66A4">
        <w:rPr>
          <w:color w:val="000000"/>
        </w:rPr>
        <w:t>=</w:t>
      </w:r>
      <w:r w:rsidRPr="009B66A4">
        <w:rPr>
          <w:i/>
          <w:iCs/>
          <w:color w:val="2A00FF"/>
        </w:rPr>
        <w:t>"http://www.w3.org/2001/XMLSchema"</w:t>
      </w:r>
    </w:p>
    <w:p w:rsidR="001A12A6" w:rsidRPr="009B66A4" w:rsidRDefault="001A12A6" w:rsidP="001A12A6">
      <w:pPr>
        <w:pStyle w:val="Code"/>
      </w:pPr>
      <w:r w:rsidRPr="009B66A4">
        <w:t xml:space="preserve">    </w:t>
      </w:r>
      <w:r w:rsidRPr="009B66A4">
        <w:rPr>
          <w:color w:val="7F007F"/>
        </w:rPr>
        <w:t>xmlns:wsa</w:t>
      </w:r>
      <w:r w:rsidRPr="009B66A4">
        <w:rPr>
          <w:color w:val="000000"/>
        </w:rPr>
        <w:t>=</w:t>
      </w:r>
      <w:r w:rsidRPr="009B66A4">
        <w:rPr>
          <w:i/>
          <w:iCs/>
          <w:color w:val="2A00FF"/>
        </w:rPr>
        <w:t>"http://www.w3.org/2005/08/addressing"</w:t>
      </w:r>
    </w:p>
    <w:p w:rsidR="001A12A6" w:rsidRPr="009B66A4" w:rsidRDefault="001A12A6" w:rsidP="001A12A6">
      <w:pPr>
        <w:pStyle w:val="Code"/>
      </w:pPr>
      <w:r w:rsidRPr="009B66A4">
        <w:t xml:space="preserve">    </w:t>
      </w:r>
      <w:r w:rsidRPr="009B66A4">
        <w:rPr>
          <w:color w:val="7F007F"/>
        </w:rPr>
        <w:t>xmlns:wsag</w:t>
      </w:r>
      <w:r w:rsidRPr="009B66A4">
        <w:rPr>
          <w:color w:val="000000"/>
        </w:rPr>
        <w:t>=</w:t>
      </w:r>
      <w:r w:rsidRPr="009B66A4">
        <w:rPr>
          <w:i/>
          <w:iCs/>
          <w:color w:val="2A00FF"/>
        </w:rPr>
        <w:t>"http://schemas.ggf.org/graap/2007/03/ws-agreement"</w:t>
      </w:r>
    </w:p>
    <w:p w:rsidR="001A12A6" w:rsidRPr="009B66A4" w:rsidRDefault="001A12A6" w:rsidP="001A12A6">
      <w:pPr>
        <w:pStyle w:val="Code"/>
      </w:pPr>
      <w:r w:rsidRPr="009B66A4">
        <w:t xml:space="preserve">    </w:t>
      </w:r>
      <w:r w:rsidRPr="009B66A4">
        <w:rPr>
          <w:color w:val="7F007F"/>
        </w:rPr>
        <w:t>xmlns:wsag-neg</w:t>
      </w:r>
      <w:r w:rsidRPr="009B66A4">
        <w:rPr>
          <w:color w:val="000000"/>
        </w:rPr>
        <w:t>=</w:t>
      </w:r>
      <w:r w:rsidRPr="009B66A4">
        <w:rPr>
          <w:i/>
          <w:iCs/>
          <w:color w:val="2A00FF"/>
        </w:rPr>
        <w:t>"http://schemas.ogf.org/graap/2009/11/ws-agreement-negotiation"</w:t>
      </w:r>
    </w:p>
    <w:p w:rsidR="001A12A6" w:rsidRPr="009B66A4" w:rsidRDefault="001A12A6" w:rsidP="001A12A6">
      <w:pPr>
        <w:pStyle w:val="Code"/>
      </w:pPr>
      <w:r w:rsidRPr="009B66A4">
        <w:t xml:space="preserve">    </w:t>
      </w:r>
      <w:r w:rsidRPr="009B66A4">
        <w:rPr>
          <w:color w:val="7F007F"/>
        </w:rPr>
        <w:t>xmlns:wsrf-rp</w:t>
      </w:r>
      <w:r w:rsidRPr="009B66A4">
        <w:rPr>
          <w:color w:val="000000"/>
        </w:rPr>
        <w:t>=</w:t>
      </w:r>
      <w:r w:rsidRPr="009B66A4">
        <w:rPr>
          <w:i/>
          <w:iCs/>
          <w:color w:val="2A00FF"/>
        </w:rPr>
        <w:t>"http://docs.oasis-open.org/wsrf/rp-2"</w:t>
      </w:r>
    </w:p>
    <w:p w:rsidR="001A12A6" w:rsidRPr="009B66A4" w:rsidRDefault="001A12A6" w:rsidP="001A12A6">
      <w:pPr>
        <w:pStyle w:val="Code"/>
      </w:pPr>
      <w:r w:rsidRPr="009B66A4">
        <w:t xml:space="preserve">    </w:t>
      </w:r>
      <w:r w:rsidRPr="009B66A4">
        <w:rPr>
          <w:color w:val="7F007F"/>
        </w:rPr>
        <w:t>xmlns:wsrf-rw</w:t>
      </w:r>
      <w:r w:rsidRPr="009B66A4">
        <w:rPr>
          <w:color w:val="000000"/>
        </w:rPr>
        <w:t>=</w:t>
      </w:r>
      <w:r w:rsidRPr="009B66A4">
        <w:rPr>
          <w:i/>
          <w:iCs/>
          <w:color w:val="2A00FF"/>
        </w:rPr>
        <w:t>"http://docs.oasis-open.org/wsrf/rw-2"</w:t>
      </w:r>
    </w:p>
    <w:p w:rsidR="001A12A6" w:rsidRPr="009B66A4" w:rsidRDefault="001A12A6" w:rsidP="001A12A6">
      <w:pPr>
        <w:pStyle w:val="Code"/>
      </w:pPr>
      <w:r w:rsidRPr="009B66A4">
        <w:t xml:space="preserve">    </w:t>
      </w:r>
      <w:r w:rsidRPr="009B66A4">
        <w:rPr>
          <w:color w:val="7F007F"/>
        </w:rPr>
        <w:t>targetNamespace</w:t>
      </w:r>
      <w:r w:rsidRPr="009B66A4">
        <w:rPr>
          <w:color w:val="000000"/>
        </w:rPr>
        <w:t>=</w:t>
      </w:r>
      <w:r w:rsidRPr="009B66A4">
        <w:rPr>
          <w:i/>
          <w:iCs/>
          <w:color w:val="2A00FF"/>
        </w:rPr>
        <w:t>"http://schemas.ogf.org/graap/2009/11/ws-agreement-negotiation"</w:t>
      </w:r>
      <w:r w:rsidRPr="009B66A4">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t>&lt;</w:t>
      </w:r>
      <w:r w:rsidRPr="009B66A4">
        <w:rPr>
          <w:color w:val="3F7F7F"/>
        </w:rPr>
        <w:t>wsdl:import</w:t>
      </w:r>
      <w:r w:rsidRPr="009B66A4">
        <w:t xml:space="preserve"> </w:t>
      </w:r>
      <w:r w:rsidRPr="009B66A4">
        <w:rPr>
          <w:color w:val="7F007F"/>
        </w:rPr>
        <w:t>namespace</w:t>
      </w:r>
      <w:r w:rsidRPr="009B66A4">
        <w:rPr>
          <w:color w:val="000000"/>
        </w:rPr>
        <w:t>=</w:t>
      </w:r>
      <w:r w:rsidRPr="009B66A4">
        <w:rPr>
          <w:i/>
          <w:iCs/>
          <w:color w:val="2A00FF"/>
        </w:rPr>
        <w:t>"http://docs.oasis-open.org/wsrf/rw-2"</w:t>
      </w:r>
    </w:p>
    <w:p w:rsidR="001A12A6" w:rsidRPr="009B66A4" w:rsidRDefault="001A12A6" w:rsidP="001A12A6">
      <w:pPr>
        <w:pStyle w:val="Code"/>
      </w:pPr>
      <w:r w:rsidRPr="009B66A4">
        <w:t xml:space="preserve">        </w:t>
      </w:r>
      <w:r w:rsidRPr="009B66A4">
        <w:rPr>
          <w:color w:val="7F007F"/>
        </w:rPr>
        <w:t>location</w:t>
      </w:r>
      <w:r w:rsidRPr="009B66A4">
        <w:rPr>
          <w:color w:val="000000"/>
        </w:rPr>
        <w:t>=</w:t>
      </w:r>
      <w:r w:rsidRPr="009B66A4">
        <w:rPr>
          <w:i/>
          <w:iCs/>
          <w:color w:val="2A00FF"/>
        </w:rPr>
        <w:t>"</w:t>
      </w:r>
      <w:r w:rsidRPr="009B66A4">
        <w:rPr>
          <w:rFonts w:ascii="CourierNewPSMT" w:hAnsi="CourierNewPSMT" w:cs="CourierNewPSMT"/>
          <w:lang w:eastAsia="en-US"/>
        </w:rPr>
        <w:t>http://docs.oasis-open.org/wsrf/</w:t>
      </w:r>
      <w:r w:rsidRPr="009B66A4">
        <w:rPr>
          <w:i/>
          <w:iCs/>
          <w:color w:val="2A00FF"/>
        </w:rPr>
        <w:t>rw-2.wsdl"</w:t>
      </w:r>
      <w:r w:rsidRPr="009B66A4">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t>&lt;</w:t>
      </w:r>
      <w:r w:rsidRPr="009B66A4">
        <w:rPr>
          <w:color w:val="3F7F7F"/>
        </w:rPr>
        <w:t>wsdl:import</w:t>
      </w:r>
      <w:r w:rsidRPr="009B66A4">
        <w:t xml:space="preserve"> </w:t>
      </w:r>
      <w:r w:rsidRPr="009B66A4">
        <w:rPr>
          <w:color w:val="7F007F"/>
        </w:rPr>
        <w:t>namespace</w:t>
      </w:r>
      <w:r w:rsidRPr="009B66A4">
        <w:rPr>
          <w:color w:val="000000"/>
        </w:rPr>
        <w:t>=</w:t>
      </w:r>
      <w:r w:rsidRPr="009B66A4">
        <w:rPr>
          <w:i/>
          <w:iCs/>
          <w:color w:val="2A00FF"/>
        </w:rPr>
        <w:t>"http://docs.oasis-open.org/wsrf/rpw-2"</w:t>
      </w:r>
    </w:p>
    <w:p w:rsidR="001A12A6" w:rsidRPr="009B66A4" w:rsidRDefault="001A12A6" w:rsidP="001A12A6">
      <w:pPr>
        <w:pStyle w:val="Code"/>
      </w:pPr>
      <w:r w:rsidRPr="009B66A4">
        <w:t xml:space="preserve">        </w:t>
      </w:r>
      <w:r w:rsidRPr="009B66A4">
        <w:rPr>
          <w:color w:val="7F007F"/>
        </w:rPr>
        <w:t>location</w:t>
      </w:r>
      <w:r w:rsidRPr="009B66A4">
        <w:rPr>
          <w:i/>
          <w:iCs/>
          <w:color w:val="2A00FF"/>
        </w:rPr>
        <w:t>="http://docs.oasis-open.org/wsrf/rpw-2.wsdl"</w:t>
      </w:r>
      <w:r w:rsidRPr="009B66A4">
        <w:t xml:space="preserve"> /&gt;</w:t>
      </w:r>
    </w:p>
    <w:p w:rsidR="001A12A6" w:rsidRPr="009B66A4" w:rsidRDefault="001A12A6" w:rsidP="001A12A6">
      <w:pPr>
        <w:pStyle w:val="Code"/>
      </w:pPr>
      <w:r w:rsidRPr="009B66A4">
        <w:rPr>
          <w:color w:val="000000"/>
        </w:rPr>
        <w:t xml:space="preserve">        </w:t>
      </w:r>
    </w:p>
    <w:p w:rsidR="001A12A6" w:rsidRPr="009B66A4" w:rsidRDefault="001A12A6" w:rsidP="001A12A6">
      <w:pPr>
        <w:pStyle w:val="Code"/>
      </w:pPr>
      <w:r w:rsidRPr="009B66A4">
        <w:rPr>
          <w:color w:val="000000"/>
        </w:rPr>
        <w:t xml:space="preserve">    </w:t>
      </w:r>
      <w:r w:rsidRPr="009B66A4">
        <w:t>&lt;</w:t>
      </w:r>
      <w:r w:rsidRPr="009B66A4">
        <w:rPr>
          <w:color w:val="3F7F7F"/>
        </w:rPr>
        <w:t>wsdl:types</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xs:schema</w:t>
      </w:r>
    </w:p>
    <w:p w:rsidR="001A12A6" w:rsidRPr="009B66A4" w:rsidRDefault="001A12A6" w:rsidP="001A12A6">
      <w:pPr>
        <w:pStyle w:val="Code"/>
      </w:pPr>
      <w:r w:rsidRPr="009B66A4">
        <w:t xml:space="preserve">            </w:t>
      </w:r>
      <w:r w:rsidRPr="009B66A4">
        <w:rPr>
          <w:color w:val="7F007F"/>
        </w:rPr>
        <w:t>targetNamespace</w:t>
      </w:r>
      <w:r w:rsidRPr="009B66A4">
        <w:rPr>
          <w:color w:val="000000"/>
        </w:rPr>
        <w:t>=</w:t>
      </w:r>
      <w:r w:rsidRPr="009B66A4">
        <w:rPr>
          <w:i/>
          <w:iCs/>
          <w:color w:val="2A00FF"/>
        </w:rPr>
        <w:t>"http://schemas.ogf.org/graap/2009/11/ws-agreement-negotiation"</w:t>
      </w:r>
    </w:p>
    <w:p w:rsidR="001A12A6" w:rsidRPr="009B66A4" w:rsidRDefault="001A12A6" w:rsidP="001A12A6">
      <w:pPr>
        <w:pStyle w:val="Code"/>
      </w:pPr>
      <w:r w:rsidRPr="009B66A4">
        <w:t xml:space="preserve">            </w:t>
      </w:r>
      <w:r w:rsidRPr="009B66A4">
        <w:rPr>
          <w:color w:val="7F007F"/>
        </w:rPr>
        <w:t>xmlns:wsag-neg</w:t>
      </w:r>
      <w:r w:rsidRPr="009B66A4">
        <w:rPr>
          <w:color w:val="000000"/>
        </w:rPr>
        <w:t>=</w:t>
      </w:r>
      <w:r w:rsidRPr="009B66A4">
        <w:rPr>
          <w:i/>
          <w:iCs/>
          <w:color w:val="2A00FF"/>
        </w:rPr>
        <w:t>"http://schemas.ogf.org/graap/2009/11/ws-agreement-negotiation"</w:t>
      </w:r>
    </w:p>
    <w:p w:rsidR="001A12A6" w:rsidRPr="009B66A4" w:rsidRDefault="001A12A6" w:rsidP="001A12A6">
      <w:pPr>
        <w:pStyle w:val="Code"/>
      </w:pPr>
      <w:r w:rsidRPr="009B66A4">
        <w:t xml:space="preserve">            </w:t>
      </w:r>
      <w:r w:rsidRPr="009B66A4">
        <w:rPr>
          <w:color w:val="7F007F"/>
        </w:rPr>
        <w:t>xmlns:wsag</w:t>
      </w:r>
      <w:r w:rsidRPr="009B66A4">
        <w:rPr>
          <w:color w:val="000000"/>
        </w:rPr>
        <w:t>=</w:t>
      </w:r>
      <w:r w:rsidRPr="009B66A4">
        <w:rPr>
          <w:i/>
          <w:iCs/>
          <w:color w:val="2A00FF"/>
        </w:rPr>
        <w:t>"http://schemas.ggf.org/graap/2007/03/ws-agreement"</w:t>
      </w:r>
    </w:p>
    <w:p w:rsidR="001A12A6" w:rsidRPr="009B66A4" w:rsidRDefault="001A12A6" w:rsidP="001A12A6">
      <w:pPr>
        <w:pStyle w:val="Code"/>
      </w:pPr>
      <w:r w:rsidRPr="009B66A4">
        <w:t xml:space="preserve">            </w:t>
      </w:r>
      <w:r w:rsidRPr="009B66A4">
        <w:rPr>
          <w:color w:val="7F007F"/>
        </w:rPr>
        <w:t>xmlns:wsa</w:t>
      </w:r>
      <w:r w:rsidRPr="009B66A4">
        <w:rPr>
          <w:color w:val="000000"/>
        </w:rPr>
        <w:t>=</w:t>
      </w:r>
      <w:r w:rsidRPr="009B66A4">
        <w:rPr>
          <w:i/>
          <w:iCs/>
          <w:color w:val="2A00FF"/>
        </w:rPr>
        <w:t>"http://www.w3.org/2005/08/addressing"</w:t>
      </w:r>
    </w:p>
    <w:p w:rsidR="001A12A6" w:rsidRPr="009B66A4" w:rsidRDefault="001A12A6" w:rsidP="001A12A6">
      <w:pPr>
        <w:pStyle w:val="Code"/>
      </w:pPr>
      <w:r w:rsidRPr="009B66A4">
        <w:t xml:space="preserve">            </w:t>
      </w:r>
      <w:r w:rsidRPr="009B66A4">
        <w:rPr>
          <w:color w:val="7F007F"/>
        </w:rPr>
        <w:t>elementFormDefault</w:t>
      </w:r>
      <w:r w:rsidRPr="009B66A4">
        <w:rPr>
          <w:color w:val="000000"/>
        </w:rPr>
        <w:t>=</w:t>
      </w:r>
      <w:r w:rsidRPr="009B66A4">
        <w:rPr>
          <w:i/>
          <w:iCs/>
          <w:color w:val="2A00FF"/>
        </w:rPr>
        <w:t>"qualified"</w:t>
      </w:r>
      <w:r w:rsidRPr="009B66A4">
        <w:t xml:space="preserve"> </w:t>
      </w:r>
    </w:p>
    <w:p w:rsidR="001A12A6" w:rsidRPr="009B66A4" w:rsidRDefault="001A12A6" w:rsidP="001A12A6">
      <w:pPr>
        <w:pStyle w:val="Code"/>
      </w:pPr>
      <w:r w:rsidRPr="009B66A4">
        <w:t xml:space="preserve">            </w:t>
      </w:r>
      <w:r w:rsidRPr="009B66A4">
        <w:rPr>
          <w:color w:val="7F007F"/>
        </w:rPr>
        <w:t>attributeFormDefault</w:t>
      </w:r>
      <w:r w:rsidRPr="009B66A4">
        <w:rPr>
          <w:color w:val="000000"/>
        </w:rPr>
        <w:t>=</w:t>
      </w:r>
      <w:r w:rsidRPr="009B66A4">
        <w:rPr>
          <w:i/>
          <w:iCs/>
          <w:color w:val="2A00FF"/>
        </w:rPr>
        <w:t>"qualified"</w:t>
      </w:r>
      <w:r w:rsidRPr="009B66A4">
        <w:t>&gt;</w:t>
      </w:r>
    </w:p>
    <w:p w:rsidR="001A12A6" w:rsidRPr="009B66A4" w:rsidRDefault="001A12A6" w:rsidP="001A12A6">
      <w:pPr>
        <w:pStyle w:val="Code"/>
      </w:pPr>
      <w:r w:rsidRPr="009B66A4">
        <w:rPr>
          <w:color w:val="000000"/>
        </w:rPr>
        <w:t xml:space="preserve">            </w:t>
      </w:r>
    </w:p>
    <w:p w:rsidR="001A12A6" w:rsidRPr="009B66A4" w:rsidRDefault="001A12A6" w:rsidP="001A12A6">
      <w:pPr>
        <w:pStyle w:val="Code"/>
      </w:pPr>
      <w:r w:rsidRPr="009B66A4">
        <w:rPr>
          <w:color w:val="000000"/>
        </w:rPr>
        <w:t xml:space="preserve">            </w:t>
      </w:r>
      <w:r w:rsidRPr="009B66A4">
        <w:t>&lt;</w:t>
      </w:r>
      <w:r w:rsidRPr="009B66A4">
        <w:rPr>
          <w:color w:val="3F7F7F"/>
        </w:rPr>
        <w:t>xs:import</w:t>
      </w:r>
      <w:r w:rsidRPr="009B66A4">
        <w:t xml:space="preserve"> </w:t>
      </w:r>
      <w:r w:rsidRPr="009B66A4">
        <w:rPr>
          <w:color w:val="7F007F"/>
        </w:rPr>
        <w:t>namespace</w:t>
      </w:r>
      <w:r w:rsidRPr="009B66A4">
        <w:rPr>
          <w:color w:val="000000"/>
        </w:rPr>
        <w:t>=</w:t>
      </w:r>
      <w:r w:rsidRPr="009B66A4">
        <w:rPr>
          <w:i/>
          <w:iCs/>
          <w:color w:val="2A00FF"/>
        </w:rPr>
        <w:t>"http://schemas.ggf.org/graap/2007/03/ws-agreement"</w:t>
      </w:r>
      <w:r w:rsidRPr="009B66A4">
        <w:t xml:space="preserve"> </w:t>
      </w:r>
    </w:p>
    <w:p w:rsidR="001A12A6" w:rsidRPr="009B66A4" w:rsidRDefault="001A12A6" w:rsidP="001A12A6">
      <w:pPr>
        <w:pStyle w:val="Code"/>
      </w:pPr>
      <w:r w:rsidRPr="009B66A4">
        <w:t xml:space="preserve">                </w:t>
      </w:r>
      <w:r w:rsidRPr="009B66A4">
        <w:rPr>
          <w:color w:val="7F007F"/>
        </w:rPr>
        <w:t>schemaLocation</w:t>
      </w:r>
      <w:r w:rsidRPr="009B66A4">
        <w:rPr>
          <w:color w:val="000000"/>
        </w:rPr>
        <w:t>=</w:t>
      </w:r>
      <w:r w:rsidRPr="009B66A4">
        <w:rPr>
          <w:i/>
          <w:iCs/>
          <w:color w:val="2A00FF"/>
        </w:rPr>
        <w:t>"agreement_types.xsd"</w:t>
      </w:r>
      <w:r w:rsidRPr="009B66A4">
        <w:t xml:space="preserve"> /&gt;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t>&lt;</w:t>
      </w:r>
      <w:r w:rsidRPr="009B66A4">
        <w:rPr>
          <w:color w:val="3F7F7F"/>
        </w:rPr>
        <w:t>xs:include</w:t>
      </w:r>
      <w:r w:rsidRPr="009B66A4">
        <w:t xml:space="preserve"> </w:t>
      </w:r>
      <w:r w:rsidRPr="009B66A4">
        <w:rPr>
          <w:color w:val="7F007F"/>
        </w:rPr>
        <w:t>schemaLocation</w:t>
      </w:r>
      <w:r w:rsidRPr="009B66A4">
        <w:rPr>
          <w:color w:val="000000"/>
        </w:rPr>
        <w:t>=</w:t>
      </w:r>
      <w:r w:rsidRPr="009B66A4">
        <w:rPr>
          <w:i/>
          <w:iCs/>
          <w:color w:val="2A00FF"/>
        </w:rPr>
        <w:t>"agreement_negotiation_types.xsd"</w:t>
      </w:r>
      <w:r w:rsidRPr="009B66A4">
        <w:t xml:space="preserve"> /&gt;</w:t>
      </w:r>
    </w:p>
    <w:p w:rsidR="001A12A6" w:rsidRPr="009B66A4" w:rsidRDefault="001A12A6" w:rsidP="001A12A6">
      <w:pPr>
        <w:pStyle w:val="Code"/>
      </w:pPr>
      <w:r w:rsidRPr="009B66A4">
        <w:rPr>
          <w:color w:val="000000"/>
        </w:rPr>
        <w:t xml:space="preserve">                       </w:t>
      </w:r>
    </w:p>
    <w:p w:rsidR="001A12A6" w:rsidRPr="009B66A4" w:rsidRDefault="001A12A6" w:rsidP="001A12A6">
      <w:pPr>
        <w:pStyle w:val="Code"/>
      </w:pPr>
      <w:r w:rsidRPr="009B66A4">
        <w:rPr>
          <w:color w:val="000000"/>
        </w:rPr>
        <w:t xml:space="preserve">            </w:t>
      </w:r>
      <w:r w:rsidRPr="009B66A4">
        <w:t>&lt;</w:t>
      </w:r>
      <w:r w:rsidRPr="009B66A4">
        <w:rPr>
          <w:color w:val="3F7F7F"/>
        </w:rPr>
        <w:t>xs:element</w:t>
      </w:r>
      <w:r w:rsidRPr="009B66A4">
        <w:t xml:space="preserve"> </w:t>
      </w:r>
      <w:r w:rsidRPr="009B66A4">
        <w:rPr>
          <w:color w:val="7F007F"/>
        </w:rPr>
        <w:t>name</w:t>
      </w:r>
      <w:r w:rsidRPr="009B66A4">
        <w:rPr>
          <w:color w:val="000000"/>
        </w:rPr>
        <w:t>=</w:t>
      </w:r>
      <w:r w:rsidRPr="009B66A4">
        <w:rPr>
          <w:i/>
          <w:iCs/>
          <w:color w:val="2A00FF"/>
        </w:rPr>
        <w:t>"NegotiationProperties"</w:t>
      </w:r>
      <w:r w:rsidRPr="009B66A4">
        <w:t xml:space="preserve">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rPr>
          <w:i/>
          <w:iCs/>
          <w:color w:val="2A00FF"/>
        </w:rPr>
        <w:t>"wsag-neg:NegotiationPropertiesType"</w:t>
      </w:r>
      <w:r w:rsidRPr="009B66A4">
        <w:t xml:space="preserve"> /&gt;</w:t>
      </w:r>
    </w:p>
    <w:p w:rsidR="001A12A6" w:rsidRPr="009B66A4" w:rsidRDefault="001A12A6" w:rsidP="001A12A6">
      <w:pPr>
        <w:pStyle w:val="Code"/>
      </w:pPr>
      <w:r w:rsidRPr="009B66A4">
        <w:rPr>
          <w:color w:val="000000"/>
        </w:rPr>
        <w:t xml:space="preserve">            </w:t>
      </w:r>
      <w:r w:rsidRPr="009B66A4">
        <w:t>&lt;</w:t>
      </w:r>
      <w:r w:rsidRPr="009B66A4">
        <w:rPr>
          <w:color w:val="3F7F7F"/>
        </w:rPr>
        <w:t>xs:complexType</w:t>
      </w:r>
      <w:r w:rsidRPr="009B66A4">
        <w:t xml:space="preserve"> </w:t>
      </w:r>
      <w:r w:rsidRPr="009B66A4">
        <w:rPr>
          <w:color w:val="7F007F"/>
        </w:rPr>
        <w:t>name</w:t>
      </w:r>
      <w:r w:rsidRPr="009B66A4">
        <w:rPr>
          <w:color w:val="000000"/>
        </w:rPr>
        <w:t>=</w:t>
      </w:r>
      <w:r w:rsidRPr="009B66A4">
        <w:rPr>
          <w:i/>
          <w:iCs/>
          <w:color w:val="2A00FF"/>
        </w:rPr>
        <w:t>"NegotiationPropertiesType"</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xs:sequence</w:t>
      </w:r>
      <w:r w:rsidRPr="009B66A4">
        <w:t>&gt;</w:t>
      </w:r>
    </w:p>
    <w:p w:rsidR="001A12A6" w:rsidRPr="009B66A4" w:rsidRDefault="001A12A6" w:rsidP="001A12A6">
      <w:pPr>
        <w:pStyle w:val="Code"/>
      </w:pPr>
      <w:r w:rsidRPr="009B66A4">
        <w:t xml:space="preserve">                    &lt;</w:t>
      </w:r>
      <w:r w:rsidRPr="009B66A4">
        <w:rPr>
          <w:color w:val="3F7F7F"/>
        </w:rPr>
        <w:t>xs:element</w:t>
      </w:r>
      <w:r w:rsidRPr="009B66A4">
        <w:t xml:space="preserve"> </w:t>
      </w:r>
      <w:r w:rsidRPr="009B66A4">
        <w:rPr>
          <w:color w:val="7F007F"/>
        </w:rPr>
        <w:t>ref</w:t>
      </w:r>
      <w:r w:rsidRPr="009B66A4">
        <w:t>=</w:t>
      </w:r>
      <w:r w:rsidRPr="009B66A4">
        <w:rPr>
          <w:i/>
          <w:iCs/>
          <w:color w:val="2A00FF"/>
        </w:rPr>
        <w:t>"wsag-neg:NegotiationContext"</w:t>
      </w:r>
      <w:r w:rsidRPr="009B66A4">
        <w:t xml:space="preserve"> /&gt;</w:t>
      </w:r>
    </w:p>
    <w:p w:rsidR="001A12A6" w:rsidRPr="009B66A4" w:rsidRDefault="001A12A6" w:rsidP="001A12A6">
      <w:pPr>
        <w:pStyle w:val="Code"/>
        <w:rPr>
          <w:lang w:eastAsia="en-US"/>
        </w:rPr>
      </w:pPr>
      <w:r w:rsidRPr="009B66A4">
        <w:rPr>
          <w:lang w:eastAsia="en-US"/>
        </w:rPr>
        <w:t xml:space="preserve">                    </w:t>
      </w:r>
      <w:r w:rsidRPr="009B66A4">
        <w:rPr>
          <w:color w:val="008080"/>
          <w:lang w:eastAsia="en-US"/>
        </w:rPr>
        <w:t>&lt;</w:t>
      </w:r>
      <w:r w:rsidRPr="009B66A4">
        <w:rPr>
          <w:color w:val="3F7F7F"/>
          <w:lang w:eastAsia="en-US"/>
        </w:rPr>
        <w:t>xs:element</w:t>
      </w:r>
      <w:r w:rsidRPr="009B66A4">
        <w:rPr>
          <w:lang w:eastAsia="en-US"/>
        </w:rPr>
        <w:t xml:space="preserve"> </w:t>
      </w:r>
      <w:r w:rsidRPr="009B66A4">
        <w:rPr>
          <w:color w:val="7F007F"/>
          <w:lang w:eastAsia="en-US"/>
        </w:rPr>
        <w:t>ref</w:t>
      </w:r>
      <w:r w:rsidRPr="009B66A4">
        <w:rPr>
          <w:lang w:eastAsia="en-US"/>
        </w:rPr>
        <w:t>=</w:t>
      </w:r>
      <w:r w:rsidRPr="009B66A4">
        <w:rPr>
          <w:i/>
          <w:iCs/>
          <w:color w:val="2A00FF"/>
          <w:lang w:eastAsia="en-US"/>
        </w:rPr>
        <w:t>"wsag-neg:NegotiationOffer"</w:t>
      </w:r>
      <w:r w:rsidRPr="009B66A4">
        <w:rPr>
          <w:lang w:eastAsia="en-US"/>
        </w:rPr>
        <w:t xml:space="preserve"> </w:t>
      </w:r>
    </w:p>
    <w:p w:rsidR="001A12A6" w:rsidRPr="009B66A4" w:rsidRDefault="001A12A6" w:rsidP="001A12A6">
      <w:pPr>
        <w:pStyle w:val="Code"/>
        <w:rPr>
          <w:lang w:eastAsia="en-US"/>
        </w:rPr>
      </w:pPr>
      <w:r w:rsidRPr="009B66A4">
        <w:rPr>
          <w:lang w:eastAsia="en-US"/>
        </w:rPr>
        <w:t xml:space="preserve">                        </w:t>
      </w:r>
      <w:r w:rsidRPr="009B66A4">
        <w:rPr>
          <w:color w:val="7F007F"/>
          <w:lang w:eastAsia="en-US"/>
        </w:rPr>
        <w:t>minOccurs</w:t>
      </w:r>
      <w:r w:rsidRPr="009B66A4">
        <w:rPr>
          <w:lang w:eastAsia="en-US"/>
        </w:rPr>
        <w:t>=</w:t>
      </w:r>
      <w:r w:rsidRPr="009B66A4">
        <w:rPr>
          <w:i/>
          <w:iCs/>
          <w:color w:val="2A00FF"/>
          <w:lang w:eastAsia="en-US"/>
        </w:rPr>
        <w:t>"0"</w:t>
      </w:r>
      <w:r w:rsidRPr="009B66A4">
        <w:rPr>
          <w:lang w:eastAsia="en-US"/>
        </w:rPr>
        <w:t xml:space="preserve"> </w:t>
      </w:r>
      <w:r w:rsidRPr="009B66A4">
        <w:rPr>
          <w:color w:val="7F007F"/>
          <w:lang w:eastAsia="en-US"/>
        </w:rPr>
        <w:t>maxOccurs</w:t>
      </w:r>
      <w:r w:rsidRPr="009B66A4">
        <w:rPr>
          <w:lang w:eastAsia="en-US"/>
        </w:rPr>
        <w:t>=</w:t>
      </w:r>
      <w:r w:rsidRPr="009B66A4">
        <w:rPr>
          <w:i/>
          <w:iCs/>
          <w:color w:val="2A00FF"/>
          <w:lang w:eastAsia="en-US"/>
        </w:rPr>
        <w:t>"unbounded"</w:t>
      </w:r>
      <w:r w:rsidRPr="009B66A4">
        <w:rPr>
          <w:color w:val="008080"/>
          <w:lang w:eastAsia="en-US"/>
        </w:rPr>
        <w:t>/&gt;</w:t>
      </w:r>
    </w:p>
    <w:p w:rsidR="001A12A6" w:rsidRPr="009B66A4" w:rsidRDefault="001A12A6" w:rsidP="001A12A6">
      <w:pPr>
        <w:pStyle w:val="Code"/>
      </w:pPr>
      <w:r w:rsidRPr="009B66A4">
        <w:t xml:space="preserve">                &lt;/</w:t>
      </w:r>
      <w:r w:rsidRPr="009B66A4">
        <w:rPr>
          <w:color w:val="3F7F7F"/>
        </w:rPr>
        <w:t>xs:sequence</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xs:complexType</w:t>
      </w:r>
      <w:r w:rsidRPr="009B66A4">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t>&lt;</w:t>
      </w:r>
      <w:r w:rsidRPr="009B66A4">
        <w:rPr>
          <w:color w:val="3F7F7F"/>
        </w:rPr>
        <w:t>xs:element</w:t>
      </w:r>
      <w:r w:rsidRPr="009B66A4">
        <w:t xml:space="preserve"> </w:t>
      </w:r>
      <w:r w:rsidRPr="009B66A4">
        <w:rPr>
          <w:color w:val="7F007F"/>
        </w:rPr>
        <w:t>name</w:t>
      </w:r>
      <w:r w:rsidRPr="009B66A4">
        <w:rPr>
          <w:color w:val="000000"/>
        </w:rPr>
        <w:t>=</w:t>
      </w:r>
      <w:r w:rsidRPr="009B66A4">
        <w:rPr>
          <w:i/>
          <w:iCs/>
          <w:color w:val="2A00FF"/>
        </w:rPr>
        <w:t>"NegotiateInput"</w:t>
      </w:r>
      <w:r w:rsidRPr="009B66A4">
        <w:t xml:space="preserve">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rPr>
          <w:i/>
          <w:iCs/>
          <w:color w:val="2A00FF"/>
        </w:rPr>
        <w:t>"wsag-neg:NegotiateInputType"</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xs:complexType</w:t>
      </w:r>
      <w:r w:rsidRPr="009B66A4">
        <w:t xml:space="preserve"> </w:t>
      </w:r>
      <w:r w:rsidRPr="009B66A4">
        <w:rPr>
          <w:color w:val="7F007F"/>
        </w:rPr>
        <w:t>name</w:t>
      </w:r>
      <w:r w:rsidRPr="009B66A4">
        <w:rPr>
          <w:color w:val="000000"/>
        </w:rPr>
        <w:t>=</w:t>
      </w:r>
      <w:r w:rsidRPr="009B66A4">
        <w:rPr>
          <w:i/>
          <w:iCs/>
          <w:color w:val="2A00FF"/>
        </w:rPr>
        <w:t>"NegotiateInputType"</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xs:sequence</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xs:element</w:t>
      </w:r>
      <w:r w:rsidRPr="009B66A4">
        <w:t xml:space="preserve"> </w:t>
      </w:r>
      <w:r w:rsidRPr="009B66A4">
        <w:rPr>
          <w:color w:val="7F007F"/>
        </w:rPr>
        <w:t>ref</w:t>
      </w:r>
      <w:r w:rsidRPr="009B66A4">
        <w:rPr>
          <w:color w:val="000000"/>
        </w:rPr>
        <w:t>=</w:t>
      </w:r>
      <w:r w:rsidRPr="009B66A4">
        <w:rPr>
          <w:i/>
          <w:iCs/>
          <w:color w:val="2A00FF"/>
        </w:rPr>
        <w:t>"wsag-neg:NegotiationOffer"</w:t>
      </w:r>
      <w:r w:rsidRPr="009B66A4">
        <w:t xml:space="preserve"> </w:t>
      </w:r>
    </w:p>
    <w:p w:rsidR="001A12A6" w:rsidRPr="009B66A4" w:rsidRDefault="001A12A6" w:rsidP="001A12A6">
      <w:pPr>
        <w:pStyle w:val="Code"/>
      </w:pPr>
      <w:r w:rsidRPr="009B66A4">
        <w:t xml:space="preserve">                        </w:t>
      </w:r>
      <w:r w:rsidRPr="009B66A4">
        <w:rPr>
          <w:color w:val="7F007F"/>
        </w:rPr>
        <w:t>minOccurs</w:t>
      </w:r>
      <w:r w:rsidRPr="009B66A4">
        <w:rPr>
          <w:color w:val="000000"/>
        </w:rPr>
        <w:t>=</w:t>
      </w:r>
      <w:r w:rsidRPr="009B66A4">
        <w:rPr>
          <w:i/>
          <w:iCs/>
          <w:color w:val="2A00FF"/>
        </w:rPr>
        <w:t>"1"</w:t>
      </w:r>
      <w:r w:rsidRPr="009B66A4">
        <w:t xml:space="preserve"> </w:t>
      </w:r>
      <w:r w:rsidRPr="009B66A4">
        <w:rPr>
          <w:color w:val="7F007F"/>
        </w:rPr>
        <w:t>maxOccurs</w:t>
      </w:r>
      <w:r w:rsidRPr="009B66A4">
        <w:rPr>
          <w:color w:val="000000"/>
        </w:rPr>
        <w:t>=</w:t>
      </w:r>
      <w:r w:rsidRPr="009B66A4">
        <w:rPr>
          <w:i/>
          <w:iCs/>
          <w:color w:val="2A00FF"/>
        </w:rPr>
        <w:t>"unbounded"</w:t>
      </w:r>
      <w:r w:rsidRPr="009B66A4">
        <w:t xml:space="preserve"> /&gt;</w:t>
      </w:r>
    </w:p>
    <w:p w:rsidR="001A12A6" w:rsidRPr="009B66A4" w:rsidRDefault="001A12A6" w:rsidP="001A12A6">
      <w:pPr>
        <w:pStyle w:val="Code"/>
      </w:pPr>
      <w:r w:rsidRPr="009B66A4">
        <w:rPr>
          <w:color w:val="000000"/>
        </w:rPr>
        <w:t xml:space="preserve">                    </w:t>
      </w:r>
      <w:r w:rsidRPr="009B66A4">
        <w:t>&lt;</w:t>
      </w:r>
      <w:r w:rsidRPr="009B66A4">
        <w:rPr>
          <w:color w:val="3F7F7F"/>
        </w:rPr>
        <w:t>xs:any</w:t>
      </w:r>
      <w:r w:rsidRPr="009B66A4">
        <w:t xml:space="preserve"> </w:t>
      </w:r>
      <w:r w:rsidRPr="009B66A4">
        <w:rPr>
          <w:color w:val="7F007F"/>
        </w:rPr>
        <w:t>namespace</w:t>
      </w:r>
      <w:r w:rsidRPr="009B66A4">
        <w:rPr>
          <w:color w:val="000000"/>
        </w:rPr>
        <w:t>=</w:t>
      </w:r>
      <w:r w:rsidRPr="009B66A4">
        <w:rPr>
          <w:i/>
          <w:iCs/>
          <w:color w:val="2A00FF"/>
        </w:rPr>
        <w:t>"##other"</w:t>
      </w:r>
      <w:r w:rsidRPr="009B66A4">
        <w:t xml:space="preserve"> </w:t>
      </w:r>
      <w:r w:rsidRPr="009B66A4">
        <w:rPr>
          <w:color w:val="7F007F"/>
        </w:rPr>
        <w:t>processContents</w:t>
      </w:r>
      <w:r w:rsidRPr="009B66A4">
        <w:rPr>
          <w:color w:val="000000"/>
        </w:rPr>
        <w:t>=</w:t>
      </w:r>
      <w:r w:rsidRPr="009B66A4">
        <w:rPr>
          <w:i/>
          <w:iCs/>
          <w:color w:val="2A00FF"/>
        </w:rPr>
        <w:t>"lax"</w:t>
      </w:r>
      <w:r w:rsidRPr="009B66A4">
        <w:t xml:space="preserve"> </w:t>
      </w:r>
    </w:p>
    <w:p w:rsidR="001A12A6" w:rsidRPr="009B66A4" w:rsidRDefault="001A12A6" w:rsidP="001A12A6">
      <w:pPr>
        <w:pStyle w:val="Code"/>
      </w:pPr>
      <w:r w:rsidRPr="009B66A4">
        <w:t xml:space="preserve">                        </w:t>
      </w:r>
      <w:r w:rsidRPr="009B66A4">
        <w:rPr>
          <w:color w:val="7F007F"/>
        </w:rPr>
        <w:t>minOccurs</w:t>
      </w:r>
      <w:r w:rsidRPr="009B66A4">
        <w:rPr>
          <w:color w:val="000000"/>
        </w:rPr>
        <w:t>=</w:t>
      </w:r>
      <w:r w:rsidRPr="009B66A4">
        <w:rPr>
          <w:i/>
          <w:iCs/>
          <w:color w:val="2A00FF"/>
        </w:rPr>
        <w:t>"0"</w:t>
      </w:r>
      <w:r w:rsidRPr="009B66A4">
        <w:t xml:space="preserve"> </w:t>
      </w:r>
      <w:r w:rsidRPr="009B66A4">
        <w:rPr>
          <w:color w:val="7F007F"/>
        </w:rPr>
        <w:t>maxOccurs</w:t>
      </w:r>
      <w:r w:rsidRPr="009B66A4">
        <w:rPr>
          <w:color w:val="000000"/>
        </w:rPr>
        <w:t>=</w:t>
      </w:r>
      <w:r w:rsidRPr="009B66A4">
        <w:rPr>
          <w:i/>
          <w:iCs/>
          <w:color w:val="2A00FF"/>
        </w:rPr>
        <w:t>"unbounded"</w:t>
      </w:r>
      <w:r w:rsidRPr="009B66A4">
        <w:t xml:space="preserve"> /&gt;</w:t>
      </w:r>
    </w:p>
    <w:p w:rsidR="001A12A6" w:rsidRPr="009B66A4" w:rsidRDefault="001A12A6" w:rsidP="001A12A6">
      <w:pPr>
        <w:pStyle w:val="Code"/>
      </w:pPr>
      <w:r w:rsidRPr="009B66A4">
        <w:rPr>
          <w:color w:val="000000"/>
        </w:rPr>
        <w:t xml:space="preserve">                </w:t>
      </w:r>
      <w:r w:rsidRPr="009B66A4">
        <w:t>&lt;/</w:t>
      </w:r>
      <w:r w:rsidRPr="009B66A4">
        <w:rPr>
          <w:color w:val="3F7F7F"/>
        </w:rPr>
        <w:t>xs:sequence</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xs:complexType</w:t>
      </w:r>
      <w:r w:rsidRPr="009B66A4">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t>&lt;</w:t>
      </w:r>
      <w:r w:rsidRPr="009B66A4">
        <w:rPr>
          <w:color w:val="3F7F7F"/>
        </w:rPr>
        <w:t>xs:element</w:t>
      </w:r>
      <w:r w:rsidRPr="009B66A4">
        <w:t xml:space="preserve"> </w:t>
      </w:r>
      <w:r w:rsidRPr="009B66A4">
        <w:rPr>
          <w:color w:val="7F007F"/>
        </w:rPr>
        <w:t>name</w:t>
      </w:r>
      <w:r w:rsidRPr="009B66A4">
        <w:rPr>
          <w:color w:val="000000"/>
        </w:rPr>
        <w:t>=</w:t>
      </w:r>
      <w:r w:rsidRPr="009B66A4">
        <w:rPr>
          <w:i/>
          <w:iCs/>
          <w:color w:val="2A00FF"/>
        </w:rPr>
        <w:t>"NegotiateOutput"</w:t>
      </w:r>
      <w:r w:rsidRPr="009B66A4">
        <w:t xml:space="preserve">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rPr>
          <w:i/>
          <w:iCs/>
          <w:color w:val="2A00FF"/>
        </w:rPr>
        <w:t>"wsag-neg:NegotiateOutputType"</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xs:complexType</w:t>
      </w:r>
      <w:r w:rsidRPr="009B66A4">
        <w:t xml:space="preserve"> </w:t>
      </w:r>
      <w:r w:rsidRPr="009B66A4">
        <w:rPr>
          <w:color w:val="7F007F"/>
        </w:rPr>
        <w:t>name</w:t>
      </w:r>
      <w:r w:rsidRPr="009B66A4">
        <w:rPr>
          <w:color w:val="000000"/>
        </w:rPr>
        <w:t>=</w:t>
      </w:r>
      <w:r w:rsidRPr="009B66A4">
        <w:rPr>
          <w:i/>
          <w:iCs/>
          <w:color w:val="2A00FF"/>
        </w:rPr>
        <w:t>"NegotiateOutputType"</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xs:sequence</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xs:element</w:t>
      </w:r>
      <w:r w:rsidRPr="009B66A4">
        <w:t xml:space="preserve"> </w:t>
      </w:r>
      <w:r w:rsidRPr="009B66A4">
        <w:rPr>
          <w:color w:val="7F007F"/>
        </w:rPr>
        <w:t>ref</w:t>
      </w:r>
      <w:r w:rsidRPr="009B66A4">
        <w:rPr>
          <w:color w:val="000000"/>
        </w:rPr>
        <w:t>=</w:t>
      </w:r>
      <w:r w:rsidRPr="009B66A4">
        <w:rPr>
          <w:i/>
          <w:iCs/>
          <w:color w:val="2A00FF"/>
        </w:rPr>
        <w:t>"wsag-neg:NegotiationCounterOffer"</w:t>
      </w:r>
      <w:r w:rsidRPr="009B66A4">
        <w:t xml:space="preserve"> </w:t>
      </w:r>
    </w:p>
    <w:p w:rsidR="001A12A6" w:rsidRPr="009B66A4" w:rsidRDefault="001A12A6" w:rsidP="001A12A6">
      <w:pPr>
        <w:pStyle w:val="Code"/>
      </w:pPr>
      <w:r w:rsidRPr="009B66A4">
        <w:t xml:space="preserve">                        </w:t>
      </w:r>
      <w:r w:rsidRPr="009B66A4">
        <w:rPr>
          <w:color w:val="7F007F"/>
        </w:rPr>
        <w:t>minOccurs</w:t>
      </w:r>
      <w:r w:rsidRPr="009B66A4">
        <w:rPr>
          <w:color w:val="000000"/>
        </w:rPr>
        <w:t>=</w:t>
      </w:r>
      <w:r w:rsidRPr="009B66A4">
        <w:rPr>
          <w:i/>
          <w:iCs/>
          <w:color w:val="2A00FF"/>
        </w:rPr>
        <w:t>"0"</w:t>
      </w:r>
      <w:r w:rsidRPr="009B66A4">
        <w:t xml:space="preserve"> </w:t>
      </w:r>
      <w:r w:rsidRPr="009B66A4">
        <w:rPr>
          <w:color w:val="7F007F"/>
        </w:rPr>
        <w:t>maxOccurs</w:t>
      </w:r>
      <w:r w:rsidRPr="009B66A4">
        <w:rPr>
          <w:color w:val="000000"/>
        </w:rPr>
        <w:t>=</w:t>
      </w:r>
      <w:r w:rsidRPr="009B66A4">
        <w:rPr>
          <w:i/>
          <w:iCs/>
          <w:color w:val="2A00FF"/>
        </w:rPr>
        <w:t>"unbounded"</w:t>
      </w:r>
      <w:r w:rsidRPr="009B66A4">
        <w:t xml:space="preserve"> /&gt;</w:t>
      </w:r>
    </w:p>
    <w:p w:rsidR="001A12A6" w:rsidRPr="009B66A4" w:rsidRDefault="001A12A6" w:rsidP="001A12A6">
      <w:pPr>
        <w:pStyle w:val="Code"/>
      </w:pPr>
      <w:r w:rsidRPr="009B66A4">
        <w:rPr>
          <w:color w:val="000000"/>
        </w:rPr>
        <w:t xml:space="preserve">                    </w:t>
      </w:r>
      <w:r w:rsidRPr="009B66A4">
        <w:t>&lt;</w:t>
      </w:r>
      <w:r w:rsidRPr="009B66A4">
        <w:rPr>
          <w:color w:val="3F7F7F"/>
        </w:rPr>
        <w:t>xs:any</w:t>
      </w:r>
      <w:r w:rsidRPr="009B66A4">
        <w:t xml:space="preserve"> </w:t>
      </w:r>
      <w:r w:rsidRPr="009B66A4">
        <w:rPr>
          <w:color w:val="7F007F"/>
        </w:rPr>
        <w:t>namespace</w:t>
      </w:r>
      <w:r w:rsidRPr="009B66A4">
        <w:rPr>
          <w:color w:val="000000"/>
        </w:rPr>
        <w:t>=</w:t>
      </w:r>
      <w:r w:rsidRPr="009B66A4">
        <w:rPr>
          <w:i/>
          <w:iCs/>
          <w:color w:val="2A00FF"/>
        </w:rPr>
        <w:t>"##other"</w:t>
      </w:r>
      <w:r w:rsidRPr="009B66A4">
        <w:t xml:space="preserve"> </w:t>
      </w:r>
      <w:r w:rsidRPr="009B66A4">
        <w:rPr>
          <w:color w:val="7F007F"/>
        </w:rPr>
        <w:t>processContents</w:t>
      </w:r>
      <w:r w:rsidRPr="009B66A4">
        <w:rPr>
          <w:color w:val="000000"/>
        </w:rPr>
        <w:t>=</w:t>
      </w:r>
      <w:r w:rsidRPr="009B66A4">
        <w:rPr>
          <w:i/>
          <w:iCs/>
          <w:color w:val="2A00FF"/>
        </w:rPr>
        <w:t>"lax"</w:t>
      </w:r>
      <w:r w:rsidRPr="009B66A4">
        <w:t xml:space="preserve"> </w:t>
      </w:r>
    </w:p>
    <w:p w:rsidR="001A12A6" w:rsidRPr="009B66A4" w:rsidRDefault="001A12A6" w:rsidP="001A12A6">
      <w:pPr>
        <w:pStyle w:val="Code"/>
      </w:pPr>
      <w:r w:rsidRPr="009B66A4">
        <w:t xml:space="preserve">                        </w:t>
      </w:r>
      <w:r w:rsidRPr="009B66A4">
        <w:rPr>
          <w:color w:val="7F007F"/>
        </w:rPr>
        <w:t>minOccurs</w:t>
      </w:r>
      <w:r w:rsidRPr="009B66A4">
        <w:rPr>
          <w:color w:val="000000"/>
        </w:rPr>
        <w:t>=</w:t>
      </w:r>
      <w:r w:rsidRPr="009B66A4">
        <w:rPr>
          <w:i/>
          <w:iCs/>
          <w:color w:val="2A00FF"/>
        </w:rPr>
        <w:t>"0"</w:t>
      </w:r>
      <w:r w:rsidRPr="009B66A4">
        <w:t xml:space="preserve"> </w:t>
      </w:r>
      <w:r w:rsidRPr="009B66A4">
        <w:rPr>
          <w:color w:val="7F007F"/>
        </w:rPr>
        <w:t>maxOccurs</w:t>
      </w:r>
      <w:r w:rsidRPr="009B66A4">
        <w:rPr>
          <w:color w:val="000000"/>
        </w:rPr>
        <w:t>=</w:t>
      </w:r>
      <w:r w:rsidRPr="009B66A4">
        <w:rPr>
          <w:i/>
          <w:iCs/>
          <w:color w:val="2A00FF"/>
        </w:rPr>
        <w:t>"unbounded"</w:t>
      </w:r>
      <w:r w:rsidRPr="009B66A4">
        <w:t xml:space="preserve"> /&gt;</w:t>
      </w:r>
    </w:p>
    <w:p w:rsidR="001A12A6" w:rsidRPr="009B66A4" w:rsidRDefault="001A12A6" w:rsidP="001A12A6">
      <w:pPr>
        <w:pStyle w:val="Code"/>
      </w:pPr>
      <w:r w:rsidRPr="009B66A4">
        <w:rPr>
          <w:color w:val="000000"/>
        </w:rPr>
        <w:t xml:space="preserve">                </w:t>
      </w:r>
      <w:r w:rsidRPr="009B66A4">
        <w:t>&lt;/</w:t>
      </w:r>
      <w:r w:rsidRPr="009B66A4">
        <w:rPr>
          <w:color w:val="3F7F7F"/>
        </w:rPr>
        <w:t>xs:sequence</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xs:complexType</w:t>
      </w:r>
      <w:r w:rsidRPr="009B66A4">
        <w:t>&gt;</w:t>
      </w:r>
    </w:p>
    <w:p w:rsidR="001A12A6" w:rsidRPr="009B66A4" w:rsidRDefault="001A12A6" w:rsidP="001A12A6">
      <w:pPr>
        <w:pStyle w:val="Code"/>
      </w:pPr>
      <w:r w:rsidRPr="009B66A4">
        <w:rPr>
          <w:color w:val="000000"/>
        </w:rPr>
        <w:t xml:space="preserve">            </w:t>
      </w:r>
    </w:p>
    <w:p w:rsidR="001A12A6" w:rsidRPr="009B66A4" w:rsidRDefault="001A12A6" w:rsidP="001A12A6">
      <w:pPr>
        <w:pStyle w:val="Code"/>
      </w:pPr>
      <w:r w:rsidRPr="009B66A4">
        <w:rPr>
          <w:color w:val="000000"/>
        </w:rPr>
        <w:t xml:space="preserve">            </w:t>
      </w:r>
      <w:r w:rsidRPr="009B66A4">
        <w:t>&lt;</w:t>
      </w:r>
      <w:r w:rsidRPr="009B66A4">
        <w:rPr>
          <w:color w:val="3F7F7F"/>
        </w:rPr>
        <w:t>xs:element</w:t>
      </w:r>
      <w:r w:rsidRPr="009B66A4">
        <w:t xml:space="preserve"> </w:t>
      </w:r>
      <w:r w:rsidRPr="009B66A4">
        <w:rPr>
          <w:color w:val="7F007F"/>
        </w:rPr>
        <w:t>name</w:t>
      </w:r>
      <w:r w:rsidRPr="009B66A4">
        <w:rPr>
          <w:color w:val="000000"/>
        </w:rPr>
        <w:t>=</w:t>
      </w:r>
      <w:r w:rsidRPr="009B66A4">
        <w:rPr>
          <w:i/>
          <w:iCs/>
          <w:color w:val="2A00FF"/>
        </w:rPr>
        <w:t>"TerminateInput"</w:t>
      </w:r>
      <w:r w:rsidRPr="009B66A4">
        <w:t xml:space="preserve">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rPr>
          <w:i/>
          <w:iCs/>
          <w:color w:val="2A00FF"/>
        </w:rPr>
        <w:t>"wsag-neg:TerminateInputType"</w:t>
      </w:r>
      <w:r w:rsidRPr="009B66A4">
        <w:t xml:space="preserve"> /&gt;</w:t>
      </w:r>
    </w:p>
    <w:p w:rsidR="001A12A6" w:rsidRPr="009B66A4" w:rsidRDefault="001A12A6" w:rsidP="001A12A6">
      <w:pPr>
        <w:pStyle w:val="Code"/>
      </w:pPr>
      <w:r w:rsidRPr="009B66A4">
        <w:rPr>
          <w:color w:val="000000"/>
        </w:rPr>
        <w:t xml:space="preserve">            </w:t>
      </w:r>
      <w:r w:rsidRPr="009B66A4">
        <w:t>&lt;</w:t>
      </w:r>
      <w:r w:rsidRPr="009B66A4">
        <w:rPr>
          <w:color w:val="3F7F7F"/>
        </w:rPr>
        <w:t>xs:complexType</w:t>
      </w:r>
      <w:r w:rsidRPr="009B66A4">
        <w:t xml:space="preserve"> </w:t>
      </w:r>
      <w:r w:rsidRPr="009B66A4">
        <w:rPr>
          <w:color w:val="7F007F"/>
        </w:rPr>
        <w:t>name</w:t>
      </w:r>
      <w:r w:rsidRPr="009B66A4">
        <w:rPr>
          <w:color w:val="000000"/>
        </w:rPr>
        <w:t>=</w:t>
      </w:r>
      <w:r w:rsidRPr="009B66A4">
        <w:rPr>
          <w:i/>
          <w:iCs/>
          <w:color w:val="2A00FF"/>
        </w:rPr>
        <w:t>"TerminateInputType"</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xs:sequence</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xs:any</w:t>
      </w:r>
      <w:r w:rsidRPr="009B66A4">
        <w:t xml:space="preserve"> </w:t>
      </w:r>
      <w:r w:rsidRPr="009B66A4">
        <w:rPr>
          <w:color w:val="7F007F"/>
        </w:rPr>
        <w:t>processContents</w:t>
      </w:r>
      <w:r w:rsidRPr="009B66A4">
        <w:rPr>
          <w:color w:val="000000"/>
        </w:rPr>
        <w:t>=</w:t>
      </w:r>
      <w:r w:rsidRPr="009B66A4">
        <w:rPr>
          <w:i/>
          <w:iCs/>
          <w:color w:val="2A00FF"/>
        </w:rPr>
        <w:t>"lax"</w:t>
      </w:r>
      <w:r w:rsidRPr="009B66A4">
        <w:t xml:space="preserve"> </w:t>
      </w:r>
      <w:r w:rsidRPr="009B66A4">
        <w:rPr>
          <w:color w:val="7F007F"/>
        </w:rPr>
        <w:t>namespace</w:t>
      </w:r>
      <w:r w:rsidRPr="009B66A4">
        <w:rPr>
          <w:color w:val="000000"/>
        </w:rPr>
        <w:t>=</w:t>
      </w:r>
      <w:r w:rsidRPr="009B66A4">
        <w:rPr>
          <w:i/>
          <w:iCs/>
          <w:color w:val="2A00FF"/>
        </w:rPr>
        <w:t>"##other"</w:t>
      </w:r>
      <w:r w:rsidRPr="009B66A4">
        <w:t xml:space="preserve"> </w:t>
      </w:r>
    </w:p>
    <w:p w:rsidR="001A12A6" w:rsidRPr="009B66A4" w:rsidRDefault="001A12A6" w:rsidP="001A12A6">
      <w:pPr>
        <w:pStyle w:val="Code"/>
      </w:pPr>
      <w:r w:rsidRPr="009B66A4">
        <w:rPr>
          <w:color w:val="7F007F"/>
        </w:rPr>
        <w:t xml:space="preserve">                        minOccurs</w:t>
      </w:r>
      <w:r w:rsidRPr="009B66A4">
        <w:rPr>
          <w:color w:val="000000"/>
        </w:rPr>
        <w:t>=</w:t>
      </w:r>
      <w:r w:rsidRPr="009B66A4">
        <w:rPr>
          <w:i/>
          <w:iCs/>
          <w:color w:val="2A00FF"/>
        </w:rPr>
        <w:t>"0"</w:t>
      </w:r>
      <w:r w:rsidRPr="009B66A4">
        <w:t xml:space="preserve"> </w:t>
      </w:r>
      <w:r w:rsidRPr="009B66A4">
        <w:rPr>
          <w:color w:val="7F007F"/>
        </w:rPr>
        <w:t>maxOccurs</w:t>
      </w:r>
      <w:r w:rsidRPr="009B66A4">
        <w:rPr>
          <w:color w:val="000000"/>
        </w:rPr>
        <w:t>=</w:t>
      </w:r>
      <w:r w:rsidRPr="009B66A4">
        <w:rPr>
          <w:i/>
          <w:iCs/>
          <w:color w:val="2A00FF"/>
        </w:rPr>
        <w:t xml:space="preserve">"unbounded" </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xs:sequence</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xs:complexType</w:t>
      </w:r>
      <w:r w:rsidRPr="009B66A4">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t>&lt;</w:t>
      </w:r>
      <w:r w:rsidRPr="009B66A4">
        <w:rPr>
          <w:color w:val="3F7F7F"/>
        </w:rPr>
        <w:t>xs:element</w:t>
      </w:r>
      <w:r w:rsidRPr="009B66A4">
        <w:t xml:space="preserve"> </w:t>
      </w:r>
      <w:r w:rsidRPr="009B66A4">
        <w:rPr>
          <w:color w:val="7F007F"/>
        </w:rPr>
        <w:t>name</w:t>
      </w:r>
      <w:r w:rsidRPr="009B66A4">
        <w:rPr>
          <w:color w:val="000000"/>
        </w:rPr>
        <w:t>=</w:t>
      </w:r>
      <w:r w:rsidRPr="009B66A4">
        <w:rPr>
          <w:i/>
          <w:iCs/>
          <w:color w:val="2A00FF"/>
        </w:rPr>
        <w:t>"TerminateResponse"</w:t>
      </w:r>
      <w:r w:rsidRPr="009B66A4">
        <w:t xml:space="preserve">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rPr>
          <w:i/>
          <w:iCs/>
          <w:color w:val="2A00FF"/>
        </w:rPr>
        <w:t>"wsag-neg:TerminateOutputType"</w:t>
      </w:r>
      <w:r w:rsidRPr="009B66A4">
        <w:t xml:space="preserve"> /&gt;</w:t>
      </w:r>
    </w:p>
    <w:p w:rsidR="001A12A6" w:rsidRPr="009B66A4" w:rsidRDefault="001A12A6" w:rsidP="001A12A6">
      <w:pPr>
        <w:pStyle w:val="Code"/>
      </w:pPr>
      <w:r w:rsidRPr="009B66A4">
        <w:rPr>
          <w:color w:val="000000"/>
        </w:rPr>
        <w:t xml:space="preserve">            </w:t>
      </w:r>
      <w:r w:rsidRPr="009B66A4">
        <w:t>&lt;</w:t>
      </w:r>
      <w:r w:rsidRPr="009B66A4">
        <w:rPr>
          <w:color w:val="3F7F7F"/>
        </w:rPr>
        <w:t>xs:complexType</w:t>
      </w:r>
      <w:r w:rsidRPr="009B66A4">
        <w:t xml:space="preserve"> </w:t>
      </w:r>
      <w:r w:rsidRPr="009B66A4">
        <w:rPr>
          <w:color w:val="7F007F"/>
        </w:rPr>
        <w:t>name</w:t>
      </w:r>
      <w:r w:rsidRPr="009B66A4">
        <w:rPr>
          <w:color w:val="000000"/>
        </w:rPr>
        <w:t>=</w:t>
      </w:r>
      <w:r w:rsidRPr="009B66A4">
        <w:rPr>
          <w:i/>
          <w:iCs/>
          <w:color w:val="2A00FF"/>
        </w:rPr>
        <w:t>"TerminateOutputType"</w:t>
      </w:r>
      <w:r w:rsidRPr="009B66A4">
        <w:t xml:space="preserve"> /&gt;</w:t>
      </w:r>
    </w:p>
    <w:p w:rsidR="001A12A6" w:rsidRPr="009B66A4" w:rsidRDefault="001A12A6" w:rsidP="001A12A6">
      <w:pPr>
        <w:pStyle w:val="Code"/>
      </w:pPr>
      <w:r w:rsidRPr="009B66A4">
        <w:rPr>
          <w:color w:val="000000"/>
        </w:rPr>
        <w:t xml:space="preserve">        </w:t>
      </w:r>
      <w:r w:rsidRPr="009B66A4">
        <w:t>&lt;/</w:t>
      </w:r>
      <w:r w:rsidRPr="009B66A4">
        <w:rPr>
          <w:color w:val="3F7F7F"/>
        </w:rPr>
        <w:t>xs:schema</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wsdl:types</w:t>
      </w:r>
      <w:r w:rsidRPr="009B66A4">
        <w:t>&gt;</w:t>
      </w:r>
    </w:p>
    <w:p w:rsidR="001A12A6" w:rsidRPr="009B66A4" w:rsidRDefault="001A12A6" w:rsidP="001A12A6">
      <w:pPr>
        <w:pStyle w:val="Code"/>
      </w:pPr>
      <w:r w:rsidRPr="009B66A4">
        <w:rPr>
          <w:color w:val="000000"/>
        </w:rPr>
        <w:t xml:space="preserve">    </w:t>
      </w:r>
    </w:p>
    <w:p w:rsidR="001A12A6" w:rsidRPr="009B66A4" w:rsidRDefault="001A12A6" w:rsidP="001A12A6">
      <w:pPr>
        <w:pStyle w:val="Code"/>
      </w:pPr>
      <w:r w:rsidRPr="009B66A4">
        <w:rPr>
          <w:color w:val="000000"/>
        </w:rPr>
        <w:t xml:space="preserve">    </w:t>
      </w:r>
      <w:r w:rsidRPr="009B66A4">
        <w:t>&lt;</w:t>
      </w:r>
      <w:r w:rsidRPr="009B66A4">
        <w:rPr>
          <w:color w:val="3F7F7F"/>
        </w:rPr>
        <w:t>wsdl:message</w:t>
      </w:r>
      <w:r w:rsidRPr="009B66A4">
        <w:t xml:space="preserve"> </w:t>
      </w:r>
      <w:r w:rsidRPr="009B66A4">
        <w:rPr>
          <w:color w:val="7F007F"/>
        </w:rPr>
        <w:t>name</w:t>
      </w:r>
      <w:r w:rsidRPr="009B66A4">
        <w:rPr>
          <w:color w:val="000000"/>
        </w:rPr>
        <w:t>=</w:t>
      </w:r>
      <w:r w:rsidRPr="009B66A4">
        <w:rPr>
          <w:i/>
          <w:iCs/>
          <w:color w:val="2A00FF"/>
        </w:rPr>
        <w:t>"NegotiateInputMessage"</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wsdl:part</w:t>
      </w:r>
      <w:r w:rsidRPr="009B66A4">
        <w:t xml:space="preserve"> </w:t>
      </w:r>
      <w:r w:rsidRPr="009B66A4">
        <w:rPr>
          <w:color w:val="7F007F"/>
        </w:rPr>
        <w:t>name</w:t>
      </w:r>
      <w:r w:rsidRPr="009B66A4">
        <w:rPr>
          <w:color w:val="000000"/>
        </w:rPr>
        <w:t>=</w:t>
      </w:r>
      <w:r w:rsidRPr="009B66A4">
        <w:rPr>
          <w:i/>
          <w:iCs/>
          <w:color w:val="2A00FF"/>
        </w:rPr>
        <w:t>"parameters"</w:t>
      </w:r>
    </w:p>
    <w:p w:rsidR="001A12A6" w:rsidRPr="009B66A4" w:rsidRDefault="001A12A6" w:rsidP="001A12A6">
      <w:pPr>
        <w:pStyle w:val="Code"/>
      </w:pPr>
      <w:r w:rsidRPr="009B66A4">
        <w:t xml:space="preserve">            </w:t>
      </w:r>
      <w:r w:rsidRPr="009B66A4">
        <w:rPr>
          <w:color w:val="7F007F"/>
        </w:rPr>
        <w:t>element</w:t>
      </w:r>
      <w:r w:rsidRPr="009B66A4">
        <w:rPr>
          <w:color w:val="000000"/>
        </w:rPr>
        <w:t>=</w:t>
      </w:r>
      <w:r w:rsidRPr="009B66A4">
        <w:rPr>
          <w:i/>
          <w:iCs/>
          <w:color w:val="2A00FF"/>
        </w:rPr>
        <w:t>"wsag-neg:NegotiateInput"</w:t>
      </w:r>
      <w:r w:rsidRPr="009B66A4">
        <w:t xml:space="preserve"> /&gt;</w:t>
      </w:r>
    </w:p>
    <w:p w:rsidR="001A12A6" w:rsidRPr="009B66A4" w:rsidRDefault="001A12A6" w:rsidP="001A12A6">
      <w:pPr>
        <w:pStyle w:val="Code"/>
      </w:pPr>
      <w:r w:rsidRPr="009B66A4">
        <w:rPr>
          <w:color w:val="000000"/>
        </w:rPr>
        <w:t xml:space="preserve">    </w:t>
      </w:r>
      <w:r w:rsidRPr="009B66A4">
        <w:t>&lt;/</w:t>
      </w:r>
      <w:r w:rsidRPr="009B66A4">
        <w:rPr>
          <w:color w:val="3F7F7F"/>
        </w:rPr>
        <w:t>wsdl:message</w:t>
      </w:r>
      <w:r w:rsidRPr="009B66A4">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t>&lt;</w:t>
      </w:r>
      <w:r w:rsidRPr="009B66A4">
        <w:rPr>
          <w:color w:val="3F7F7F"/>
        </w:rPr>
        <w:t>wsdl:message</w:t>
      </w:r>
      <w:r w:rsidRPr="009B66A4">
        <w:t xml:space="preserve"> </w:t>
      </w:r>
      <w:r w:rsidRPr="009B66A4">
        <w:rPr>
          <w:color w:val="7F007F"/>
        </w:rPr>
        <w:t>name</w:t>
      </w:r>
      <w:r w:rsidRPr="009B66A4">
        <w:rPr>
          <w:color w:val="000000"/>
        </w:rPr>
        <w:t>=</w:t>
      </w:r>
      <w:r w:rsidRPr="009B66A4">
        <w:rPr>
          <w:i/>
          <w:iCs/>
          <w:color w:val="2A00FF"/>
        </w:rPr>
        <w:t>"NegotiateOuputMessage"</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wsdl:part</w:t>
      </w:r>
      <w:r w:rsidRPr="009B66A4">
        <w:t xml:space="preserve"> </w:t>
      </w:r>
      <w:r w:rsidRPr="009B66A4">
        <w:rPr>
          <w:color w:val="7F007F"/>
        </w:rPr>
        <w:t>name</w:t>
      </w:r>
      <w:r w:rsidRPr="009B66A4">
        <w:rPr>
          <w:color w:val="000000"/>
        </w:rPr>
        <w:t>=</w:t>
      </w:r>
      <w:r w:rsidRPr="009B66A4">
        <w:rPr>
          <w:i/>
          <w:iCs/>
          <w:color w:val="2A00FF"/>
        </w:rPr>
        <w:t>"parameters"</w:t>
      </w:r>
    </w:p>
    <w:p w:rsidR="001A12A6" w:rsidRPr="009B66A4" w:rsidRDefault="001A12A6" w:rsidP="001A12A6">
      <w:pPr>
        <w:pStyle w:val="Code"/>
      </w:pPr>
      <w:r w:rsidRPr="009B66A4">
        <w:t xml:space="preserve">            </w:t>
      </w:r>
      <w:r w:rsidRPr="009B66A4">
        <w:rPr>
          <w:color w:val="7F007F"/>
        </w:rPr>
        <w:t>element</w:t>
      </w:r>
      <w:r w:rsidRPr="009B66A4">
        <w:rPr>
          <w:color w:val="000000"/>
        </w:rPr>
        <w:t>=</w:t>
      </w:r>
      <w:r w:rsidRPr="009B66A4">
        <w:rPr>
          <w:i/>
          <w:iCs/>
          <w:color w:val="2A00FF"/>
        </w:rPr>
        <w:t>"wsag-neg:NegotiateOutput"</w:t>
      </w:r>
      <w:r w:rsidRPr="009B66A4">
        <w:t xml:space="preserve"> /&gt;</w:t>
      </w:r>
    </w:p>
    <w:p w:rsidR="001A12A6" w:rsidRPr="009B66A4" w:rsidRDefault="001A12A6" w:rsidP="001A12A6">
      <w:pPr>
        <w:pStyle w:val="Code"/>
      </w:pPr>
      <w:r w:rsidRPr="009B66A4">
        <w:rPr>
          <w:color w:val="000000"/>
        </w:rPr>
        <w:t xml:space="preserve">    </w:t>
      </w:r>
      <w:r w:rsidRPr="009B66A4">
        <w:t>&lt;/</w:t>
      </w:r>
      <w:r w:rsidRPr="009B66A4">
        <w:rPr>
          <w:color w:val="3F7F7F"/>
        </w:rPr>
        <w:t>wsdl:message</w:t>
      </w:r>
      <w:r w:rsidRPr="009B66A4">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t>&lt;</w:t>
      </w:r>
      <w:r w:rsidRPr="009B66A4">
        <w:rPr>
          <w:color w:val="3F7F7F"/>
        </w:rPr>
        <w:t>wsdl:message</w:t>
      </w:r>
      <w:r w:rsidRPr="009B66A4">
        <w:t xml:space="preserve"> </w:t>
      </w:r>
      <w:r w:rsidRPr="009B66A4">
        <w:rPr>
          <w:color w:val="7F007F"/>
        </w:rPr>
        <w:t>name</w:t>
      </w:r>
      <w:r w:rsidRPr="009B66A4">
        <w:rPr>
          <w:color w:val="000000"/>
        </w:rPr>
        <w:t>=</w:t>
      </w:r>
      <w:r w:rsidRPr="009B66A4">
        <w:rPr>
          <w:i/>
          <w:iCs/>
          <w:color w:val="2A00FF"/>
        </w:rPr>
        <w:t>"NegotiationFaultMessage"</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wsdl:part</w:t>
      </w:r>
      <w:r w:rsidRPr="009B66A4">
        <w:t xml:space="preserve"> </w:t>
      </w:r>
      <w:r w:rsidRPr="009B66A4">
        <w:rPr>
          <w:color w:val="7F007F"/>
        </w:rPr>
        <w:t>name</w:t>
      </w:r>
      <w:r w:rsidRPr="009B66A4">
        <w:rPr>
          <w:color w:val="000000"/>
        </w:rPr>
        <w:t>=</w:t>
      </w:r>
      <w:r w:rsidRPr="009B66A4">
        <w:rPr>
          <w:i/>
          <w:iCs/>
          <w:color w:val="2A00FF"/>
        </w:rPr>
        <w:t>"fault"</w:t>
      </w:r>
      <w:r w:rsidRPr="009B66A4">
        <w:t xml:space="preserve"> </w:t>
      </w:r>
    </w:p>
    <w:p w:rsidR="001A12A6" w:rsidRPr="009B66A4" w:rsidRDefault="001A12A6" w:rsidP="001A12A6">
      <w:pPr>
        <w:pStyle w:val="Code"/>
      </w:pPr>
      <w:r w:rsidRPr="009B66A4">
        <w:t xml:space="preserve">            </w:t>
      </w:r>
      <w:r w:rsidRPr="009B66A4">
        <w:rPr>
          <w:color w:val="7F007F"/>
        </w:rPr>
        <w:t>element</w:t>
      </w:r>
      <w:r w:rsidRPr="009B66A4">
        <w:rPr>
          <w:color w:val="000000"/>
        </w:rPr>
        <w:t>=</w:t>
      </w:r>
      <w:r w:rsidRPr="009B66A4">
        <w:rPr>
          <w:i/>
          <w:iCs/>
          <w:color w:val="2A00FF"/>
        </w:rPr>
        <w:t>"wsag:ContinuingFault"</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wsdl:message</w:t>
      </w:r>
      <w:r w:rsidRPr="009B66A4">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t>&lt;</w:t>
      </w:r>
      <w:r w:rsidRPr="009B66A4">
        <w:rPr>
          <w:color w:val="3F7F7F"/>
        </w:rPr>
        <w:t>wsdl:message</w:t>
      </w:r>
      <w:r w:rsidRPr="009B66A4">
        <w:t xml:space="preserve"> </w:t>
      </w:r>
      <w:r w:rsidRPr="009B66A4">
        <w:rPr>
          <w:color w:val="7F007F"/>
        </w:rPr>
        <w:t>name</w:t>
      </w:r>
      <w:r w:rsidRPr="009B66A4">
        <w:rPr>
          <w:color w:val="000000"/>
        </w:rPr>
        <w:t>=</w:t>
      </w:r>
      <w:r w:rsidRPr="009B66A4">
        <w:rPr>
          <w:i/>
          <w:iCs/>
          <w:color w:val="2A00FF"/>
        </w:rPr>
        <w:t>"TerminateNegotiationInputMessage"</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wsdl:part</w:t>
      </w:r>
      <w:r w:rsidRPr="009B66A4">
        <w:t xml:space="preserve"> </w:t>
      </w:r>
      <w:r w:rsidRPr="009B66A4">
        <w:rPr>
          <w:color w:val="7F007F"/>
        </w:rPr>
        <w:t>name</w:t>
      </w:r>
      <w:r w:rsidRPr="009B66A4">
        <w:rPr>
          <w:color w:val="000000"/>
        </w:rPr>
        <w:t>=</w:t>
      </w:r>
      <w:r w:rsidRPr="009B66A4">
        <w:rPr>
          <w:i/>
          <w:iCs/>
          <w:color w:val="2A00FF"/>
        </w:rPr>
        <w:t>"parameters"</w:t>
      </w:r>
    </w:p>
    <w:p w:rsidR="001A12A6" w:rsidRPr="009B66A4" w:rsidRDefault="001A12A6" w:rsidP="001A12A6">
      <w:pPr>
        <w:pStyle w:val="Code"/>
      </w:pPr>
      <w:r w:rsidRPr="009B66A4">
        <w:t xml:space="preserve">            </w:t>
      </w:r>
      <w:r w:rsidRPr="009B66A4">
        <w:rPr>
          <w:color w:val="7F007F"/>
        </w:rPr>
        <w:t>element</w:t>
      </w:r>
      <w:r w:rsidRPr="009B66A4">
        <w:rPr>
          <w:color w:val="000000"/>
        </w:rPr>
        <w:t>=</w:t>
      </w:r>
      <w:r w:rsidRPr="009B66A4">
        <w:rPr>
          <w:i/>
          <w:iCs/>
          <w:color w:val="2A00FF"/>
        </w:rPr>
        <w:t>"wsag-neg:TerminateInput"</w:t>
      </w:r>
      <w:r w:rsidRPr="009B66A4">
        <w:t xml:space="preserve"> /&gt;</w:t>
      </w:r>
    </w:p>
    <w:p w:rsidR="001A12A6" w:rsidRPr="009B66A4" w:rsidRDefault="001A12A6" w:rsidP="001A12A6">
      <w:pPr>
        <w:pStyle w:val="Code"/>
      </w:pPr>
      <w:r w:rsidRPr="009B66A4">
        <w:rPr>
          <w:color w:val="000000"/>
        </w:rPr>
        <w:t xml:space="preserve">    </w:t>
      </w:r>
      <w:r w:rsidRPr="009B66A4">
        <w:t>&lt;/</w:t>
      </w:r>
      <w:r w:rsidRPr="009B66A4">
        <w:rPr>
          <w:color w:val="3F7F7F"/>
        </w:rPr>
        <w:t>wsdl:message</w:t>
      </w:r>
      <w:r w:rsidRPr="009B66A4">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t>&lt;</w:t>
      </w:r>
      <w:r w:rsidRPr="009B66A4">
        <w:rPr>
          <w:color w:val="3F7F7F"/>
        </w:rPr>
        <w:t>wsdl:message</w:t>
      </w:r>
      <w:r w:rsidRPr="009B66A4">
        <w:t xml:space="preserve"> </w:t>
      </w:r>
      <w:r w:rsidRPr="009B66A4">
        <w:rPr>
          <w:color w:val="7F007F"/>
        </w:rPr>
        <w:t>name</w:t>
      </w:r>
      <w:r w:rsidRPr="009B66A4">
        <w:rPr>
          <w:color w:val="000000"/>
        </w:rPr>
        <w:t>=</w:t>
      </w:r>
      <w:r w:rsidRPr="009B66A4">
        <w:rPr>
          <w:i/>
          <w:iCs/>
          <w:color w:val="2A00FF"/>
        </w:rPr>
        <w:t>"TerminateNegotiationOuputMessage"</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wsdl:part</w:t>
      </w:r>
      <w:r w:rsidRPr="009B66A4">
        <w:t xml:space="preserve"> </w:t>
      </w:r>
      <w:r w:rsidRPr="009B66A4">
        <w:rPr>
          <w:color w:val="7F007F"/>
        </w:rPr>
        <w:t>name</w:t>
      </w:r>
      <w:r w:rsidRPr="009B66A4">
        <w:rPr>
          <w:color w:val="000000"/>
        </w:rPr>
        <w:t>=</w:t>
      </w:r>
      <w:r w:rsidRPr="009B66A4">
        <w:rPr>
          <w:i/>
          <w:iCs/>
          <w:color w:val="2A00FF"/>
        </w:rPr>
        <w:t>"parameters"</w:t>
      </w:r>
    </w:p>
    <w:p w:rsidR="001A12A6" w:rsidRPr="009B66A4" w:rsidRDefault="001A12A6" w:rsidP="001A12A6">
      <w:pPr>
        <w:pStyle w:val="Code"/>
      </w:pPr>
      <w:r w:rsidRPr="009B66A4">
        <w:t xml:space="preserve">            </w:t>
      </w:r>
      <w:r w:rsidRPr="009B66A4">
        <w:rPr>
          <w:color w:val="7F007F"/>
        </w:rPr>
        <w:t>element</w:t>
      </w:r>
      <w:r w:rsidRPr="009B66A4">
        <w:rPr>
          <w:color w:val="000000"/>
        </w:rPr>
        <w:t>=</w:t>
      </w:r>
      <w:r w:rsidRPr="009B66A4">
        <w:rPr>
          <w:i/>
          <w:iCs/>
          <w:color w:val="2A00FF"/>
        </w:rPr>
        <w:t>"wsag-neg:TerminateResponse"</w:t>
      </w:r>
      <w:r w:rsidRPr="009B66A4">
        <w:t xml:space="preserve"> /&gt;</w:t>
      </w:r>
    </w:p>
    <w:p w:rsidR="001A12A6" w:rsidRPr="009B66A4" w:rsidRDefault="001A12A6" w:rsidP="001A12A6">
      <w:pPr>
        <w:pStyle w:val="Code"/>
      </w:pPr>
      <w:r w:rsidRPr="009B66A4">
        <w:rPr>
          <w:color w:val="000000"/>
        </w:rPr>
        <w:t xml:space="preserve">    </w:t>
      </w:r>
      <w:r w:rsidRPr="009B66A4">
        <w:t>&lt;/</w:t>
      </w:r>
      <w:r w:rsidRPr="009B66A4">
        <w:rPr>
          <w:color w:val="3F7F7F"/>
        </w:rPr>
        <w:t>wsdl:message</w:t>
      </w:r>
      <w:r w:rsidRPr="009B66A4">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t>&lt;</w:t>
      </w:r>
      <w:r w:rsidRPr="009B66A4">
        <w:rPr>
          <w:color w:val="3F7F7F"/>
        </w:rPr>
        <w:t>wsdl:portType</w:t>
      </w:r>
      <w:r w:rsidRPr="009B66A4">
        <w:t xml:space="preserve"> </w:t>
      </w:r>
      <w:r w:rsidRPr="009B66A4">
        <w:rPr>
          <w:color w:val="7F007F"/>
        </w:rPr>
        <w:t>name</w:t>
      </w:r>
      <w:r w:rsidRPr="009B66A4">
        <w:rPr>
          <w:color w:val="000000"/>
        </w:rPr>
        <w:t>=</w:t>
      </w:r>
      <w:r w:rsidRPr="009B66A4">
        <w:rPr>
          <w:i/>
          <w:iCs/>
          <w:color w:val="2A00FF"/>
        </w:rPr>
        <w:t>"Negotiation"</w:t>
      </w:r>
      <w:r w:rsidRPr="009B66A4">
        <w:t xml:space="preserve"> </w:t>
      </w:r>
    </w:p>
    <w:p w:rsidR="001A12A6" w:rsidRPr="009B66A4" w:rsidRDefault="001A12A6" w:rsidP="001A12A6">
      <w:pPr>
        <w:pStyle w:val="Code"/>
      </w:pPr>
      <w:r w:rsidRPr="009B66A4">
        <w:t xml:space="preserve">                   </w:t>
      </w:r>
      <w:r w:rsidRPr="009B66A4">
        <w:rPr>
          <w:color w:val="7F007F"/>
        </w:rPr>
        <w:t>wsrf-rp:ResourceProperties</w:t>
      </w:r>
      <w:r w:rsidRPr="009B66A4">
        <w:rPr>
          <w:color w:val="000000"/>
        </w:rPr>
        <w:t>=</w:t>
      </w:r>
      <w:r w:rsidRPr="009B66A4">
        <w:rPr>
          <w:i/>
          <w:iCs/>
          <w:color w:val="2A00FF"/>
        </w:rPr>
        <w:t>"wsag:NegotiationProperties"</w:t>
      </w:r>
      <w:r w:rsidRPr="009B66A4">
        <w:t>&gt;</w:t>
      </w:r>
    </w:p>
    <w:p w:rsidR="001A12A6" w:rsidRPr="009B66A4" w:rsidRDefault="001A12A6" w:rsidP="001A12A6">
      <w:pPr>
        <w:pStyle w:val="Code"/>
      </w:pPr>
      <w:r w:rsidRPr="009B66A4">
        <w:rPr>
          <w:color w:val="000000"/>
        </w:rPr>
        <w:t xml:space="preserve">                   </w:t>
      </w:r>
    </w:p>
    <w:p w:rsidR="001A12A6" w:rsidRPr="009B66A4" w:rsidRDefault="001A12A6" w:rsidP="001A12A6">
      <w:pPr>
        <w:pStyle w:val="Code"/>
      </w:pPr>
      <w:r w:rsidRPr="009B66A4">
        <w:rPr>
          <w:color w:val="000000"/>
        </w:rPr>
        <w:t xml:space="preserve">        </w:t>
      </w:r>
      <w:r w:rsidRPr="009B66A4">
        <w:t>&lt;</w:t>
      </w:r>
      <w:r w:rsidRPr="009B66A4">
        <w:rPr>
          <w:color w:val="3F7F7F"/>
        </w:rPr>
        <w:t>wsdl:operation</w:t>
      </w:r>
      <w:r w:rsidRPr="009B66A4">
        <w:t xml:space="preserve"> </w:t>
      </w:r>
      <w:r w:rsidRPr="009B66A4">
        <w:rPr>
          <w:color w:val="7F007F"/>
        </w:rPr>
        <w:t>name</w:t>
      </w:r>
      <w:r w:rsidRPr="009B66A4">
        <w:rPr>
          <w:color w:val="000000"/>
        </w:rPr>
        <w:t>=</w:t>
      </w:r>
      <w:r w:rsidRPr="009B66A4">
        <w:rPr>
          <w:i/>
          <w:iCs/>
          <w:color w:val="2A00FF"/>
        </w:rPr>
        <w:t>"Negotiate"</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wsdl:input</w:t>
      </w:r>
      <w:r w:rsidRPr="009B66A4">
        <w:t xml:space="preserve"> </w:t>
      </w:r>
    </w:p>
    <w:p w:rsidR="001A12A6" w:rsidRPr="009B66A4" w:rsidRDefault="001A12A6" w:rsidP="001A12A6">
      <w:pPr>
        <w:pStyle w:val="Code"/>
      </w:pPr>
      <w:r w:rsidRPr="009B66A4">
        <w:t xml:space="preserve">                </w:t>
      </w:r>
      <w:r w:rsidRPr="009B66A4">
        <w:rPr>
          <w:color w:val="7F007F"/>
        </w:rPr>
        <w:t>message</w:t>
      </w:r>
      <w:r w:rsidRPr="009B66A4">
        <w:rPr>
          <w:color w:val="000000"/>
        </w:rPr>
        <w:t>=</w:t>
      </w:r>
      <w:r w:rsidRPr="009B66A4">
        <w:rPr>
          <w:i/>
          <w:iCs/>
          <w:color w:val="2A00FF"/>
        </w:rPr>
        <w:t>"wsag-neg:NegotiateInputMessage"</w:t>
      </w:r>
      <w:r w:rsidRPr="009B66A4">
        <w:t xml:space="preserve"> /&gt;</w:t>
      </w:r>
    </w:p>
    <w:p w:rsidR="001A12A6" w:rsidRPr="009B66A4" w:rsidRDefault="001A12A6" w:rsidP="001A12A6">
      <w:pPr>
        <w:pStyle w:val="Code"/>
      </w:pPr>
      <w:r w:rsidRPr="009B66A4">
        <w:rPr>
          <w:color w:val="000000"/>
        </w:rPr>
        <w:t xml:space="preserve">            </w:t>
      </w:r>
      <w:r w:rsidRPr="009B66A4">
        <w:t>&lt;</w:t>
      </w:r>
      <w:r w:rsidRPr="009B66A4">
        <w:rPr>
          <w:color w:val="3F7F7F"/>
        </w:rPr>
        <w:t>wsdl:output</w:t>
      </w:r>
      <w:r w:rsidRPr="009B66A4">
        <w:t xml:space="preserve"> </w:t>
      </w:r>
    </w:p>
    <w:p w:rsidR="001A12A6" w:rsidRPr="009B66A4" w:rsidRDefault="001A12A6" w:rsidP="001A12A6">
      <w:pPr>
        <w:pStyle w:val="Code"/>
      </w:pPr>
      <w:r w:rsidRPr="009B66A4">
        <w:t xml:space="preserve">                </w:t>
      </w:r>
      <w:r w:rsidRPr="009B66A4">
        <w:rPr>
          <w:color w:val="7F007F"/>
        </w:rPr>
        <w:t>message</w:t>
      </w:r>
      <w:r w:rsidRPr="009B66A4">
        <w:rPr>
          <w:color w:val="000000"/>
        </w:rPr>
        <w:t>=</w:t>
      </w:r>
      <w:r w:rsidRPr="009B66A4">
        <w:rPr>
          <w:i/>
          <w:iCs/>
          <w:color w:val="2A00FF"/>
        </w:rPr>
        <w:t>"wsag-neg:NegotiateOuputMessage"</w:t>
      </w:r>
      <w:r w:rsidRPr="009B66A4">
        <w:t xml:space="preserve"> /&gt;</w:t>
      </w:r>
    </w:p>
    <w:p w:rsidR="001A12A6" w:rsidRPr="009B66A4" w:rsidRDefault="001A12A6" w:rsidP="001A12A6">
      <w:pPr>
        <w:pStyle w:val="Code"/>
      </w:pPr>
      <w:r w:rsidRPr="009B66A4">
        <w:rPr>
          <w:color w:val="000000"/>
        </w:rPr>
        <w:t xml:space="preserve">            </w:t>
      </w:r>
      <w:r w:rsidRPr="009B66A4">
        <w:t>&lt;</w:t>
      </w:r>
      <w:r w:rsidRPr="009B66A4">
        <w:rPr>
          <w:color w:val="3F7F7F"/>
        </w:rPr>
        <w:t>wsdl:fault</w:t>
      </w:r>
      <w:r w:rsidRPr="009B66A4">
        <w:t xml:space="preserve"> </w:t>
      </w:r>
      <w:r w:rsidRPr="009B66A4">
        <w:rPr>
          <w:color w:val="7F007F"/>
        </w:rPr>
        <w:t>name</w:t>
      </w:r>
      <w:r w:rsidRPr="009B66A4">
        <w:rPr>
          <w:color w:val="000000"/>
        </w:rPr>
        <w:t>=</w:t>
      </w:r>
      <w:r w:rsidRPr="009B66A4">
        <w:rPr>
          <w:i/>
          <w:iCs/>
          <w:color w:val="2A00FF"/>
        </w:rPr>
        <w:t>"ResourceUnknownFault"</w:t>
      </w:r>
    </w:p>
    <w:p w:rsidR="001A12A6" w:rsidRPr="009B66A4" w:rsidRDefault="001A12A6" w:rsidP="001A12A6">
      <w:pPr>
        <w:pStyle w:val="Code"/>
      </w:pPr>
      <w:r w:rsidRPr="009B66A4">
        <w:t xml:space="preserve">                </w:t>
      </w:r>
      <w:r w:rsidRPr="009B66A4">
        <w:rPr>
          <w:color w:val="7F007F"/>
        </w:rPr>
        <w:t>message</w:t>
      </w:r>
      <w:r w:rsidRPr="009B66A4">
        <w:rPr>
          <w:color w:val="000000"/>
        </w:rPr>
        <w:t>=</w:t>
      </w:r>
      <w:r w:rsidRPr="009B66A4">
        <w:rPr>
          <w:i/>
          <w:iCs/>
          <w:color w:val="2A00FF"/>
        </w:rPr>
        <w:t>"wsrf-rw:ResourceUnknownFault"</w:t>
      </w:r>
      <w:r w:rsidRPr="009B66A4">
        <w:t xml:space="preserve"> /&gt;</w:t>
      </w:r>
    </w:p>
    <w:p w:rsidR="001A12A6" w:rsidRPr="009B66A4" w:rsidRDefault="001A12A6" w:rsidP="001A12A6">
      <w:pPr>
        <w:pStyle w:val="Code"/>
      </w:pPr>
      <w:r w:rsidRPr="009B66A4">
        <w:rPr>
          <w:color w:val="000000"/>
        </w:rPr>
        <w:t xml:space="preserve">            </w:t>
      </w:r>
      <w:r w:rsidRPr="009B66A4">
        <w:t>&lt;</w:t>
      </w:r>
      <w:r w:rsidRPr="009B66A4">
        <w:rPr>
          <w:color w:val="3F7F7F"/>
        </w:rPr>
        <w:t>wsdl:fault</w:t>
      </w:r>
      <w:r w:rsidRPr="009B66A4">
        <w:t xml:space="preserve"> </w:t>
      </w:r>
      <w:r w:rsidRPr="009B66A4">
        <w:rPr>
          <w:color w:val="7F007F"/>
        </w:rPr>
        <w:t>name</w:t>
      </w:r>
      <w:r w:rsidRPr="009B66A4">
        <w:rPr>
          <w:color w:val="000000"/>
        </w:rPr>
        <w:t>=</w:t>
      </w:r>
      <w:r w:rsidRPr="009B66A4">
        <w:rPr>
          <w:i/>
          <w:iCs/>
          <w:color w:val="2A00FF"/>
        </w:rPr>
        <w:t>"ResourceUnavailableFault"</w:t>
      </w:r>
    </w:p>
    <w:p w:rsidR="001A12A6" w:rsidRPr="009B66A4" w:rsidRDefault="001A12A6" w:rsidP="001A12A6">
      <w:pPr>
        <w:pStyle w:val="Code"/>
      </w:pPr>
      <w:r w:rsidRPr="009B66A4">
        <w:t xml:space="preserve">                </w:t>
      </w:r>
      <w:r w:rsidRPr="009B66A4">
        <w:rPr>
          <w:color w:val="7F007F"/>
        </w:rPr>
        <w:t>message</w:t>
      </w:r>
      <w:r w:rsidRPr="009B66A4">
        <w:rPr>
          <w:color w:val="000000"/>
        </w:rPr>
        <w:t>=</w:t>
      </w:r>
      <w:r w:rsidRPr="009B66A4">
        <w:rPr>
          <w:i/>
          <w:iCs/>
          <w:color w:val="2A00FF"/>
        </w:rPr>
        <w:t>"wsrf-rw:ResourceUnavailableFault"</w:t>
      </w:r>
      <w:r w:rsidRPr="009B66A4">
        <w:t xml:space="preserve"> /&gt;</w:t>
      </w:r>
    </w:p>
    <w:p w:rsidR="001A12A6" w:rsidRPr="009B66A4" w:rsidRDefault="001A12A6" w:rsidP="001A12A6">
      <w:pPr>
        <w:pStyle w:val="Code"/>
      </w:pPr>
      <w:r w:rsidRPr="009B66A4">
        <w:rPr>
          <w:color w:val="000000"/>
        </w:rPr>
        <w:t xml:space="preserve">            </w:t>
      </w:r>
      <w:r w:rsidRPr="009B66A4">
        <w:t>&lt;</w:t>
      </w:r>
      <w:r w:rsidRPr="009B66A4">
        <w:rPr>
          <w:color w:val="3F7F7F"/>
        </w:rPr>
        <w:t>wsdl:fault</w:t>
      </w:r>
      <w:r w:rsidRPr="009B66A4">
        <w:t xml:space="preserve"> </w:t>
      </w:r>
      <w:r w:rsidRPr="009B66A4">
        <w:rPr>
          <w:color w:val="7F007F"/>
        </w:rPr>
        <w:t>name</w:t>
      </w:r>
      <w:r w:rsidRPr="009B66A4">
        <w:rPr>
          <w:color w:val="000000"/>
        </w:rPr>
        <w:t>=</w:t>
      </w:r>
      <w:r w:rsidRPr="009B66A4">
        <w:rPr>
          <w:i/>
          <w:iCs/>
          <w:color w:val="2A00FF"/>
        </w:rPr>
        <w:t>"NegotiationFault"</w:t>
      </w:r>
    </w:p>
    <w:p w:rsidR="001A12A6" w:rsidRPr="009B66A4" w:rsidRDefault="001A12A6" w:rsidP="001A12A6">
      <w:pPr>
        <w:pStyle w:val="Code"/>
      </w:pPr>
      <w:r w:rsidRPr="009B66A4">
        <w:t xml:space="preserve">                </w:t>
      </w:r>
      <w:r w:rsidRPr="009B66A4">
        <w:rPr>
          <w:color w:val="7F007F"/>
        </w:rPr>
        <w:t>message</w:t>
      </w:r>
      <w:r w:rsidRPr="009B66A4">
        <w:rPr>
          <w:color w:val="000000"/>
        </w:rPr>
        <w:t>=</w:t>
      </w:r>
      <w:r w:rsidRPr="009B66A4">
        <w:rPr>
          <w:i/>
          <w:iCs/>
          <w:color w:val="2A00FF"/>
        </w:rPr>
        <w:t>"wsag-neg:NegotiationFaultMessage"</w:t>
      </w:r>
      <w:r w:rsidRPr="009B66A4">
        <w:t xml:space="preserve"> /&gt;</w:t>
      </w:r>
    </w:p>
    <w:p w:rsidR="001A12A6" w:rsidRPr="009B66A4" w:rsidRDefault="001A12A6" w:rsidP="001A12A6">
      <w:pPr>
        <w:pStyle w:val="Code"/>
      </w:pPr>
      <w:r w:rsidRPr="009B66A4">
        <w:rPr>
          <w:color w:val="000000"/>
        </w:rPr>
        <w:t xml:space="preserve">        </w:t>
      </w:r>
      <w:r w:rsidRPr="009B66A4">
        <w:t>&lt;/</w:t>
      </w:r>
      <w:r w:rsidRPr="009B66A4">
        <w:rPr>
          <w:color w:val="3F7F7F"/>
        </w:rPr>
        <w:t>wsdl:operation</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wsdl:operation</w:t>
      </w:r>
      <w:r w:rsidRPr="009B66A4">
        <w:t xml:space="preserve"> </w:t>
      </w:r>
      <w:r w:rsidRPr="009B66A4">
        <w:rPr>
          <w:color w:val="7F007F"/>
        </w:rPr>
        <w:t>name</w:t>
      </w:r>
      <w:r w:rsidRPr="009B66A4">
        <w:rPr>
          <w:color w:val="000000"/>
        </w:rPr>
        <w:t>=</w:t>
      </w:r>
      <w:r w:rsidRPr="009B66A4">
        <w:rPr>
          <w:i/>
          <w:iCs/>
          <w:color w:val="2A00FF"/>
        </w:rPr>
        <w:t>"Terminate"</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wsdl:input</w:t>
      </w:r>
      <w:r w:rsidRPr="009B66A4">
        <w:t xml:space="preserve"> </w:t>
      </w:r>
    </w:p>
    <w:p w:rsidR="001A12A6" w:rsidRPr="009B66A4" w:rsidRDefault="001A12A6" w:rsidP="001A12A6">
      <w:pPr>
        <w:pStyle w:val="Code"/>
      </w:pPr>
      <w:r w:rsidRPr="009B66A4">
        <w:t xml:space="preserve">                </w:t>
      </w:r>
      <w:r w:rsidRPr="009B66A4">
        <w:rPr>
          <w:color w:val="7F007F"/>
        </w:rPr>
        <w:t>message</w:t>
      </w:r>
      <w:r w:rsidRPr="009B66A4">
        <w:rPr>
          <w:color w:val="000000"/>
        </w:rPr>
        <w:t>=</w:t>
      </w:r>
      <w:r w:rsidRPr="009B66A4">
        <w:rPr>
          <w:i/>
          <w:iCs/>
          <w:color w:val="2A00FF"/>
        </w:rPr>
        <w:t>"wsag-neg:TerminateNegotiationInputMessage"</w:t>
      </w:r>
      <w:r w:rsidRPr="009B66A4">
        <w:t xml:space="preserve"> /&gt;</w:t>
      </w:r>
    </w:p>
    <w:p w:rsidR="001A12A6" w:rsidRPr="009B66A4" w:rsidRDefault="001A12A6" w:rsidP="001A12A6">
      <w:pPr>
        <w:pStyle w:val="Code"/>
      </w:pPr>
      <w:r w:rsidRPr="009B66A4">
        <w:rPr>
          <w:color w:val="000000"/>
        </w:rPr>
        <w:t xml:space="preserve">            </w:t>
      </w:r>
      <w:r w:rsidRPr="009B66A4">
        <w:t>&lt;</w:t>
      </w:r>
      <w:r w:rsidRPr="009B66A4">
        <w:rPr>
          <w:color w:val="3F7F7F"/>
        </w:rPr>
        <w:t>wsdl:output</w:t>
      </w:r>
      <w:r w:rsidRPr="009B66A4">
        <w:t xml:space="preserve"> </w:t>
      </w:r>
    </w:p>
    <w:p w:rsidR="001A12A6" w:rsidRPr="009B66A4" w:rsidRDefault="001A12A6" w:rsidP="001A12A6">
      <w:pPr>
        <w:pStyle w:val="Code"/>
      </w:pPr>
      <w:r w:rsidRPr="009B66A4">
        <w:t xml:space="preserve">                </w:t>
      </w:r>
      <w:r w:rsidRPr="009B66A4">
        <w:rPr>
          <w:color w:val="7F007F"/>
        </w:rPr>
        <w:t>message</w:t>
      </w:r>
      <w:r w:rsidRPr="009B66A4">
        <w:rPr>
          <w:color w:val="000000"/>
        </w:rPr>
        <w:t>=</w:t>
      </w:r>
      <w:r w:rsidRPr="009B66A4">
        <w:rPr>
          <w:i/>
          <w:iCs/>
          <w:color w:val="2A00FF"/>
        </w:rPr>
        <w:t>"wsag-neg:TerminateNegotiationOuputMessage"</w:t>
      </w:r>
      <w:r w:rsidRPr="009B66A4">
        <w:t xml:space="preserve"> /&gt;</w:t>
      </w:r>
    </w:p>
    <w:p w:rsidR="001A12A6" w:rsidRPr="009B66A4" w:rsidRDefault="001A12A6" w:rsidP="001A12A6">
      <w:pPr>
        <w:pStyle w:val="Code"/>
      </w:pPr>
      <w:r w:rsidRPr="009B66A4">
        <w:rPr>
          <w:color w:val="000000"/>
        </w:rPr>
        <w:t xml:space="preserve">            </w:t>
      </w:r>
      <w:r w:rsidRPr="009B66A4">
        <w:t>&lt;</w:t>
      </w:r>
      <w:r w:rsidRPr="009B66A4">
        <w:rPr>
          <w:color w:val="3F7F7F"/>
        </w:rPr>
        <w:t>wsdl:fault</w:t>
      </w:r>
      <w:r w:rsidRPr="009B66A4">
        <w:t xml:space="preserve"> </w:t>
      </w:r>
      <w:r w:rsidRPr="009B66A4">
        <w:rPr>
          <w:color w:val="7F007F"/>
        </w:rPr>
        <w:t>name</w:t>
      </w:r>
      <w:r w:rsidRPr="009B66A4">
        <w:rPr>
          <w:color w:val="000000"/>
        </w:rPr>
        <w:t>=</w:t>
      </w:r>
      <w:r w:rsidRPr="009B66A4">
        <w:rPr>
          <w:i/>
          <w:iCs/>
          <w:color w:val="2A00FF"/>
        </w:rPr>
        <w:t>"ResourceUnknownFault"</w:t>
      </w:r>
    </w:p>
    <w:p w:rsidR="001A12A6" w:rsidRPr="009B66A4" w:rsidRDefault="001A12A6" w:rsidP="001A12A6">
      <w:pPr>
        <w:pStyle w:val="Code"/>
      </w:pPr>
      <w:r w:rsidRPr="009B66A4">
        <w:t xml:space="preserve">                </w:t>
      </w:r>
      <w:r w:rsidRPr="009B66A4">
        <w:rPr>
          <w:color w:val="7F007F"/>
        </w:rPr>
        <w:t>message</w:t>
      </w:r>
      <w:r w:rsidRPr="009B66A4">
        <w:rPr>
          <w:color w:val="000000"/>
        </w:rPr>
        <w:t>=</w:t>
      </w:r>
      <w:r w:rsidRPr="009B66A4">
        <w:rPr>
          <w:i/>
          <w:iCs/>
          <w:color w:val="2A00FF"/>
        </w:rPr>
        <w:t>"wsrf-rw:ResourceUnknownFault"</w:t>
      </w:r>
      <w:r w:rsidRPr="009B66A4">
        <w:t xml:space="preserve"> /&gt;</w:t>
      </w:r>
    </w:p>
    <w:p w:rsidR="001A12A6" w:rsidRPr="009B66A4" w:rsidRDefault="001A12A6" w:rsidP="001A12A6">
      <w:pPr>
        <w:pStyle w:val="Code"/>
      </w:pPr>
      <w:r w:rsidRPr="009B66A4">
        <w:rPr>
          <w:color w:val="000000"/>
        </w:rPr>
        <w:t xml:space="preserve">            </w:t>
      </w:r>
      <w:r w:rsidRPr="009B66A4">
        <w:t>&lt;</w:t>
      </w:r>
      <w:r w:rsidRPr="009B66A4">
        <w:rPr>
          <w:color w:val="3F7F7F"/>
        </w:rPr>
        <w:t>wsdl:fault</w:t>
      </w:r>
      <w:r w:rsidRPr="009B66A4">
        <w:t xml:space="preserve"> </w:t>
      </w:r>
      <w:r w:rsidRPr="009B66A4">
        <w:rPr>
          <w:color w:val="7F007F"/>
        </w:rPr>
        <w:t>name</w:t>
      </w:r>
      <w:r w:rsidRPr="009B66A4">
        <w:rPr>
          <w:color w:val="000000"/>
        </w:rPr>
        <w:t>=</w:t>
      </w:r>
      <w:r w:rsidRPr="009B66A4">
        <w:rPr>
          <w:i/>
          <w:iCs/>
          <w:color w:val="2A00FF"/>
        </w:rPr>
        <w:t>"ResourceUnavailableFault"</w:t>
      </w:r>
    </w:p>
    <w:p w:rsidR="001A12A6" w:rsidRPr="009B66A4" w:rsidRDefault="001A12A6" w:rsidP="001A12A6">
      <w:pPr>
        <w:pStyle w:val="Code"/>
      </w:pPr>
      <w:r w:rsidRPr="009B66A4">
        <w:t xml:space="preserve">                </w:t>
      </w:r>
      <w:r w:rsidRPr="009B66A4">
        <w:rPr>
          <w:color w:val="7F007F"/>
        </w:rPr>
        <w:t>message</w:t>
      </w:r>
      <w:r w:rsidRPr="009B66A4">
        <w:rPr>
          <w:color w:val="000000"/>
        </w:rPr>
        <w:t>=</w:t>
      </w:r>
      <w:r w:rsidRPr="009B66A4">
        <w:rPr>
          <w:i/>
          <w:iCs/>
          <w:color w:val="2A00FF"/>
        </w:rPr>
        <w:t>"wsrf-rw:ResourceUnavailableFault"</w:t>
      </w:r>
      <w:r w:rsidRPr="009B66A4">
        <w:t xml:space="preserve"> /&gt;</w:t>
      </w:r>
    </w:p>
    <w:p w:rsidR="001A12A6" w:rsidRPr="009B66A4" w:rsidRDefault="001A12A6" w:rsidP="001A12A6">
      <w:pPr>
        <w:pStyle w:val="Code"/>
      </w:pPr>
      <w:r w:rsidRPr="009B66A4">
        <w:rPr>
          <w:color w:val="000000"/>
        </w:rPr>
        <w:t xml:space="preserve">        </w:t>
      </w:r>
      <w:r w:rsidRPr="009B66A4">
        <w:t>&lt;/</w:t>
      </w:r>
      <w:r w:rsidRPr="009B66A4">
        <w:rPr>
          <w:color w:val="3F7F7F"/>
        </w:rPr>
        <w:t>wsdl:operation</w:t>
      </w:r>
      <w:r w:rsidRPr="009B66A4">
        <w:t>&gt;</w:t>
      </w:r>
    </w:p>
    <w:p w:rsidR="001A12A6" w:rsidRPr="009B66A4" w:rsidRDefault="001A12A6" w:rsidP="001A12A6">
      <w:pPr>
        <w:pStyle w:val="Code"/>
      </w:pPr>
      <w:r w:rsidRPr="009B66A4">
        <w:rPr>
          <w:color w:val="000000"/>
        </w:rPr>
        <w:t xml:space="preserve">    </w:t>
      </w:r>
      <w:r w:rsidRPr="009B66A4">
        <w:t>&lt;/</w:t>
      </w:r>
      <w:r w:rsidRPr="009B66A4">
        <w:rPr>
          <w:color w:val="3F7F7F"/>
        </w:rPr>
        <w:t>wsdl:portType</w:t>
      </w:r>
      <w:r w:rsidRPr="009B66A4">
        <w:t>&gt;</w:t>
      </w:r>
    </w:p>
    <w:p w:rsidR="001A12A6" w:rsidRPr="009B66A4" w:rsidRDefault="001A12A6" w:rsidP="001A12A6">
      <w:pPr>
        <w:pStyle w:val="Code"/>
      </w:pPr>
      <w:r w:rsidRPr="009B66A4">
        <w:t>&lt;/</w:t>
      </w:r>
      <w:r w:rsidRPr="009B66A4">
        <w:rPr>
          <w:color w:val="3F7F7F"/>
        </w:rPr>
        <w:t>wsdl:definitions</w:t>
      </w:r>
      <w:r w:rsidRPr="009B66A4">
        <w:t>&gt;</w:t>
      </w:r>
    </w:p>
    <w:p w:rsidR="001A12A6" w:rsidRPr="009B66A4" w:rsidRDefault="001A12A6" w:rsidP="001A12A6">
      <w:pPr>
        <w:rPr>
          <w:lang w:val="en-US"/>
        </w:rPr>
      </w:pPr>
    </w:p>
    <w:p w:rsidR="001A12A6" w:rsidRPr="009B66A4" w:rsidRDefault="001A12A6" w:rsidP="001A12A6">
      <w:pPr>
        <w:pStyle w:val="berschrift3"/>
        <w:widowControl/>
        <w:numPr>
          <w:numberingChange w:id="269" w:author="Ph W" w:date="2010-09-02T11:37:00Z" w:original="%1:11:0:.%2:1:0:.%3:4:0:"/>
        </w:numPr>
        <w:suppressAutoHyphens w:val="0"/>
        <w:spacing w:after="60"/>
        <w:rPr>
          <w:lang w:val="en-US"/>
        </w:rPr>
      </w:pPr>
      <w:bookmarkStart w:id="270" w:name="_Toc255910745"/>
      <w:r w:rsidRPr="009B66A4">
        <w:rPr>
          <w:lang w:val="en-US"/>
        </w:rPr>
        <w:t>Advertisement WSDL</w:t>
      </w:r>
      <w:bookmarkEnd w:id="270"/>
    </w:p>
    <w:p w:rsidR="001A12A6" w:rsidRPr="009B66A4" w:rsidRDefault="001A12A6" w:rsidP="001A12A6">
      <w:pPr>
        <w:pStyle w:val="Code"/>
      </w:pPr>
      <w:r w:rsidRPr="009B66A4">
        <w:rPr>
          <w:color w:val="008080"/>
        </w:rPr>
        <w:t>&lt;</w:t>
      </w:r>
      <w:r w:rsidRPr="009B66A4">
        <w:rPr>
          <w:color w:val="3F7F7F"/>
        </w:rPr>
        <w:t>wsdl:definitions</w:t>
      </w:r>
      <w:r w:rsidRPr="009B66A4">
        <w:t xml:space="preserve"> </w:t>
      </w:r>
      <w:r w:rsidRPr="009B66A4">
        <w:rPr>
          <w:color w:val="7F007F"/>
        </w:rPr>
        <w:t>xmlns:wsdl</w:t>
      </w:r>
      <w:r w:rsidRPr="009B66A4">
        <w:rPr>
          <w:i/>
          <w:iCs/>
          <w:color w:val="2A00FF"/>
        </w:rPr>
        <w:t>="http://schemas.xmlsoap.org/wsdl/"</w:t>
      </w:r>
    </w:p>
    <w:p w:rsidR="001A12A6" w:rsidRPr="009B66A4" w:rsidRDefault="001A12A6" w:rsidP="001A12A6">
      <w:pPr>
        <w:pStyle w:val="Code"/>
        <w:rPr>
          <w:i/>
          <w:iCs/>
          <w:color w:val="2A00FF"/>
        </w:rPr>
      </w:pPr>
      <w:r w:rsidRPr="009B66A4">
        <w:t xml:space="preserve">    </w:t>
      </w:r>
      <w:r w:rsidRPr="009B66A4">
        <w:rPr>
          <w:color w:val="7F007F"/>
        </w:rPr>
        <w:t>xmlns:xs</w:t>
      </w:r>
      <w:r w:rsidRPr="009B66A4">
        <w:rPr>
          <w:i/>
          <w:iCs/>
          <w:color w:val="2A00FF"/>
        </w:rPr>
        <w:t>="http://www.w3.org/2001/XMLSchema"</w:t>
      </w:r>
    </w:p>
    <w:p w:rsidR="001A12A6" w:rsidRPr="009B66A4" w:rsidRDefault="001A12A6" w:rsidP="001A12A6">
      <w:pPr>
        <w:pStyle w:val="Code"/>
        <w:rPr>
          <w:i/>
          <w:iCs/>
          <w:color w:val="2A00FF"/>
        </w:rPr>
      </w:pPr>
      <w:r w:rsidRPr="009B66A4">
        <w:t xml:space="preserve">    </w:t>
      </w:r>
      <w:r w:rsidRPr="009B66A4">
        <w:rPr>
          <w:color w:val="7F007F"/>
        </w:rPr>
        <w:t>xmlns:wsa</w:t>
      </w:r>
      <w:r w:rsidRPr="009B66A4">
        <w:rPr>
          <w:i/>
          <w:iCs/>
          <w:color w:val="2A00FF"/>
        </w:rPr>
        <w:t>="http://www.w3.org/2005/08/addressing"</w:t>
      </w:r>
    </w:p>
    <w:p w:rsidR="001A12A6" w:rsidRPr="009B66A4" w:rsidRDefault="001A12A6" w:rsidP="001A12A6">
      <w:pPr>
        <w:pStyle w:val="Code"/>
        <w:rPr>
          <w:i/>
          <w:iCs/>
          <w:color w:val="2A00FF"/>
        </w:rPr>
      </w:pPr>
      <w:r w:rsidRPr="009B66A4">
        <w:t xml:space="preserve">    </w:t>
      </w:r>
      <w:r w:rsidRPr="009B66A4">
        <w:rPr>
          <w:color w:val="7F007F"/>
        </w:rPr>
        <w:t>xmlns:wsag</w:t>
      </w:r>
      <w:r w:rsidRPr="009B66A4">
        <w:rPr>
          <w:i/>
          <w:iCs/>
          <w:color w:val="2A00FF"/>
        </w:rPr>
        <w:t>="http://schemas.ggf.org/graap/2007/03/ws-agreement"</w:t>
      </w:r>
    </w:p>
    <w:p w:rsidR="001A12A6" w:rsidRPr="009B66A4" w:rsidRDefault="001A12A6" w:rsidP="001A12A6">
      <w:pPr>
        <w:pStyle w:val="Code"/>
        <w:rPr>
          <w:i/>
          <w:iCs/>
          <w:color w:val="2A00FF"/>
        </w:rPr>
      </w:pPr>
      <w:r w:rsidRPr="009B66A4">
        <w:t xml:space="preserve">    </w:t>
      </w:r>
      <w:r w:rsidRPr="009B66A4">
        <w:rPr>
          <w:color w:val="7F007F"/>
        </w:rPr>
        <w:t>xmlns:wsag-neg</w:t>
      </w:r>
      <w:r w:rsidRPr="009B66A4">
        <w:rPr>
          <w:i/>
          <w:iCs/>
          <w:color w:val="2A00FF"/>
        </w:rPr>
        <w:t>="http://schemas.ogf.org/graap/2009/11/ws-agreement-negotiation"</w:t>
      </w:r>
    </w:p>
    <w:p w:rsidR="001A12A6" w:rsidRPr="009B66A4" w:rsidRDefault="001A12A6" w:rsidP="001A12A6">
      <w:pPr>
        <w:pStyle w:val="Code"/>
        <w:rPr>
          <w:i/>
          <w:iCs/>
          <w:color w:val="2A00FF"/>
        </w:rPr>
      </w:pPr>
      <w:r w:rsidRPr="009B66A4">
        <w:t xml:space="preserve">    </w:t>
      </w:r>
      <w:r w:rsidRPr="009B66A4">
        <w:rPr>
          <w:color w:val="7F007F"/>
        </w:rPr>
        <w:t>xmlns:wsrf-rp</w:t>
      </w:r>
      <w:r w:rsidRPr="009B66A4">
        <w:rPr>
          <w:i/>
          <w:iCs/>
          <w:color w:val="2A00FF"/>
        </w:rPr>
        <w:t>="http://docs.oasis-open.org/wsrf/rp-2"</w:t>
      </w:r>
    </w:p>
    <w:p w:rsidR="001A12A6" w:rsidRPr="009B66A4" w:rsidRDefault="001A12A6" w:rsidP="001A12A6">
      <w:pPr>
        <w:pStyle w:val="Code"/>
        <w:rPr>
          <w:i/>
          <w:iCs/>
          <w:color w:val="2A00FF"/>
        </w:rPr>
      </w:pPr>
      <w:r w:rsidRPr="009B66A4">
        <w:t xml:space="preserve">    </w:t>
      </w:r>
      <w:r w:rsidRPr="009B66A4">
        <w:rPr>
          <w:color w:val="7F007F"/>
        </w:rPr>
        <w:t>xmlns:wsrf-rw</w:t>
      </w:r>
      <w:r w:rsidRPr="009B66A4">
        <w:rPr>
          <w:i/>
          <w:iCs/>
          <w:color w:val="2A00FF"/>
        </w:rPr>
        <w:t>="http://docs.oasis-open.org/wsrf/rw-2"</w:t>
      </w:r>
    </w:p>
    <w:p w:rsidR="001A12A6" w:rsidRPr="009B66A4" w:rsidRDefault="001A12A6" w:rsidP="001A12A6">
      <w:pPr>
        <w:pStyle w:val="Code"/>
      </w:pPr>
      <w:r w:rsidRPr="009B66A4">
        <w:t xml:space="preserve">    </w:t>
      </w:r>
      <w:r w:rsidRPr="009B66A4">
        <w:rPr>
          <w:color w:val="7F007F"/>
        </w:rPr>
        <w:t>targetNamespace</w:t>
      </w:r>
      <w:r w:rsidRPr="009B66A4">
        <w:rPr>
          <w:i/>
          <w:iCs/>
          <w:color w:val="2A00FF"/>
        </w:rPr>
        <w:t>="http://schemas.ogf.org/graap/2009/11/ws-agreement-negotiation"</w:t>
      </w:r>
      <w:r w:rsidRPr="009B66A4">
        <w:rPr>
          <w:color w:val="008080"/>
        </w:rPr>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wsdl:import</w:t>
      </w:r>
      <w:r w:rsidRPr="009B66A4">
        <w:t xml:space="preserve"> </w:t>
      </w:r>
      <w:r w:rsidRPr="009B66A4">
        <w:rPr>
          <w:color w:val="7F007F"/>
        </w:rPr>
        <w:t>namespace</w:t>
      </w:r>
      <w:r w:rsidRPr="009B66A4">
        <w:rPr>
          <w:color w:val="000000"/>
        </w:rPr>
        <w:t>=</w:t>
      </w:r>
      <w:r w:rsidRPr="009B66A4">
        <w:t>"http://docs.oasis-open.org/wsrf/rw-2"</w:t>
      </w:r>
    </w:p>
    <w:p w:rsidR="001A12A6" w:rsidRPr="009B66A4" w:rsidRDefault="001A12A6" w:rsidP="001A12A6">
      <w:pPr>
        <w:pStyle w:val="Code"/>
      </w:pPr>
      <w:r w:rsidRPr="009B66A4">
        <w:t xml:space="preserve">        </w:t>
      </w:r>
      <w:r w:rsidRPr="009B66A4">
        <w:rPr>
          <w:color w:val="7F007F"/>
        </w:rPr>
        <w:t>location</w:t>
      </w:r>
      <w:r w:rsidRPr="009B66A4">
        <w:rPr>
          <w:color w:val="000000"/>
        </w:rPr>
        <w:t>=</w:t>
      </w:r>
      <w:r w:rsidRPr="009B66A4">
        <w:t>"</w:t>
      </w:r>
      <w:r w:rsidRPr="009B66A4">
        <w:rPr>
          <w:rFonts w:ascii="CourierNewPSMT" w:hAnsi="CourierNewPSMT" w:cs="CourierNewPSMT"/>
          <w:lang w:eastAsia="en-US"/>
        </w:rPr>
        <w:t>http://docs.oasis-open.org/wsrf/</w:t>
      </w:r>
      <w:r w:rsidRPr="009B66A4">
        <w:t>rw-2.wsdl"</w:t>
      </w:r>
      <w:r w:rsidRPr="009B66A4">
        <w:rPr>
          <w:color w:val="008080"/>
        </w:rPr>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wsdl:import</w:t>
      </w:r>
      <w:r w:rsidRPr="009B66A4">
        <w:t xml:space="preserve"> </w:t>
      </w:r>
      <w:r w:rsidRPr="009B66A4">
        <w:rPr>
          <w:color w:val="7F007F"/>
        </w:rPr>
        <w:t>namespace</w:t>
      </w:r>
      <w:r w:rsidRPr="009B66A4">
        <w:rPr>
          <w:color w:val="000000"/>
        </w:rPr>
        <w:t>=</w:t>
      </w:r>
      <w:r w:rsidRPr="009B66A4">
        <w:t>"http://docs.oasis-open.org/wsrf/rpw-2"</w:t>
      </w:r>
    </w:p>
    <w:p w:rsidR="001A12A6" w:rsidRPr="009B66A4" w:rsidRDefault="001A12A6" w:rsidP="001A12A6">
      <w:pPr>
        <w:pStyle w:val="Code"/>
      </w:pPr>
      <w:r w:rsidRPr="009B66A4">
        <w:t xml:space="preserve">        </w:t>
      </w:r>
      <w:r w:rsidRPr="009B66A4">
        <w:rPr>
          <w:color w:val="7F007F"/>
        </w:rPr>
        <w:t>location</w:t>
      </w:r>
      <w:r w:rsidRPr="009B66A4">
        <w:rPr>
          <w:color w:val="000000"/>
        </w:rPr>
        <w:t>=</w:t>
      </w:r>
      <w:r w:rsidRPr="009B66A4">
        <w:t>"</w:t>
      </w:r>
      <w:r w:rsidRPr="009B66A4">
        <w:rPr>
          <w:rFonts w:ascii="CourierNewPSMT" w:hAnsi="CourierNewPSMT" w:cs="CourierNewPSMT"/>
          <w:lang w:eastAsia="en-US"/>
        </w:rPr>
        <w:t>http://docs.oasis-open.org/wsrf/</w:t>
      </w:r>
      <w:r w:rsidRPr="009B66A4">
        <w:t xml:space="preserve">rpw-2.wsdl" </w:t>
      </w:r>
      <w:r w:rsidRPr="009B66A4">
        <w:rPr>
          <w:color w:val="008080"/>
        </w:rPr>
        <w:t>/&gt;</w:t>
      </w:r>
    </w:p>
    <w:p w:rsidR="001A12A6" w:rsidRPr="009B66A4" w:rsidRDefault="001A12A6" w:rsidP="001A12A6">
      <w:pPr>
        <w:pStyle w:val="Code"/>
      </w:pPr>
      <w:r w:rsidRPr="009B66A4">
        <w:rPr>
          <w:color w:val="000000"/>
        </w:rPr>
        <w:t xml:space="preserve">        </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wsdl:types</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xs:schema</w:t>
      </w:r>
    </w:p>
    <w:p w:rsidR="001A12A6" w:rsidRPr="009B66A4" w:rsidRDefault="001A12A6" w:rsidP="001A12A6">
      <w:pPr>
        <w:pStyle w:val="Code"/>
      </w:pPr>
      <w:r w:rsidRPr="009B66A4">
        <w:t xml:space="preserve">            </w:t>
      </w:r>
      <w:r w:rsidRPr="009B66A4">
        <w:rPr>
          <w:color w:val="7F007F"/>
        </w:rPr>
        <w:t>targetNamespace</w:t>
      </w:r>
      <w:r w:rsidRPr="009B66A4">
        <w:rPr>
          <w:color w:val="000000"/>
        </w:rPr>
        <w:t>=</w:t>
      </w:r>
      <w:r w:rsidRPr="009B66A4">
        <w:t>"http://schemas.ogf.org/graap/2009/11/ws-agreement-negotiation"</w:t>
      </w:r>
    </w:p>
    <w:p w:rsidR="001A12A6" w:rsidRPr="009B66A4" w:rsidRDefault="001A12A6" w:rsidP="001A12A6">
      <w:pPr>
        <w:pStyle w:val="Code"/>
      </w:pPr>
      <w:r w:rsidRPr="009B66A4">
        <w:t xml:space="preserve">            </w:t>
      </w:r>
      <w:r w:rsidRPr="009B66A4">
        <w:rPr>
          <w:color w:val="7F007F"/>
        </w:rPr>
        <w:t>xmlns:wsag-neg</w:t>
      </w:r>
      <w:r w:rsidRPr="009B66A4">
        <w:rPr>
          <w:color w:val="000000"/>
        </w:rPr>
        <w:t>=</w:t>
      </w:r>
      <w:r w:rsidRPr="009B66A4">
        <w:t>"http://schemas.ogf.org/graap/2009/11/ws-agreement-negotiation"</w:t>
      </w:r>
    </w:p>
    <w:p w:rsidR="001A12A6" w:rsidRPr="009B66A4" w:rsidRDefault="001A12A6" w:rsidP="001A12A6">
      <w:pPr>
        <w:pStyle w:val="Code"/>
      </w:pPr>
      <w:r w:rsidRPr="009B66A4">
        <w:t xml:space="preserve">            </w:t>
      </w:r>
      <w:r w:rsidRPr="009B66A4">
        <w:rPr>
          <w:color w:val="7F007F"/>
        </w:rPr>
        <w:t>xmlns:wsag</w:t>
      </w:r>
      <w:r w:rsidRPr="009B66A4">
        <w:rPr>
          <w:color w:val="000000"/>
        </w:rPr>
        <w:t>=</w:t>
      </w:r>
      <w:r w:rsidRPr="009B66A4">
        <w:t>"http://schemas.ggf.org/graap/2007/03/ws-agreement"</w:t>
      </w:r>
    </w:p>
    <w:p w:rsidR="001A12A6" w:rsidRPr="009B66A4" w:rsidRDefault="001A12A6" w:rsidP="001A12A6">
      <w:pPr>
        <w:pStyle w:val="Code"/>
      </w:pPr>
      <w:r w:rsidRPr="009B66A4">
        <w:t xml:space="preserve">            </w:t>
      </w:r>
      <w:r w:rsidRPr="009B66A4">
        <w:rPr>
          <w:color w:val="7F007F"/>
        </w:rPr>
        <w:t>xmlns:wsa</w:t>
      </w:r>
      <w:r w:rsidRPr="009B66A4">
        <w:rPr>
          <w:color w:val="000000"/>
        </w:rPr>
        <w:t>=</w:t>
      </w:r>
      <w:r w:rsidRPr="009B66A4">
        <w:t>"http://www.w3.org/2005/08/addressing"</w:t>
      </w:r>
    </w:p>
    <w:p w:rsidR="001A12A6" w:rsidRPr="009B66A4" w:rsidRDefault="001A12A6" w:rsidP="001A12A6">
      <w:pPr>
        <w:pStyle w:val="Code"/>
      </w:pPr>
      <w:r w:rsidRPr="009B66A4">
        <w:t xml:space="preserve">            </w:t>
      </w:r>
      <w:r w:rsidRPr="009B66A4">
        <w:rPr>
          <w:color w:val="7F007F"/>
        </w:rPr>
        <w:t>elementFormDefault</w:t>
      </w:r>
      <w:r w:rsidRPr="009B66A4">
        <w:rPr>
          <w:color w:val="000000"/>
        </w:rPr>
        <w:t>=</w:t>
      </w:r>
      <w:r w:rsidRPr="009B66A4">
        <w:t xml:space="preserve">"qualified" </w:t>
      </w:r>
    </w:p>
    <w:p w:rsidR="001A12A6" w:rsidRPr="009B66A4" w:rsidRDefault="001A12A6" w:rsidP="001A12A6">
      <w:pPr>
        <w:pStyle w:val="Code"/>
      </w:pPr>
      <w:r w:rsidRPr="009B66A4">
        <w:t xml:space="preserve">            </w:t>
      </w:r>
      <w:r w:rsidRPr="009B66A4">
        <w:rPr>
          <w:color w:val="7F007F"/>
        </w:rPr>
        <w:t>attributeFormDefault</w:t>
      </w:r>
      <w:r w:rsidRPr="009B66A4">
        <w:rPr>
          <w:color w:val="000000"/>
        </w:rPr>
        <w:t>=</w:t>
      </w:r>
      <w:r w:rsidRPr="009B66A4">
        <w:t>"qualified"</w:t>
      </w:r>
      <w:r w:rsidRPr="009B66A4">
        <w:rPr>
          <w:color w:val="008080"/>
        </w:rPr>
        <w:t>&gt;</w:t>
      </w:r>
    </w:p>
    <w:p w:rsidR="001A12A6" w:rsidRPr="009B66A4" w:rsidRDefault="001A12A6" w:rsidP="001A12A6">
      <w:pPr>
        <w:pStyle w:val="Code"/>
      </w:pPr>
      <w:r w:rsidRPr="009B66A4">
        <w:rPr>
          <w:color w:val="000000"/>
        </w:rPr>
        <w:t xml:space="preserve">            </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xs:import</w:t>
      </w:r>
      <w:r w:rsidRPr="009B66A4">
        <w:t xml:space="preserve"> </w:t>
      </w:r>
      <w:r w:rsidRPr="009B66A4">
        <w:rPr>
          <w:color w:val="7F007F"/>
        </w:rPr>
        <w:t>namespace</w:t>
      </w:r>
      <w:r w:rsidRPr="009B66A4">
        <w:rPr>
          <w:color w:val="000000"/>
        </w:rPr>
        <w:t>=</w:t>
      </w:r>
      <w:r w:rsidRPr="009B66A4">
        <w:t xml:space="preserve">"http://schemas.ggf.org/graap/2007/03/ws-agreement" </w:t>
      </w:r>
    </w:p>
    <w:p w:rsidR="001A12A6" w:rsidRPr="009B66A4" w:rsidRDefault="001A12A6" w:rsidP="001A12A6">
      <w:pPr>
        <w:pStyle w:val="Code"/>
      </w:pPr>
      <w:r w:rsidRPr="009B66A4">
        <w:t xml:space="preserve">                       </w:t>
      </w:r>
      <w:r w:rsidRPr="009B66A4">
        <w:rPr>
          <w:color w:val="7F007F"/>
        </w:rPr>
        <w:t>schemaLocation</w:t>
      </w:r>
      <w:r w:rsidRPr="009B66A4">
        <w:rPr>
          <w:color w:val="000000"/>
        </w:rPr>
        <w:t>=</w:t>
      </w:r>
      <w:r w:rsidRPr="009B66A4">
        <w:t xml:space="preserve">"agreement_types.xsd" </w:t>
      </w:r>
      <w:r w:rsidRPr="009B66A4">
        <w:rPr>
          <w:color w:val="008080"/>
        </w:rPr>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xs:include</w:t>
      </w:r>
      <w:r w:rsidRPr="009B66A4">
        <w:t xml:space="preserve"> </w:t>
      </w:r>
      <w:r w:rsidRPr="009B66A4">
        <w:rPr>
          <w:color w:val="7F007F"/>
        </w:rPr>
        <w:t>schemaLocation</w:t>
      </w:r>
      <w:r w:rsidRPr="009B66A4">
        <w:rPr>
          <w:color w:val="000000"/>
        </w:rPr>
        <w:t>=</w:t>
      </w:r>
      <w:r w:rsidRPr="009B66A4">
        <w:t xml:space="preserve">"agreement_negotiation_types.xsd" </w:t>
      </w:r>
      <w:r w:rsidRPr="009B66A4">
        <w:rPr>
          <w:color w:val="008080"/>
        </w:rPr>
        <w:t>/&gt;</w:t>
      </w:r>
    </w:p>
    <w:p w:rsidR="001A12A6" w:rsidRPr="009B66A4" w:rsidRDefault="001A12A6" w:rsidP="001A12A6">
      <w:pPr>
        <w:pStyle w:val="Code"/>
      </w:pPr>
      <w:r w:rsidRPr="009B66A4">
        <w:rPr>
          <w:color w:val="000000"/>
        </w:rPr>
        <w:t xml:space="preserve">                       </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xs:element</w:t>
      </w:r>
      <w:r w:rsidRPr="009B66A4">
        <w:t xml:space="preserve"> </w:t>
      </w:r>
      <w:r w:rsidRPr="009B66A4">
        <w:rPr>
          <w:color w:val="7F007F"/>
        </w:rPr>
        <w:t>name</w:t>
      </w:r>
      <w:r w:rsidRPr="009B66A4">
        <w:rPr>
          <w:color w:val="000000"/>
        </w:rPr>
        <w:t>=</w:t>
      </w:r>
      <w:r w:rsidRPr="009B66A4">
        <w:t xml:space="preserve">"AdvertiseInput"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t>"wsag-neg:AdvertiseInputType"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xs:complexType</w:t>
      </w:r>
      <w:r w:rsidRPr="009B66A4">
        <w:t xml:space="preserve"> </w:t>
      </w:r>
      <w:r w:rsidRPr="009B66A4">
        <w:rPr>
          <w:color w:val="7F007F"/>
        </w:rPr>
        <w:t>name</w:t>
      </w:r>
      <w:r w:rsidRPr="009B66A4">
        <w:rPr>
          <w:color w:val="000000"/>
        </w:rPr>
        <w:t>=</w:t>
      </w:r>
      <w:r w:rsidRPr="009B66A4">
        <w:t>"AdvertiseInputType"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xs:sequence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xs:element</w:t>
      </w:r>
      <w:r w:rsidRPr="009B66A4">
        <w:t xml:space="preserve"> </w:t>
      </w:r>
      <w:r w:rsidRPr="009B66A4">
        <w:rPr>
          <w:color w:val="7F007F"/>
        </w:rPr>
        <w:t>ref</w:t>
      </w:r>
      <w:r w:rsidRPr="009B66A4">
        <w:rPr>
          <w:color w:val="000000"/>
        </w:rPr>
        <w:t>=</w:t>
      </w:r>
      <w:r w:rsidRPr="009B66A4">
        <w:t xml:space="preserve">"wsag-neg:NegotiationOffer" </w:t>
      </w:r>
    </w:p>
    <w:p w:rsidR="001A12A6" w:rsidRPr="009B66A4" w:rsidRDefault="001A12A6" w:rsidP="001A12A6">
      <w:pPr>
        <w:pStyle w:val="Code"/>
      </w:pPr>
      <w:r w:rsidRPr="009B66A4">
        <w:t xml:space="preserve">                        </w:t>
      </w:r>
      <w:r w:rsidRPr="009B66A4">
        <w:rPr>
          <w:color w:val="7F007F"/>
        </w:rPr>
        <w:t>minOccurs</w:t>
      </w:r>
      <w:r w:rsidRPr="009B66A4">
        <w:rPr>
          <w:color w:val="000000"/>
        </w:rPr>
        <w:t>=</w:t>
      </w:r>
      <w:r w:rsidRPr="009B66A4">
        <w:t xml:space="preserve">"1" </w:t>
      </w:r>
      <w:r w:rsidRPr="009B66A4">
        <w:rPr>
          <w:color w:val="7F007F"/>
        </w:rPr>
        <w:t>maxOccurs</w:t>
      </w:r>
      <w:r w:rsidRPr="009B66A4">
        <w:rPr>
          <w:color w:val="000000"/>
        </w:rPr>
        <w:t>=</w:t>
      </w:r>
      <w:r w:rsidRPr="009B66A4">
        <w:t xml:space="preserve">"unbounded"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xs:any</w:t>
      </w:r>
      <w:r w:rsidRPr="009B66A4">
        <w:t xml:space="preserve"> </w:t>
      </w:r>
      <w:r w:rsidRPr="009B66A4">
        <w:rPr>
          <w:color w:val="7F007F"/>
        </w:rPr>
        <w:t>namespace</w:t>
      </w:r>
      <w:r w:rsidRPr="009B66A4">
        <w:rPr>
          <w:color w:val="000000"/>
        </w:rPr>
        <w:t>=</w:t>
      </w:r>
      <w:r w:rsidRPr="009B66A4">
        <w:t xml:space="preserve">"##other" </w:t>
      </w:r>
      <w:r w:rsidRPr="009B66A4">
        <w:rPr>
          <w:color w:val="7F007F"/>
        </w:rPr>
        <w:t>processContents</w:t>
      </w:r>
      <w:r w:rsidRPr="009B66A4">
        <w:rPr>
          <w:color w:val="000000"/>
        </w:rPr>
        <w:t>=</w:t>
      </w:r>
      <w:r w:rsidRPr="009B66A4">
        <w:t xml:space="preserve">"lax" </w:t>
      </w:r>
    </w:p>
    <w:p w:rsidR="001A12A6" w:rsidRPr="009B66A4" w:rsidRDefault="001A12A6" w:rsidP="001A12A6">
      <w:pPr>
        <w:pStyle w:val="Code"/>
      </w:pPr>
      <w:r w:rsidRPr="009B66A4">
        <w:t xml:space="preserve">                        </w:t>
      </w:r>
      <w:r w:rsidRPr="009B66A4">
        <w:rPr>
          <w:color w:val="7F007F"/>
        </w:rPr>
        <w:t>minOccurs</w:t>
      </w:r>
      <w:r w:rsidRPr="009B66A4">
        <w:rPr>
          <w:color w:val="000000"/>
        </w:rPr>
        <w:t>=</w:t>
      </w:r>
      <w:r w:rsidRPr="009B66A4">
        <w:t xml:space="preserve">"0" </w:t>
      </w:r>
      <w:r w:rsidRPr="009B66A4">
        <w:rPr>
          <w:color w:val="7F007F"/>
        </w:rPr>
        <w:t>maxOccurs</w:t>
      </w:r>
      <w:r w:rsidRPr="009B66A4">
        <w:rPr>
          <w:color w:val="000000"/>
        </w:rPr>
        <w:t>=</w:t>
      </w:r>
      <w:r w:rsidRPr="009B66A4">
        <w:t xml:space="preserve">"unbounded"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xs:sequence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xs:complexType</w:t>
      </w:r>
      <w:r w:rsidRPr="009B66A4">
        <w:rPr>
          <w:color w:val="008080"/>
        </w:rPr>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xs:element</w:t>
      </w:r>
      <w:r w:rsidRPr="009B66A4">
        <w:t xml:space="preserve"> </w:t>
      </w:r>
      <w:r w:rsidRPr="009B66A4">
        <w:rPr>
          <w:color w:val="7F007F"/>
        </w:rPr>
        <w:t>name</w:t>
      </w:r>
      <w:r w:rsidRPr="009B66A4">
        <w:rPr>
          <w:color w:val="000000"/>
        </w:rPr>
        <w:t>=</w:t>
      </w:r>
      <w:r w:rsidRPr="009B66A4">
        <w:t xml:space="preserve">"AdvertiseOutput" </w:t>
      </w:r>
    </w:p>
    <w:p w:rsidR="001A12A6" w:rsidRPr="009B66A4" w:rsidRDefault="001A12A6" w:rsidP="001A12A6">
      <w:pPr>
        <w:pStyle w:val="Code"/>
      </w:pPr>
      <w:r w:rsidRPr="009B66A4">
        <w:t xml:space="preserve">                </w:t>
      </w:r>
      <w:r w:rsidRPr="009B66A4">
        <w:rPr>
          <w:color w:val="7F007F"/>
        </w:rPr>
        <w:t>type</w:t>
      </w:r>
      <w:r w:rsidRPr="009B66A4">
        <w:rPr>
          <w:color w:val="000000"/>
        </w:rPr>
        <w:t>=</w:t>
      </w:r>
      <w:r w:rsidRPr="009B66A4">
        <w:t>"wsag-neg:AdvertiseOutputType"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xs:complexType</w:t>
      </w:r>
      <w:r w:rsidRPr="009B66A4">
        <w:t xml:space="preserve"> </w:t>
      </w:r>
      <w:r w:rsidRPr="009B66A4">
        <w:rPr>
          <w:color w:val="7F007F"/>
        </w:rPr>
        <w:t>name</w:t>
      </w:r>
      <w:r w:rsidRPr="009B66A4">
        <w:rPr>
          <w:color w:val="000000"/>
        </w:rPr>
        <w:t>=</w:t>
      </w:r>
      <w:r w:rsidRPr="009B66A4">
        <w:t xml:space="preserve">"AdvertiseOutputType"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xs:schema</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wsdl:types</w:t>
      </w:r>
      <w:r w:rsidRPr="009B66A4">
        <w:rPr>
          <w:color w:val="008080"/>
        </w:rPr>
        <w:t>&gt;</w:t>
      </w:r>
    </w:p>
    <w:p w:rsidR="001A12A6" w:rsidRPr="009B66A4" w:rsidRDefault="001A12A6" w:rsidP="001A12A6">
      <w:pPr>
        <w:pStyle w:val="Code"/>
      </w:pPr>
      <w:r w:rsidRPr="009B66A4">
        <w:rPr>
          <w:color w:val="000000"/>
        </w:rPr>
        <w:t xml:space="preserve">    </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wsdl:message</w:t>
      </w:r>
      <w:r w:rsidRPr="009B66A4">
        <w:t xml:space="preserve"> </w:t>
      </w:r>
      <w:r w:rsidRPr="009B66A4">
        <w:rPr>
          <w:color w:val="7F007F"/>
        </w:rPr>
        <w:t>name</w:t>
      </w:r>
      <w:r w:rsidRPr="009B66A4">
        <w:rPr>
          <w:color w:val="000000"/>
        </w:rPr>
        <w:t>=</w:t>
      </w:r>
      <w:r w:rsidRPr="009B66A4">
        <w:t>"AdvertiseInputMessage"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wsdl:part</w:t>
      </w:r>
      <w:r w:rsidRPr="009B66A4">
        <w:t xml:space="preserve"> </w:t>
      </w:r>
      <w:r w:rsidRPr="009B66A4">
        <w:rPr>
          <w:color w:val="7F007F"/>
        </w:rPr>
        <w:t>name</w:t>
      </w:r>
      <w:r w:rsidRPr="009B66A4">
        <w:rPr>
          <w:color w:val="000000"/>
        </w:rPr>
        <w:t>=</w:t>
      </w:r>
      <w:r w:rsidRPr="009B66A4">
        <w:t>"parameters"</w:t>
      </w:r>
    </w:p>
    <w:p w:rsidR="001A12A6" w:rsidRPr="009B66A4" w:rsidRDefault="001A12A6" w:rsidP="001A12A6">
      <w:pPr>
        <w:pStyle w:val="Code"/>
      </w:pPr>
      <w:r w:rsidRPr="009B66A4">
        <w:t xml:space="preserve">            </w:t>
      </w:r>
      <w:r w:rsidRPr="009B66A4">
        <w:rPr>
          <w:color w:val="7F007F"/>
        </w:rPr>
        <w:t>element</w:t>
      </w:r>
      <w:r w:rsidRPr="009B66A4">
        <w:rPr>
          <w:color w:val="000000"/>
        </w:rPr>
        <w:t>=</w:t>
      </w:r>
      <w:r w:rsidRPr="009B66A4">
        <w:t xml:space="preserve">"wsag-neg:AdvertiseInput"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wsdl:message</w:t>
      </w:r>
      <w:r w:rsidRPr="009B66A4">
        <w:rPr>
          <w:color w:val="008080"/>
        </w:rPr>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wsdl:message</w:t>
      </w:r>
      <w:r w:rsidRPr="009B66A4">
        <w:t xml:space="preserve"> </w:t>
      </w:r>
      <w:r w:rsidRPr="009B66A4">
        <w:rPr>
          <w:color w:val="7F007F"/>
        </w:rPr>
        <w:t>name</w:t>
      </w:r>
      <w:r w:rsidRPr="009B66A4">
        <w:rPr>
          <w:color w:val="000000"/>
        </w:rPr>
        <w:t>=</w:t>
      </w:r>
      <w:r w:rsidRPr="009B66A4">
        <w:t>"AdvertiseOuputMessage"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wsdl:part</w:t>
      </w:r>
      <w:r w:rsidRPr="009B66A4">
        <w:t xml:space="preserve"> </w:t>
      </w:r>
      <w:r w:rsidRPr="009B66A4">
        <w:rPr>
          <w:color w:val="7F007F"/>
        </w:rPr>
        <w:t>name</w:t>
      </w:r>
      <w:r w:rsidRPr="009B66A4">
        <w:rPr>
          <w:color w:val="000000"/>
        </w:rPr>
        <w:t>=</w:t>
      </w:r>
      <w:r w:rsidRPr="009B66A4">
        <w:t>"parameters"</w:t>
      </w:r>
    </w:p>
    <w:p w:rsidR="001A12A6" w:rsidRPr="009B66A4" w:rsidRDefault="001A12A6" w:rsidP="001A12A6">
      <w:pPr>
        <w:pStyle w:val="Code"/>
      </w:pPr>
      <w:r w:rsidRPr="009B66A4">
        <w:t xml:space="preserve">            </w:t>
      </w:r>
      <w:r w:rsidRPr="009B66A4">
        <w:rPr>
          <w:color w:val="7F007F"/>
        </w:rPr>
        <w:t>element</w:t>
      </w:r>
      <w:r w:rsidRPr="009B66A4">
        <w:rPr>
          <w:color w:val="000000"/>
        </w:rPr>
        <w:t>=</w:t>
      </w:r>
      <w:r w:rsidRPr="009B66A4">
        <w:t xml:space="preserve">"wsag-neg:AdvertiseOutput"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wsdl:message</w:t>
      </w:r>
      <w:r w:rsidRPr="009B66A4">
        <w:rPr>
          <w:color w:val="008080"/>
        </w:rPr>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wsdl:message</w:t>
      </w:r>
      <w:r w:rsidRPr="009B66A4">
        <w:t xml:space="preserve"> </w:t>
      </w:r>
      <w:r w:rsidRPr="009B66A4">
        <w:rPr>
          <w:color w:val="7F007F"/>
        </w:rPr>
        <w:t>name</w:t>
      </w:r>
      <w:r w:rsidRPr="009B66A4">
        <w:rPr>
          <w:color w:val="000000"/>
        </w:rPr>
        <w:t>=</w:t>
      </w:r>
      <w:r w:rsidRPr="009B66A4">
        <w:t>"AdvertiseFaultMessage"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wsdl:part</w:t>
      </w:r>
      <w:r w:rsidRPr="009B66A4">
        <w:t xml:space="preserve"> </w:t>
      </w:r>
      <w:r w:rsidRPr="009B66A4">
        <w:rPr>
          <w:color w:val="7F007F"/>
        </w:rPr>
        <w:t>name</w:t>
      </w:r>
      <w:r w:rsidRPr="009B66A4">
        <w:rPr>
          <w:color w:val="000000"/>
        </w:rPr>
        <w:t>=</w:t>
      </w:r>
      <w:r w:rsidRPr="009B66A4">
        <w:t xml:space="preserve">"fault" </w:t>
      </w:r>
    </w:p>
    <w:p w:rsidR="001A12A6" w:rsidRPr="009B66A4" w:rsidRDefault="001A12A6" w:rsidP="001A12A6">
      <w:pPr>
        <w:pStyle w:val="Code"/>
      </w:pPr>
      <w:r w:rsidRPr="009B66A4">
        <w:t xml:space="preserve">            </w:t>
      </w:r>
      <w:r w:rsidRPr="009B66A4">
        <w:rPr>
          <w:color w:val="7F007F"/>
        </w:rPr>
        <w:t>element</w:t>
      </w:r>
      <w:r w:rsidRPr="009B66A4">
        <w:rPr>
          <w:color w:val="000000"/>
        </w:rPr>
        <w:t>=</w:t>
      </w:r>
      <w:r w:rsidRPr="009B66A4">
        <w:t>"wsag:ContinuingFault"</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wsdl:message</w:t>
      </w:r>
      <w:r w:rsidRPr="009B66A4">
        <w:rPr>
          <w:color w:val="008080"/>
        </w:rPr>
        <w:t>&gt;</w:t>
      </w:r>
    </w:p>
    <w:p w:rsidR="001A12A6" w:rsidRPr="009B66A4" w:rsidRDefault="001A12A6" w:rsidP="001A12A6">
      <w:pPr>
        <w:pStyle w:val="Code"/>
      </w:pP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wsdl:portType</w:t>
      </w:r>
      <w:r w:rsidRPr="009B66A4">
        <w:t xml:space="preserve"> </w:t>
      </w:r>
      <w:r w:rsidRPr="009B66A4">
        <w:rPr>
          <w:color w:val="7F007F"/>
        </w:rPr>
        <w:t>name</w:t>
      </w:r>
      <w:r w:rsidRPr="009B66A4">
        <w:rPr>
          <w:color w:val="000000"/>
        </w:rPr>
        <w:t>=</w:t>
      </w:r>
      <w:r w:rsidRPr="009B66A4">
        <w:t>"Advertise"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wsdl:operation</w:t>
      </w:r>
      <w:r w:rsidRPr="009B66A4">
        <w:t xml:space="preserve"> </w:t>
      </w:r>
      <w:r w:rsidRPr="009B66A4">
        <w:rPr>
          <w:color w:val="7F007F"/>
        </w:rPr>
        <w:t>name</w:t>
      </w:r>
      <w:r w:rsidRPr="009B66A4">
        <w:rPr>
          <w:color w:val="000000"/>
        </w:rPr>
        <w:t>=</w:t>
      </w:r>
      <w:r w:rsidRPr="009B66A4">
        <w:t>"Advertise"</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wsdl:input</w:t>
      </w:r>
      <w:r w:rsidRPr="009B66A4">
        <w:t xml:space="preserve"> </w:t>
      </w:r>
    </w:p>
    <w:p w:rsidR="001A12A6" w:rsidRPr="009B66A4" w:rsidRDefault="001A12A6" w:rsidP="001A12A6">
      <w:pPr>
        <w:pStyle w:val="Code"/>
      </w:pPr>
      <w:r w:rsidRPr="009B66A4">
        <w:t xml:space="preserve">                </w:t>
      </w:r>
      <w:r w:rsidRPr="009B66A4">
        <w:rPr>
          <w:color w:val="7F007F"/>
        </w:rPr>
        <w:t>message</w:t>
      </w:r>
      <w:r w:rsidRPr="009B66A4">
        <w:rPr>
          <w:color w:val="000000"/>
        </w:rPr>
        <w:t>=</w:t>
      </w:r>
      <w:r w:rsidRPr="009B66A4">
        <w:t xml:space="preserve">"wsag-neg:AdvertiseInputMessage"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wsdl:output</w:t>
      </w:r>
      <w:r w:rsidRPr="009B66A4">
        <w:t xml:space="preserve"> </w:t>
      </w:r>
    </w:p>
    <w:p w:rsidR="001A12A6" w:rsidRPr="009B66A4" w:rsidRDefault="001A12A6" w:rsidP="001A12A6">
      <w:pPr>
        <w:pStyle w:val="Code"/>
      </w:pPr>
      <w:r w:rsidRPr="009B66A4">
        <w:t xml:space="preserve">                </w:t>
      </w:r>
      <w:r w:rsidRPr="009B66A4">
        <w:rPr>
          <w:color w:val="7F007F"/>
        </w:rPr>
        <w:t>message</w:t>
      </w:r>
      <w:r w:rsidRPr="009B66A4">
        <w:rPr>
          <w:color w:val="000000"/>
        </w:rPr>
        <w:t>=</w:t>
      </w:r>
      <w:r w:rsidRPr="009B66A4">
        <w:t xml:space="preserve">"wsag-neg:AdvertiseOuputMessage"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wsdl:fault</w:t>
      </w:r>
      <w:r w:rsidRPr="009B66A4">
        <w:t xml:space="preserve"> </w:t>
      </w:r>
      <w:r w:rsidRPr="009B66A4">
        <w:rPr>
          <w:color w:val="7F007F"/>
        </w:rPr>
        <w:t>name</w:t>
      </w:r>
      <w:r w:rsidRPr="009B66A4">
        <w:rPr>
          <w:color w:val="000000"/>
        </w:rPr>
        <w:t>=</w:t>
      </w:r>
      <w:r w:rsidRPr="009B66A4">
        <w:t>"ResourceUnknownFault"</w:t>
      </w:r>
    </w:p>
    <w:p w:rsidR="001A12A6" w:rsidRPr="009B66A4" w:rsidRDefault="001A12A6" w:rsidP="001A12A6">
      <w:pPr>
        <w:pStyle w:val="Code"/>
      </w:pPr>
      <w:r w:rsidRPr="009B66A4">
        <w:t xml:space="preserve">                </w:t>
      </w:r>
      <w:r w:rsidRPr="009B66A4">
        <w:rPr>
          <w:color w:val="7F007F"/>
        </w:rPr>
        <w:t>message</w:t>
      </w:r>
      <w:r w:rsidRPr="009B66A4">
        <w:rPr>
          <w:color w:val="000000"/>
        </w:rPr>
        <w:t>=</w:t>
      </w:r>
      <w:r w:rsidRPr="009B66A4">
        <w:t xml:space="preserve">"wsrf-rw:ResourceUnknownFault"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wsdl:fault</w:t>
      </w:r>
      <w:r w:rsidRPr="009B66A4">
        <w:t xml:space="preserve"> </w:t>
      </w:r>
      <w:r w:rsidRPr="009B66A4">
        <w:rPr>
          <w:color w:val="7F007F"/>
        </w:rPr>
        <w:t>name</w:t>
      </w:r>
      <w:r w:rsidRPr="009B66A4">
        <w:rPr>
          <w:color w:val="000000"/>
        </w:rPr>
        <w:t>=</w:t>
      </w:r>
      <w:r w:rsidRPr="009B66A4">
        <w:t>"ResourceUnavailableFault"</w:t>
      </w:r>
    </w:p>
    <w:p w:rsidR="001A12A6" w:rsidRPr="009B66A4" w:rsidRDefault="001A12A6" w:rsidP="001A12A6">
      <w:pPr>
        <w:pStyle w:val="Code"/>
      </w:pPr>
      <w:r w:rsidRPr="009B66A4">
        <w:t xml:space="preserve">                </w:t>
      </w:r>
      <w:r w:rsidRPr="009B66A4">
        <w:rPr>
          <w:color w:val="7F007F"/>
        </w:rPr>
        <w:t>message</w:t>
      </w:r>
      <w:r w:rsidRPr="009B66A4">
        <w:rPr>
          <w:color w:val="000000"/>
        </w:rPr>
        <w:t>=</w:t>
      </w:r>
      <w:r w:rsidRPr="009B66A4">
        <w:t xml:space="preserve">"wsrf-rw:ResourceUnavailableFault"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wsdl:fault</w:t>
      </w:r>
      <w:r w:rsidRPr="009B66A4">
        <w:t xml:space="preserve"> </w:t>
      </w:r>
      <w:r w:rsidRPr="009B66A4">
        <w:rPr>
          <w:color w:val="7F007F"/>
        </w:rPr>
        <w:t>name</w:t>
      </w:r>
      <w:r w:rsidRPr="009B66A4">
        <w:rPr>
          <w:color w:val="000000"/>
        </w:rPr>
        <w:t>=</w:t>
      </w:r>
      <w:r w:rsidRPr="009B66A4">
        <w:t>"Advertise"</w:t>
      </w:r>
    </w:p>
    <w:p w:rsidR="001A12A6" w:rsidRPr="009B66A4" w:rsidRDefault="001A12A6" w:rsidP="001A12A6">
      <w:pPr>
        <w:pStyle w:val="Code"/>
      </w:pPr>
      <w:r w:rsidRPr="009B66A4">
        <w:t xml:space="preserve">                </w:t>
      </w:r>
      <w:r w:rsidRPr="009B66A4">
        <w:rPr>
          <w:color w:val="7F007F"/>
        </w:rPr>
        <w:t>message</w:t>
      </w:r>
      <w:r w:rsidRPr="009B66A4">
        <w:rPr>
          <w:color w:val="000000"/>
        </w:rPr>
        <w:t>=</w:t>
      </w:r>
      <w:r w:rsidRPr="009B66A4">
        <w:t xml:space="preserve">"wsag-neg:AdvertiseFaultMessage" </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wsdl:operation</w:t>
      </w:r>
      <w:r w:rsidRPr="009B66A4">
        <w:rPr>
          <w:color w:val="008080"/>
        </w:rPr>
        <w:t>&gt;</w:t>
      </w:r>
    </w:p>
    <w:p w:rsidR="001A12A6" w:rsidRPr="009B66A4" w:rsidRDefault="001A12A6" w:rsidP="001A12A6">
      <w:pPr>
        <w:pStyle w:val="Code"/>
      </w:pPr>
      <w:r w:rsidRPr="009B66A4">
        <w:rPr>
          <w:color w:val="000000"/>
        </w:rPr>
        <w:t xml:space="preserve">    </w:t>
      </w:r>
      <w:r w:rsidRPr="009B66A4">
        <w:rPr>
          <w:color w:val="008080"/>
        </w:rPr>
        <w:t>&lt;/</w:t>
      </w:r>
      <w:r w:rsidRPr="009B66A4">
        <w:rPr>
          <w:color w:val="3F7F7F"/>
        </w:rPr>
        <w:t>wsdl:portType</w:t>
      </w:r>
      <w:r w:rsidRPr="009B66A4">
        <w:rPr>
          <w:color w:val="008080"/>
        </w:rPr>
        <w:t>&gt;</w:t>
      </w:r>
    </w:p>
    <w:p w:rsidR="001A12A6" w:rsidRPr="009B66A4" w:rsidRDefault="001A12A6" w:rsidP="001A12A6">
      <w:pPr>
        <w:pStyle w:val="Code"/>
      </w:pPr>
      <w:r w:rsidRPr="009B66A4">
        <w:rPr>
          <w:color w:val="008080"/>
        </w:rPr>
        <w:t>&lt;/</w:t>
      </w:r>
      <w:r w:rsidRPr="009B66A4">
        <w:rPr>
          <w:color w:val="3F7F7F"/>
        </w:rPr>
        <w:t>wsdl:definitions</w:t>
      </w:r>
      <w:r w:rsidRPr="009B66A4">
        <w:rPr>
          <w:color w:val="008080"/>
        </w:rPr>
        <w:t>&gt;</w:t>
      </w:r>
    </w:p>
    <w:p w:rsidR="001A12A6" w:rsidRPr="009B66A4" w:rsidRDefault="001A12A6" w:rsidP="001A12A6">
      <w:pPr>
        <w:rPr>
          <w:lang w:val="en-US"/>
        </w:rPr>
      </w:pPr>
    </w:p>
    <w:p w:rsidR="00CD5F96" w:rsidRPr="009B66A4" w:rsidRDefault="00CD5F96" w:rsidP="000C2AF0">
      <w:pPr>
        <w:pStyle w:val="berschrift1"/>
        <w:numPr>
          <w:ilvl w:val="0"/>
          <w:numId w:val="0"/>
        </w:numPr>
        <w:ind w:left="432"/>
        <w:rPr>
          <w:lang w:val="en-US"/>
        </w:rPr>
      </w:pPr>
    </w:p>
    <w:sectPr w:rsidR="00CD5F96" w:rsidRPr="009B66A4" w:rsidSect="00390437">
      <w:headerReference w:type="even" r:id="rId45"/>
      <w:headerReference w:type="default" r:id="rId46"/>
      <w:footerReference w:type="even" r:id="rId47"/>
      <w:footerReference w:type="default" r:id="rId48"/>
      <w:headerReference w:type="first" r:id="rId49"/>
      <w:footerReference w:type="first" r:id="rId50"/>
      <w:footnotePr>
        <w:pos w:val="beneathText"/>
      </w:footnotePr>
      <w:pgSz w:w="11899" w:h="16837"/>
      <w:pgMar w:top="1440" w:right="1800" w:bottom="1440" w:left="180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566" w:rsidRDefault="00475566">
      <w:r>
        <w:separator/>
      </w:r>
    </w:p>
  </w:endnote>
  <w:endnote w:type="continuationSeparator" w:id="0">
    <w:p w:rsidR="00475566" w:rsidRDefault="004755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DejaVu Sans">
    <w:charset w:val="00"/>
    <w:family w:val="auto"/>
    <w:pitch w:val="variable"/>
    <w:sig w:usb0="00000000" w:usb1="00000000" w:usb2="00000000" w:usb3="00000000" w:csb0="00000000" w:csb1="00000000"/>
  </w:font>
  <w:font w:name="Verdana">
    <w:panose1 w:val="020B0604030504040204"/>
    <w:charset w:val="00"/>
    <w:family w:val="auto"/>
    <w:pitch w:val="variable"/>
    <w:sig w:usb0="00000003" w:usb1="00000000" w:usb2="00000000" w:usb3="00000000" w:csb0="00000001" w:csb1="00000000"/>
  </w:font>
  <w:font w:name="Verdana-Italic">
    <w:altName w:val="Verdana"/>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10.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1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pPr>
      <w:pStyle w:val="Fuzeile"/>
    </w:pPr>
    <w:r>
      <w:t>graap-wg@ggf.org</w:t>
    </w:r>
    <w:r>
      <w:tab/>
    </w:r>
    <w:r>
      <w:tab/>
    </w:r>
    <w:r w:rsidR="00623DCB">
      <w:rPr>
        <w:rStyle w:val="Seitenzahl"/>
      </w:rPr>
      <w:fldChar w:fldCharType="begin"/>
    </w:r>
    <w:r>
      <w:rPr>
        <w:rStyle w:val="Seitenzahl"/>
      </w:rPr>
      <w:instrText xml:space="preserve"> PAGE </w:instrText>
    </w:r>
    <w:r w:rsidR="00623DCB">
      <w:rPr>
        <w:rStyle w:val="Seitenzahl"/>
      </w:rPr>
      <w:fldChar w:fldCharType="separate"/>
    </w:r>
    <w:r w:rsidR="009B66A4">
      <w:rPr>
        <w:rStyle w:val="Seitenzahl"/>
        <w:noProof/>
      </w:rPr>
      <w:t>31</w:t>
    </w:r>
    <w:r w:rsidR="00623DCB">
      <w:rPr>
        <w:rStyle w:val="Seitenzahl"/>
      </w:rPr>
      <w:fldChar w:fldCharType="end"/>
    </w:r>
  </w:p>
</w:ftr>
</file>

<file path=word/footer1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pPr>
      <w:pStyle w:val="Fuzeile"/>
    </w:pPr>
    <w:r>
      <w:t>graap-wg@ggf.org</w:t>
    </w:r>
    <w:r>
      <w:tab/>
    </w:r>
    <w:r w:rsidR="00623DCB">
      <w:rPr>
        <w:rStyle w:val="Seitenzahl"/>
      </w:rPr>
      <w:fldChar w:fldCharType="begin"/>
    </w:r>
    <w:r>
      <w:rPr>
        <w:rStyle w:val="Seitenzahl"/>
      </w:rPr>
      <w:instrText xml:space="preserve"> PAGE </w:instrText>
    </w:r>
    <w:r w:rsidR="00623DCB">
      <w:rPr>
        <w:rStyle w:val="Seitenzahl"/>
      </w:rPr>
      <w:fldChar w:fldCharType="separate"/>
    </w:r>
    <w:r w:rsidR="009B66A4">
      <w:rPr>
        <w:rStyle w:val="Seitenzahl"/>
        <w:noProof/>
      </w:rPr>
      <w:t>2</w:t>
    </w:r>
    <w:r w:rsidR="00623DCB">
      <w:rPr>
        <w:rStyle w:val="Seitenzahl"/>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7.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8.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9.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566" w:rsidRDefault="00475566">
      <w:r>
        <w:separator/>
      </w:r>
    </w:p>
  </w:footnote>
  <w:footnote w:type="continuationSeparator" w:id="0">
    <w:p w:rsidR="00475566" w:rsidRDefault="0047556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75566">
    <w:pPr>
      <w:pStyle w:val="Kopfzeile"/>
      <w:tabs>
        <w:tab w:val="right" w:pos="8392"/>
      </w:tabs>
      <w:rPr>
        <w:ins w:id="1" w:author="Wolfgang Ziegler" w:date="2010-08-05T18:38:00Z"/>
      </w:rPr>
    </w:pPr>
    <w:bookmarkStart w:id="2" w:name="OLE_LINK14"/>
    <w:r w:rsidRPr="008C1EEA">
      <w:t>GWD-</w:t>
    </w:r>
    <w:ins w:id="3" w:author="Wolfgang Ziegler" w:date="2010-08-05T18:50:00Z">
      <w:r>
        <w:t>R-P</w:t>
      </w:r>
    </w:ins>
    <w:del w:id="4" w:author="Wolfgang Ziegler" w:date="2010-08-05T18:49:00Z">
      <w:r w:rsidRPr="008C1EEA" w:rsidDel="00732C1D">
        <w:delText>I</w:delText>
      </w:r>
    </w:del>
    <w:r w:rsidRPr="008C1EEA">
      <w:tab/>
    </w:r>
    <w:r w:rsidRPr="008C1EEA">
      <w:tab/>
    </w:r>
    <w:ins w:id="5" w:author="Wolfgang Ziegler" w:date="2010-08-05T18:34:00Z">
      <w:r>
        <w:t>Authors:</w:t>
      </w:r>
    </w:ins>
  </w:p>
  <w:p w:rsidR="00000000" w:rsidRDefault="00475566">
    <w:pPr>
      <w:pStyle w:val="AuthorBlock"/>
      <w:numPr>
        <w:ins w:id="6" w:author="Wolfgang Ziegler" w:date="2010-08-05T18:39:00Z"/>
      </w:numPr>
      <w:tabs>
        <w:tab w:val="right" w:pos="8392"/>
      </w:tabs>
      <w:rPr>
        <w:ins w:id="7" w:author="Wolfgang Ziegler" w:date="2010-08-05T18:47:00Z"/>
      </w:rPr>
    </w:pPr>
    <w:ins w:id="8" w:author="Wolfgang Ziegler" w:date="2010-08-05T18:49:00Z">
      <w:r>
        <w:t>GRAAP-W</w:t>
      </w:r>
      <w:r w:rsidRPr="008C1EEA">
        <w:t>G</w:t>
      </w:r>
    </w:ins>
    <w:ins w:id="9" w:author="Wolfgang Ziegler" w:date="2010-08-05T18:47:00Z">
      <w:r>
        <w:tab/>
        <w:t>Oliver Waeldrich (Editor), Fraunhofer SCAI</w:t>
      </w:r>
    </w:ins>
    <w:ins w:id="10" w:author="Wolfgang Ziegler" w:date="2010-08-05T18:38:00Z">
      <w:r>
        <w:tab/>
      </w:r>
    </w:ins>
  </w:p>
  <w:p w:rsidR="00000000" w:rsidRDefault="00475566">
    <w:pPr>
      <w:pStyle w:val="AuthorBlock"/>
      <w:numPr>
        <w:ins w:id="11" w:author="Wolfgang Ziegler" w:date="2010-08-05T18:47:00Z"/>
      </w:numPr>
      <w:tabs>
        <w:tab w:val="right" w:pos="8392"/>
      </w:tabs>
      <w:rPr>
        <w:ins w:id="12" w:author="Wolfgang Ziegler" w:date="2010-08-05T18:39:00Z"/>
        <w:lang w:val="en-US"/>
      </w:rPr>
      <w:pPrChange w:id="13" w:author="Wolfgang Ziegler" w:date="2010-08-05T18:48:00Z">
        <w:pPr>
          <w:pStyle w:val="AuthorBlock"/>
        </w:pPr>
      </w:pPrChange>
    </w:pPr>
    <w:ins w:id="14" w:author="Wolfgang Ziegler" w:date="2010-08-05T18:47:00Z">
      <w:r>
        <w:rPr>
          <w:lang w:val="en-US"/>
        </w:rPr>
        <w:tab/>
      </w:r>
    </w:ins>
    <w:ins w:id="15" w:author="Wolfgang Ziegler" w:date="2010-08-05T18:39:00Z">
      <w:r w:rsidRPr="002A5BDC">
        <w:rPr>
          <w:lang w:val="en-US"/>
        </w:rPr>
        <w:t>Dominic Battré</w:t>
      </w:r>
    </w:ins>
    <w:ins w:id="16" w:author="Wolfgang Ziegler" w:date="2010-08-05T18:40:00Z">
      <w:r>
        <w:rPr>
          <w:lang w:val="en-US"/>
        </w:rPr>
        <w:t>, TU-Berlin</w:t>
      </w:r>
    </w:ins>
  </w:p>
  <w:p w:rsidR="00000000" w:rsidRDefault="00475566">
    <w:pPr>
      <w:pStyle w:val="AuthorBlock"/>
      <w:numPr>
        <w:ins w:id="17" w:author="Wolfgang Ziegler" w:date="2010-08-05T18:42:00Z"/>
      </w:numPr>
      <w:tabs>
        <w:tab w:val="right" w:pos="8392"/>
      </w:tabs>
      <w:rPr>
        <w:ins w:id="18" w:author="Wolfgang Ziegler" w:date="2010-08-05T18:42:00Z"/>
        <w:lang w:val="en-US"/>
      </w:rPr>
      <w:pPrChange w:id="19" w:author="Wolfgang Ziegler" w:date="2010-08-05T18:48:00Z">
        <w:pPr>
          <w:pStyle w:val="AuthorBlock"/>
        </w:pPr>
      </w:pPrChange>
    </w:pPr>
    <w:ins w:id="20" w:author="Wolfgang Ziegler" w:date="2010-08-05T18:34:00Z">
      <w:r>
        <w:tab/>
      </w:r>
    </w:ins>
    <w:ins w:id="21" w:author="Wolfgang Ziegler" w:date="2010-08-05T18:41:00Z">
      <w:r>
        <w:rPr>
          <w:lang w:val="en-US"/>
        </w:rPr>
        <w:t xml:space="preserve">Francis Brazier, </w:t>
      </w:r>
    </w:ins>
    <w:bookmarkStart w:id="22" w:name="OLE_LINK9"/>
    <w:ins w:id="23" w:author="Wolfgang Ziegler" w:date="2010-08-05T18:42:00Z">
      <w:r>
        <w:rPr>
          <w:lang w:val="en-US"/>
        </w:rPr>
        <w:t>Delft University of Technology</w:t>
      </w:r>
      <w:bookmarkEnd w:id="22"/>
    </w:ins>
  </w:p>
  <w:p w:rsidR="00000000" w:rsidRDefault="00475566">
    <w:pPr>
      <w:pStyle w:val="AuthorBlock"/>
      <w:numPr>
        <w:ins w:id="24" w:author="Wolfgang Ziegler" w:date="2010-08-05T18:43:00Z"/>
      </w:numPr>
      <w:tabs>
        <w:tab w:val="right" w:pos="8392"/>
      </w:tabs>
      <w:rPr>
        <w:ins w:id="25" w:author="Wolfgang Ziegler" w:date="2010-08-05T18:43:00Z"/>
        <w:lang w:val="en-US"/>
      </w:rPr>
      <w:pPrChange w:id="26" w:author="Wolfgang Ziegler" w:date="2010-08-05T18:48:00Z">
        <w:pPr>
          <w:pStyle w:val="AuthorBlock"/>
        </w:pPr>
      </w:pPrChange>
    </w:pPr>
    <w:ins w:id="27" w:author="Wolfgang Ziegler" w:date="2010-08-05T18:44:00Z">
      <w:r>
        <w:rPr>
          <w:lang w:val="en-US"/>
        </w:rPr>
        <w:tab/>
      </w:r>
    </w:ins>
    <w:ins w:id="28" w:author="Wolfgang Ziegler" w:date="2010-08-05T18:43:00Z">
      <w:r>
        <w:rPr>
          <w:lang w:val="en-US"/>
        </w:rPr>
        <w:t xml:space="preserve">Kassidy Clark, </w:t>
      </w:r>
      <w:bookmarkStart w:id="29" w:name="OLE_LINK11"/>
      <w:r>
        <w:rPr>
          <w:lang w:val="en-US"/>
        </w:rPr>
        <w:t>Delft University of Technology</w:t>
      </w:r>
      <w:bookmarkEnd w:id="29"/>
    </w:ins>
  </w:p>
  <w:p w:rsidR="00000000" w:rsidRDefault="00475566">
    <w:pPr>
      <w:pStyle w:val="AuthorBlock"/>
      <w:keepNext/>
      <w:widowControl/>
      <w:numPr>
        <w:ins w:id="30" w:author="Wolfgang Ziegler" w:date="2010-08-05T18:44:00Z"/>
      </w:numPr>
      <w:tabs>
        <w:tab w:val="right" w:pos="8392"/>
      </w:tabs>
      <w:rPr>
        <w:ins w:id="31" w:author="Wolfgang Ziegler" w:date="2010-08-05T18:44:00Z"/>
        <w:lang w:val="en-US"/>
      </w:rPr>
      <w:pPrChange w:id="32" w:author="Wolfgang Ziegler" w:date="2010-08-05T18:48:00Z">
        <w:pPr>
          <w:pStyle w:val="AuthorBlock"/>
          <w:keepNext/>
          <w:widowControl/>
        </w:pPr>
      </w:pPrChange>
    </w:pPr>
    <w:ins w:id="33" w:author="Wolfgang Ziegler" w:date="2010-08-05T18:48:00Z">
      <w:r>
        <w:rPr>
          <w:lang w:val="en-US"/>
        </w:rPr>
        <w:tab/>
      </w:r>
    </w:ins>
    <w:ins w:id="34" w:author="Wolfgang Ziegler" w:date="2010-08-05T18:44:00Z">
      <w:r>
        <w:rPr>
          <w:lang w:val="en-US"/>
        </w:rPr>
        <w:t>Michel Oey</w:t>
      </w:r>
    </w:ins>
    <w:ins w:id="35" w:author="Wolfgang Ziegler" w:date="2010-08-05T18:45:00Z">
      <w:r>
        <w:rPr>
          <w:lang w:val="en-US"/>
        </w:rPr>
        <w:t>, Delft University of Technology</w:t>
      </w:r>
    </w:ins>
  </w:p>
  <w:p w:rsidR="00000000" w:rsidRDefault="00475566">
    <w:pPr>
      <w:pStyle w:val="AuthorBlock"/>
      <w:numPr>
        <w:ins w:id="36" w:author="Wolfgang Ziegler" w:date="2010-08-05T18:41:00Z"/>
      </w:numPr>
      <w:tabs>
        <w:tab w:val="right" w:pos="8392"/>
      </w:tabs>
      <w:rPr>
        <w:ins w:id="37" w:author="Wolfgang Ziegler" w:date="2010-08-05T18:41:00Z"/>
        <w:lang w:val="en-US"/>
      </w:rPr>
      <w:pPrChange w:id="38" w:author="Wolfgang Ziegler" w:date="2010-08-05T18:48:00Z">
        <w:pPr>
          <w:pStyle w:val="AuthorBlock"/>
        </w:pPr>
      </w:pPrChange>
    </w:pPr>
    <w:ins w:id="39" w:author="Wolfgang Ziegler" w:date="2010-08-05T18:48:00Z">
      <w:r>
        <w:rPr>
          <w:lang w:val="en-US"/>
        </w:rPr>
        <w:tab/>
      </w:r>
    </w:ins>
    <w:ins w:id="40" w:author="Wolfgang Ziegler" w:date="2010-08-05T18:45:00Z">
      <w:r>
        <w:rPr>
          <w:lang w:val="en-US"/>
        </w:rPr>
        <w:t xml:space="preserve">Alexander Papaspyrou, </w:t>
      </w:r>
    </w:ins>
    <w:ins w:id="41" w:author="Wolfgang Ziegler" w:date="2010-08-05T18:46:00Z">
      <w:r w:rsidRPr="002A5BDC">
        <w:rPr>
          <w:lang w:val="en-US"/>
        </w:rPr>
        <w:t>Dortmund University of Technology</w:t>
      </w:r>
    </w:ins>
  </w:p>
  <w:p w:rsidR="00000000" w:rsidRDefault="00475566">
    <w:pPr>
      <w:pStyle w:val="Kopfzeile"/>
      <w:numPr>
        <w:ins w:id="42" w:author="Wolfgang Ziegler" w:date="2010-08-05T18:38:00Z"/>
      </w:numPr>
      <w:tabs>
        <w:tab w:val="clear" w:pos="4253"/>
        <w:tab w:val="clear" w:pos="8505"/>
        <w:tab w:val="right" w:pos="8392"/>
      </w:tabs>
      <w:rPr>
        <w:ins w:id="43" w:author="Wolfgang Ziegler" w:date="2010-08-05T18:35:00Z"/>
        <w:rPrChange w:id="44" w:author="Wolfgang Ziegler" w:date="2010-08-05T18:38:00Z">
          <w:rPr>
            <w:ins w:id="45" w:author="Wolfgang Ziegler" w:date="2010-08-05T18:35:00Z"/>
            <w:lang w:val="en-US"/>
          </w:rPr>
        </w:rPrChange>
      </w:rPr>
      <w:pPrChange w:id="46" w:author="Wolfgang Ziegler" w:date="2010-08-05T18:49:00Z">
        <w:pPr>
          <w:pStyle w:val="AuthorBlock"/>
        </w:pPr>
      </w:pPrChange>
    </w:pPr>
    <w:ins w:id="47" w:author="Wolfgang Ziegler" w:date="2010-08-05T18:48:00Z">
      <w:r>
        <w:rPr>
          <w:lang w:val="en-US"/>
        </w:rPr>
        <w:tab/>
      </w:r>
    </w:ins>
    <w:ins w:id="48" w:author="Wolfgang Ziegler" w:date="2010-08-05T18:46:00Z">
      <w:r>
        <w:rPr>
          <w:lang w:val="en-US"/>
        </w:rPr>
        <w:t xml:space="preserve">Philipp Wieder, </w:t>
      </w:r>
    </w:ins>
    <w:ins w:id="49" w:author="Wolfgang Ziegler" w:date="2010-08-05T18:47:00Z">
      <w:r w:rsidRPr="002A5BDC">
        <w:rPr>
          <w:lang w:val="en-US"/>
        </w:rPr>
        <w:t>Dortmund University of Technology</w:t>
      </w:r>
    </w:ins>
    <w:ins w:id="50" w:author="Wolfgang Ziegler" w:date="2010-08-05T18:36:00Z">
      <w:r>
        <w:rPr>
          <w:lang w:val="en-US"/>
        </w:rPr>
        <w:tab/>
      </w:r>
    </w:ins>
  </w:p>
  <w:p w:rsidR="00000000" w:rsidRDefault="00475566">
    <w:pPr>
      <w:pStyle w:val="Kopfzeile"/>
      <w:numPr>
        <w:ins w:id="51" w:author="Wolfgang Ziegler" w:date="2010-08-05T18:33:00Z"/>
      </w:numPr>
      <w:tabs>
        <w:tab w:val="clear" w:pos="4253"/>
        <w:tab w:val="clear" w:pos="8505"/>
        <w:tab w:val="right" w:pos="8392"/>
      </w:tabs>
      <w:pPrChange w:id="52" w:author="Wolfgang Ziegler" w:date="2010-08-05T18:49:00Z">
        <w:pPr>
          <w:pStyle w:val="Kopfzeile"/>
        </w:pPr>
      </w:pPrChange>
    </w:pPr>
    <w:bookmarkStart w:id="53" w:name="OLE_LINK13"/>
    <w:ins w:id="54" w:author="Wolfgang Ziegler" w:date="2010-08-05T18:48:00Z">
      <w:r>
        <w:tab/>
      </w:r>
    </w:ins>
    <w:del w:id="55" w:author="Wolfgang Ziegler" w:date="2010-08-05T18:47:00Z">
      <w:r w:rsidDel="00732C1D">
        <w:delText>Oliver Waeldrich</w:delText>
      </w:r>
    </w:del>
    <w:ins w:id="56" w:author="Wolfgang Ziegler" w:date="2010-08-05T18:47:00Z">
      <w:r>
        <w:t>Wolfgang Ziegler</w:t>
      </w:r>
    </w:ins>
    <w:ins w:id="57" w:author="Wolfgang Ziegler" w:date="2010-08-05T18:40:00Z">
      <w:r>
        <w:t>,</w:t>
      </w:r>
    </w:ins>
    <w:del w:id="58" w:author="Wolfgang Ziegler" w:date="2010-08-05T18:48:00Z">
      <w:r w:rsidRPr="008C1EEA" w:rsidDel="00732C1D">
        <w:tab/>
      </w:r>
    </w:del>
    <w:ins w:id="59" w:author="Wolfgang Ziegler" w:date="2010-08-05T18:48:00Z">
      <w:r>
        <w:t xml:space="preserve"> </w:t>
      </w:r>
    </w:ins>
    <w:ins w:id="60" w:author="Wolfgang Ziegler" w:date="2010-08-05T18:40:00Z">
      <w:r>
        <w:t>Fraunhofer SCAI</w:t>
      </w:r>
    </w:ins>
    <w:bookmarkEnd w:id="53"/>
  </w:p>
  <w:p w:rsidR="00000000" w:rsidRDefault="00475566">
    <w:pPr>
      <w:pStyle w:val="Kopfzeile"/>
      <w:tabs>
        <w:tab w:val="right" w:pos="8392"/>
      </w:tabs>
      <w:rPr>
        <w:ins w:id="61" w:author="Wolfgang Ziegler" w:date="2010-08-05T18:32:00Z"/>
      </w:rPr>
      <w:pPrChange w:id="62" w:author="Wolfgang Ziegler" w:date="2010-08-05T18:39:00Z">
        <w:pPr>
          <w:pStyle w:val="Kopfzeile"/>
        </w:pPr>
      </w:pPrChange>
    </w:pPr>
    <w:del w:id="63" w:author="Wolfgang Ziegler" w:date="2010-08-05T18:49:00Z">
      <w:r w:rsidDel="00732C1D">
        <w:delText>GRAAP-W</w:delText>
      </w:r>
      <w:r w:rsidRPr="008C1EEA" w:rsidDel="00732C1D">
        <w:delText xml:space="preserve">G </w:delText>
      </w:r>
    </w:del>
    <w:r w:rsidRPr="008C1EEA">
      <w:tab/>
    </w:r>
    <w:r w:rsidRPr="008C1EEA">
      <w:tab/>
      <w:t xml:space="preserve"> </w:t>
    </w:r>
    <w:del w:id="64" w:author="Wolfgang Ziegler" w:date="2010-08-05T18:40:00Z">
      <w:r w:rsidRPr="008C1EEA" w:rsidDel="006A3A2C">
        <w:delText>(Editor)</w:delText>
      </w:r>
    </w:del>
  </w:p>
  <w:p w:rsidR="00475566" w:rsidRPr="008C1EEA" w:rsidRDefault="00475566">
    <w:pPr>
      <w:pStyle w:val="Kopfzeile"/>
      <w:numPr>
        <w:ins w:id="65" w:author="Wolfgang Ziegler" w:date="2010-08-05T18:32:00Z"/>
      </w:numPr>
    </w:pPr>
  </w:p>
  <w:p w:rsidR="00475566" w:rsidRPr="008C1EEA" w:rsidRDefault="00475566">
    <w:pPr>
      <w:pStyle w:val="Kopfzeile"/>
    </w:pPr>
    <w:r w:rsidRPr="008C1EEA">
      <w:tab/>
    </w:r>
  </w:p>
  <w:p w:rsidR="00475566" w:rsidRPr="008C1EEA" w:rsidRDefault="00475566">
    <w:pPr>
      <w:pStyle w:val="Kopfzeile"/>
      <w:jc w:val="right"/>
    </w:pPr>
  </w:p>
  <w:p w:rsidR="00475566" w:rsidRPr="008C1EEA" w:rsidRDefault="00475566">
    <w:pPr>
      <w:pStyle w:val="Kopfzeile"/>
      <w:jc w:val="right"/>
    </w:pPr>
    <w:del w:id="66" w:author="Wolfgang Ziegler" w:date="2010-08-05T18:51:00Z">
      <w:r w:rsidDel="00732C1D">
        <w:delText>March 07</w:delText>
      </w:r>
    </w:del>
    <w:ins w:id="67" w:author="Wolfgang Ziegler" w:date="2010-08-05T18:51:00Z">
      <w:r>
        <w:t xml:space="preserve">August </w:t>
      </w:r>
    </w:ins>
    <w:ins w:id="68" w:author="Wolfgang Ziegler" w:date="2010-08-05T18:52:00Z">
      <w:r>
        <w:t>0</w:t>
      </w:r>
    </w:ins>
    <w:ins w:id="69" w:author="Wolfgang Ziegler" w:date="2010-08-05T18:51:00Z">
      <w:r>
        <w:t>5</w:t>
      </w:r>
    </w:ins>
    <w:r>
      <w:t>, 2010</w:t>
    </w:r>
  </w:p>
  <w:bookmarkEnd w:id="2"/>
</w:hdr>
</file>

<file path=word/header10.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1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1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rsidP="00020765">
    <w:pPr>
      <w:pStyle w:val="Kopfzeile"/>
      <w:jc w:val="right"/>
    </w:pPr>
    <w:r w:rsidRPr="008C1EEA">
      <w:t>GWD-</w:t>
    </w:r>
    <w:ins w:id="271" w:author="Wolfgang Ziegler" w:date="2010-08-05T18:52:00Z">
      <w:r>
        <w:t>R-P</w:t>
      </w:r>
    </w:ins>
    <w:del w:id="272" w:author="Wolfgang Ziegler" w:date="2010-08-05T18:52:00Z">
      <w:r w:rsidRPr="008C1EEA" w:rsidDel="00475566">
        <w:delText>I</w:delText>
      </w:r>
    </w:del>
    <w:r>
      <w:tab/>
    </w:r>
    <w:r>
      <w:tab/>
    </w:r>
    <w:del w:id="273" w:author="Wolfgang Ziegler" w:date="2010-08-05T18:52:00Z">
      <w:r w:rsidDel="00475566">
        <w:delText xml:space="preserve">March </w:delText>
      </w:r>
    </w:del>
    <w:ins w:id="274" w:author="Wolfgang Ziegler" w:date="2010-08-05T18:52:00Z">
      <w:r>
        <w:t xml:space="preserve">August </w:t>
      </w:r>
    </w:ins>
    <w:r>
      <w:t>0</w:t>
    </w:r>
    <w:ins w:id="275" w:author="Wolfgang Ziegler" w:date="2010-08-05T18:52:00Z">
      <w:r>
        <w:t>5</w:t>
      </w:r>
    </w:ins>
    <w:del w:id="276" w:author="Wolfgang Ziegler" w:date="2010-08-05T18:52:00Z">
      <w:r w:rsidDel="00475566">
        <w:delText>9</w:delText>
      </w:r>
    </w:del>
    <w:r>
      <w:t>, 2010</w:t>
    </w:r>
  </w:p>
  <w:p w:rsidR="00475566" w:rsidRDefault="00475566" w:rsidP="009941D2">
    <w:pPr>
      <w:pStyle w:val="Kopfzeile"/>
    </w:pPr>
    <w:r>
      <w:t>GRAAP-WG</w:t>
    </w:r>
  </w:p>
</w:hdr>
</file>

<file path=word/header1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rsidP="00475566">
    <w:pPr>
      <w:pStyle w:val="Kopfzeile"/>
      <w:numPr>
        <w:ins w:id="70" w:author="Wolfgang Ziegler" w:date="2010-08-05T18:51:00Z"/>
      </w:numPr>
      <w:tabs>
        <w:tab w:val="right" w:pos="8392"/>
      </w:tabs>
      <w:rPr>
        <w:ins w:id="71" w:author="Wolfgang Ziegler" w:date="2010-08-05T18:51:00Z"/>
      </w:rPr>
    </w:pPr>
    <w:ins w:id="72" w:author="Wolfgang Ziegler" w:date="2010-08-05T18:51:00Z">
      <w:r w:rsidRPr="008C1EEA">
        <w:t>GWD-</w:t>
      </w:r>
      <w:r>
        <w:t>R-P</w:t>
      </w:r>
      <w:r w:rsidRPr="008C1EEA">
        <w:tab/>
      </w:r>
      <w:r w:rsidRPr="008C1EEA">
        <w:tab/>
      </w:r>
      <w:r>
        <w:t>Authors:</w:t>
      </w:r>
    </w:ins>
  </w:p>
  <w:p w:rsidR="00475566" w:rsidRDefault="00475566" w:rsidP="00475566">
    <w:pPr>
      <w:pStyle w:val="AuthorBlock"/>
      <w:numPr>
        <w:ins w:id="73" w:author="Wolfgang Ziegler" w:date="2010-08-05T18:51:00Z"/>
      </w:numPr>
      <w:tabs>
        <w:tab w:val="right" w:pos="8392"/>
      </w:tabs>
      <w:rPr>
        <w:ins w:id="74" w:author="Wolfgang Ziegler" w:date="2010-08-05T18:51:00Z"/>
      </w:rPr>
    </w:pPr>
    <w:ins w:id="75" w:author="Wolfgang Ziegler" w:date="2010-08-05T18:51:00Z">
      <w:r>
        <w:t>GRAAP-W</w:t>
      </w:r>
      <w:r w:rsidRPr="008C1EEA">
        <w:t>G</w:t>
      </w:r>
      <w:r>
        <w:tab/>
        <w:t>Oliver Waeldrich (Editor), Fraunhofer SCAI</w:t>
      </w:r>
      <w:r>
        <w:tab/>
      </w:r>
    </w:ins>
  </w:p>
  <w:p w:rsidR="00475566" w:rsidRPr="002A5BDC" w:rsidRDefault="00475566" w:rsidP="00475566">
    <w:pPr>
      <w:pStyle w:val="AuthorBlock"/>
      <w:numPr>
        <w:ins w:id="76" w:author="Wolfgang Ziegler" w:date="2010-08-05T18:51:00Z"/>
      </w:numPr>
      <w:tabs>
        <w:tab w:val="right" w:pos="8392"/>
      </w:tabs>
      <w:rPr>
        <w:ins w:id="77" w:author="Wolfgang Ziegler" w:date="2010-08-05T18:51:00Z"/>
        <w:lang w:val="en-US"/>
      </w:rPr>
    </w:pPr>
    <w:ins w:id="78" w:author="Wolfgang Ziegler" w:date="2010-08-05T18:51:00Z">
      <w:r>
        <w:rPr>
          <w:lang w:val="en-US"/>
        </w:rPr>
        <w:tab/>
      </w:r>
      <w:r w:rsidRPr="002A5BDC">
        <w:rPr>
          <w:lang w:val="en-US"/>
        </w:rPr>
        <w:t>Dominic Battré</w:t>
      </w:r>
      <w:r>
        <w:rPr>
          <w:lang w:val="en-US"/>
        </w:rPr>
        <w:t>, TU-Berlin</w:t>
      </w:r>
    </w:ins>
  </w:p>
  <w:p w:rsidR="00475566" w:rsidRDefault="00475566" w:rsidP="00475566">
    <w:pPr>
      <w:pStyle w:val="AuthorBlock"/>
      <w:numPr>
        <w:ins w:id="79" w:author="Wolfgang Ziegler" w:date="2010-08-05T18:51:00Z"/>
      </w:numPr>
      <w:tabs>
        <w:tab w:val="right" w:pos="8392"/>
      </w:tabs>
      <w:rPr>
        <w:ins w:id="80" w:author="Wolfgang Ziegler" w:date="2010-08-05T18:51:00Z"/>
        <w:lang w:val="en-US"/>
      </w:rPr>
    </w:pPr>
    <w:ins w:id="81" w:author="Wolfgang Ziegler" w:date="2010-08-05T18:51:00Z">
      <w:r>
        <w:tab/>
      </w:r>
      <w:r>
        <w:rPr>
          <w:lang w:val="en-US"/>
        </w:rPr>
        <w:t>Francis Brazier, Delft University of Technology</w:t>
      </w:r>
    </w:ins>
  </w:p>
  <w:p w:rsidR="00475566" w:rsidRDefault="00475566" w:rsidP="00475566">
    <w:pPr>
      <w:pStyle w:val="AuthorBlock"/>
      <w:numPr>
        <w:ins w:id="82" w:author="Wolfgang Ziegler" w:date="2010-08-05T18:51:00Z"/>
      </w:numPr>
      <w:tabs>
        <w:tab w:val="right" w:pos="8392"/>
      </w:tabs>
      <w:rPr>
        <w:ins w:id="83" w:author="Wolfgang Ziegler" w:date="2010-08-05T18:51:00Z"/>
        <w:lang w:val="en-US"/>
      </w:rPr>
    </w:pPr>
    <w:ins w:id="84" w:author="Wolfgang Ziegler" w:date="2010-08-05T18:51:00Z">
      <w:r>
        <w:rPr>
          <w:lang w:val="en-US"/>
        </w:rPr>
        <w:tab/>
        <w:t>Kassidy Clark, Delft University of Technology</w:t>
      </w:r>
    </w:ins>
  </w:p>
  <w:p w:rsidR="00475566" w:rsidRDefault="00475566" w:rsidP="00475566">
    <w:pPr>
      <w:pStyle w:val="AuthorBlock"/>
      <w:keepNext/>
      <w:widowControl/>
      <w:numPr>
        <w:ins w:id="85" w:author="Wolfgang Ziegler" w:date="2010-08-05T18:51:00Z"/>
      </w:numPr>
      <w:tabs>
        <w:tab w:val="right" w:pos="8392"/>
      </w:tabs>
      <w:rPr>
        <w:ins w:id="86" w:author="Wolfgang Ziegler" w:date="2010-08-05T18:51:00Z"/>
        <w:lang w:val="en-US"/>
      </w:rPr>
    </w:pPr>
    <w:ins w:id="87" w:author="Wolfgang Ziegler" w:date="2010-08-05T18:51:00Z">
      <w:r>
        <w:rPr>
          <w:lang w:val="en-US"/>
        </w:rPr>
        <w:tab/>
        <w:t>Michel Oey, Delft University of Technology</w:t>
      </w:r>
    </w:ins>
  </w:p>
  <w:p w:rsidR="00475566" w:rsidRDefault="00475566" w:rsidP="00475566">
    <w:pPr>
      <w:pStyle w:val="AuthorBlock"/>
      <w:numPr>
        <w:ins w:id="88" w:author="Wolfgang Ziegler" w:date="2010-08-05T18:51:00Z"/>
      </w:numPr>
      <w:tabs>
        <w:tab w:val="right" w:pos="8392"/>
      </w:tabs>
      <w:rPr>
        <w:ins w:id="89" w:author="Wolfgang Ziegler" w:date="2010-08-05T18:51:00Z"/>
        <w:lang w:val="en-US"/>
      </w:rPr>
    </w:pPr>
    <w:ins w:id="90" w:author="Wolfgang Ziegler" w:date="2010-08-05T18:51:00Z">
      <w:r>
        <w:rPr>
          <w:lang w:val="en-US"/>
        </w:rPr>
        <w:tab/>
        <w:t xml:space="preserve">Alexander Papaspyrou, </w:t>
      </w:r>
      <w:r w:rsidRPr="002A5BDC">
        <w:rPr>
          <w:lang w:val="en-US"/>
        </w:rPr>
        <w:t>Dortmund University of Technology</w:t>
      </w:r>
    </w:ins>
  </w:p>
  <w:p w:rsidR="00475566" w:rsidRPr="006A3A2C" w:rsidRDefault="00475566" w:rsidP="00475566">
    <w:pPr>
      <w:pStyle w:val="Kopfzeile"/>
      <w:numPr>
        <w:ins w:id="91" w:author="Wolfgang Ziegler" w:date="2010-08-05T18:51:00Z"/>
      </w:numPr>
      <w:tabs>
        <w:tab w:val="clear" w:pos="4253"/>
        <w:tab w:val="clear" w:pos="8505"/>
        <w:tab w:val="right" w:pos="8392"/>
      </w:tabs>
      <w:rPr>
        <w:ins w:id="92" w:author="Wolfgang Ziegler" w:date="2010-08-05T18:51:00Z"/>
      </w:rPr>
    </w:pPr>
    <w:ins w:id="93" w:author="Wolfgang Ziegler" w:date="2010-08-05T18:51:00Z">
      <w:r>
        <w:rPr>
          <w:lang w:val="en-US"/>
        </w:rPr>
        <w:tab/>
        <w:t xml:space="preserve">Philipp Wieder, </w:t>
      </w:r>
      <w:r w:rsidRPr="002A5BDC">
        <w:rPr>
          <w:lang w:val="en-US"/>
        </w:rPr>
        <w:t>Dortmund University of Technology</w:t>
      </w:r>
      <w:r>
        <w:rPr>
          <w:lang w:val="en-US"/>
        </w:rPr>
        <w:tab/>
      </w:r>
    </w:ins>
  </w:p>
  <w:p w:rsidR="00475566" w:rsidRPr="008C1EEA" w:rsidRDefault="00475566" w:rsidP="00475566">
    <w:pPr>
      <w:pStyle w:val="Kopfzeile"/>
      <w:numPr>
        <w:ins w:id="94" w:author="Wolfgang Ziegler" w:date="2010-08-05T18:51:00Z"/>
      </w:numPr>
      <w:tabs>
        <w:tab w:val="clear" w:pos="4253"/>
        <w:tab w:val="clear" w:pos="8505"/>
        <w:tab w:val="right" w:pos="8392"/>
      </w:tabs>
      <w:rPr>
        <w:ins w:id="95" w:author="Wolfgang Ziegler" w:date="2010-08-05T18:51:00Z"/>
      </w:rPr>
    </w:pPr>
    <w:ins w:id="96" w:author="Wolfgang Ziegler" w:date="2010-08-05T18:51:00Z">
      <w:r>
        <w:tab/>
        <w:t>Wolfgang Ziegler, Fraunhofer SCAI</w:t>
      </w:r>
    </w:ins>
  </w:p>
  <w:p w:rsidR="00475566" w:rsidRDefault="00475566" w:rsidP="00475566">
    <w:pPr>
      <w:pStyle w:val="Kopfzeile"/>
      <w:numPr>
        <w:ins w:id="97" w:author="Wolfgang Ziegler" w:date="2010-08-05T18:51:00Z"/>
      </w:numPr>
      <w:tabs>
        <w:tab w:val="right" w:pos="8392"/>
      </w:tabs>
      <w:rPr>
        <w:ins w:id="98" w:author="Wolfgang Ziegler" w:date="2010-08-05T18:51:00Z"/>
      </w:rPr>
    </w:pPr>
    <w:ins w:id="99" w:author="Wolfgang Ziegler" w:date="2010-08-05T18:51:00Z">
      <w:r w:rsidRPr="008C1EEA">
        <w:tab/>
      </w:r>
      <w:r w:rsidRPr="008C1EEA">
        <w:tab/>
        <w:t xml:space="preserve"> </w:t>
      </w:r>
    </w:ins>
  </w:p>
  <w:p w:rsidR="00475566" w:rsidRPr="008C1EEA" w:rsidRDefault="00475566" w:rsidP="00475566">
    <w:pPr>
      <w:pStyle w:val="Kopfzeile"/>
      <w:numPr>
        <w:ins w:id="100" w:author="Wolfgang Ziegler" w:date="2010-08-05T18:51:00Z"/>
      </w:numPr>
      <w:rPr>
        <w:ins w:id="101" w:author="Wolfgang Ziegler" w:date="2010-08-05T18:51:00Z"/>
      </w:rPr>
    </w:pPr>
  </w:p>
  <w:p w:rsidR="00475566" w:rsidRPr="008C1EEA" w:rsidRDefault="00475566" w:rsidP="00475566">
    <w:pPr>
      <w:pStyle w:val="Kopfzeile"/>
      <w:numPr>
        <w:ins w:id="102" w:author="Wolfgang Ziegler" w:date="2010-08-05T18:51:00Z"/>
      </w:numPr>
      <w:rPr>
        <w:ins w:id="103" w:author="Wolfgang Ziegler" w:date="2010-08-05T18:51:00Z"/>
      </w:rPr>
    </w:pPr>
    <w:ins w:id="104" w:author="Wolfgang Ziegler" w:date="2010-08-05T18:51:00Z">
      <w:r w:rsidRPr="008C1EEA">
        <w:tab/>
      </w:r>
    </w:ins>
  </w:p>
  <w:p w:rsidR="00475566" w:rsidRPr="008C1EEA" w:rsidRDefault="00475566" w:rsidP="00475566">
    <w:pPr>
      <w:pStyle w:val="Kopfzeile"/>
      <w:numPr>
        <w:ins w:id="105" w:author="Wolfgang Ziegler" w:date="2010-08-05T18:51:00Z"/>
      </w:numPr>
      <w:jc w:val="right"/>
      <w:rPr>
        <w:ins w:id="106" w:author="Wolfgang Ziegler" w:date="2010-08-05T18:51:00Z"/>
      </w:rPr>
    </w:pPr>
  </w:p>
  <w:p w:rsidR="00475566" w:rsidRPr="008C1EEA" w:rsidRDefault="00475566" w:rsidP="00475566">
    <w:pPr>
      <w:pStyle w:val="Kopfzeile"/>
      <w:numPr>
        <w:ins w:id="107" w:author="Wolfgang Ziegler" w:date="2010-08-05T18:51:00Z"/>
      </w:numPr>
      <w:jc w:val="right"/>
      <w:rPr>
        <w:ins w:id="108" w:author="Wolfgang Ziegler" w:date="2010-08-05T18:51:00Z"/>
      </w:rPr>
    </w:pPr>
    <w:ins w:id="109" w:author="Wolfgang Ziegler" w:date="2010-08-05T18:51:00Z">
      <w:r>
        <w:t>August</w:t>
      </w:r>
    </w:ins>
    <w:ins w:id="110" w:author="Wolfgang Ziegler" w:date="2010-08-05T18:53:00Z">
      <w:r w:rsidR="00BE3D59">
        <w:t xml:space="preserve"> 0</w:t>
      </w:r>
    </w:ins>
    <w:ins w:id="111" w:author="Wolfgang Ziegler" w:date="2010-08-05T18:51:00Z">
      <w:r>
        <w:t>5, 2010</w:t>
      </w:r>
    </w:ins>
  </w:p>
  <w:p w:rsidR="00475566" w:rsidDel="00475566" w:rsidRDefault="00475566">
    <w:pPr>
      <w:pStyle w:val="Kopfzeile"/>
      <w:rPr>
        <w:del w:id="112" w:author="Wolfgang Ziegler" w:date="2010-08-05T18:51:00Z"/>
      </w:rPr>
    </w:pPr>
    <w:del w:id="113" w:author="Wolfgang Ziegler" w:date="2010-08-05T18:51:00Z">
      <w:r w:rsidDel="00475566">
        <w:delText>GWD-I</w:delText>
      </w:r>
      <w:r w:rsidDel="00475566">
        <w:tab/>
      </w:r>
      <w:r w:rsidDel="00475566">
        <w:tab/>
        <w:delText>Oliver Waeldrich</w:delText>
      </w:r>
    </w:del>
  </w:p>
  <w:p w:rsidR="00475566" w:rsidRPr="00020765" w:rsidDel="00475566" w:rsidRDefault="00475566">
    <w:pPr>
      <w:pStyle w:val="Kopfzeile"/>
      <w:rPr>
        <w:del w:id="114" w:author="Wolfgang Ziegler" w:date="2010-08-05T18:51:00Z"/>
        <w:lang w:val="en-US"/>
      </w:rPr>
    </w:pPr>
    <w:del w:id="115" w:author="Wolfgang Ziegler" w:date="2010-08-05T18:51:00Z">
      <w:r w:rsidRPr="00020765" w:rsidDel="00475566">
        <w:rPr>
          <w:lang w:val="en-US"/>
        </w:rPr>
        <w:delText xml:space="preserve">GRAAP-RG </w:delText>
      </w:r>
      <w:r w:rsidRPr="00020765" w:rsidDel="00475566">
        <w:rPr>
          <w:lang w:val="en-US"/>
        </w:rPr>
        <w:tab/>
      </w:r>
      <w:r w:rsidRPr="00020765" w:rsidDel="00475566">
        <w:rPr>
          <w:lang w:val="en-US"/>
        </w:rPr>
        <w:tab/>
        <w:delText>(Editor)</w:delText>
      </w:r>
    </w:del>
  </w:p>
  <w:p w:rsidR="00475566" w:rsidRPr="00020765" w:rsidDel="00475566" w:rsidRDefault="00475566">
    <w:pPr>
      <w:pStyle w:val="Kopfzeile"/>
      <w:jc w:val="right"/>
      <w:rPr>
        <w:del w:id="116" w:author="Wolfgang Ziegler" w:date="2010-08-05T18:51:00Z"/>
        <w:lang w:val="en-US"/>
      </w:rPr>
    </w:pPr>
  </w:p>
  <w:p w:rsidR="00475566" w:rsidRDefault="00475566">
    <w:pPr>
      <w:pStyle w:val="Kopfzeile"/>
      <w:jc w:val="right"/>
    </w:pPr>
    <w:del w:id="117" w:author="Wolfgang Ziegler" w:date="2010-08-05T18:51:00Z">
      <w:r w:rsidDel="00475566">
        <w:delText>March 09, 2010</w:delText>
      </w:r>
    </w:del>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6.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7.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8.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9.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pt;height:16pt" o:bullet="t" filled="t">
        <v:fill color2="black"/>
        <v:imagedata r:id="rId1" o:title=""/>
      </v:shape>
    </w:pict>
  </w:numPicBullet>
  <w:abstractNum w:abstractNumId="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b/>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decimal"/>
      <w:lvlText w:val="%1."/>
      <w:lvlJc w:val="left"/>
      <w:pPr>
        <w:tabs>
          <w:tab w:val="num" w:pos="1800"/>
        </w:tabs>
        <w:ind w:left="1800" w:hanging="360"/>
      </w:pPr>
    </w:lvl>
  </w:abstractNum>
  <w:abstractNum w:abstractNumId="2">
    <w:nsid w:val="00000003"/>
    <w:multiLevelType w:val="singleLevel"/>
    <w:tmpl w:val="00000003"/>
    <w:name w:val="WW8Num2"/>
    <w:lvl w:ilvl="0">
      <w:start w:val="1"/>
      <w:numFmt w:val="decimal"/>
      <w:lvlText w:val="%1."/>
      <w:lvlJc w:val="left"/>
      <w:pPr>
        <w:tabs>
          <w:tab w:val="num" w:pos="1440"/>
        </w:tabs>
        <w:ind w:left="1440" w:hanging="360"/>
      </w:pPr>
    </w:lvl>
  </w:abstractNum>
  <w:abstractNum w:abstractNumId="3">
    <w:nsid w:val="00000004"/>
    <w:multiLevelType w:val="singleLevel"/>
    <w:tmpl w:val="00000004"/>
    <w:name w:val="WW8Num3"/>
    <w:lvl w:ilvl="0">
      <w:start w:val="1"/>
      <w:numFmt w:val="decimal"/>
      <w:lvlText w:val="%1."/>
      <w:lvlJc w:val="left"/>
      <w:pPr>
        <w:tabs>
          <w:tab w:val="num" w:pos="1080"/>
        </w:tabs>
        <w:ind w:left="108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lvl>
  </w:abstractNum>
  <w:abstractNum w:abstractNumId="5">
    <w:nsid w:val="00000006"/>
    <w:multiLevelType w:val="singleLevel"/>
    <w:tmpl w:val="00000006"/>
    <w:name w:val="WW8Num5"/>
    <w:lvl w:ilvl="0">
      <w:start w:val="1"/>
      <w:numFmt w:val="bullet"/>
      <w:lvlText w:val=""/>
      <w:lvlJc w:val="left"/>
      <w:pPr>
        <w:tabs>
          <w:tab w:val="num" w:pos="1800"/>
        </w:tabs>
        <w:ind w:left="1800" w:hanging="360"/>
      </w:pPr>
      <w:rPr>
        <w:rFonts w:ascii="Symbol" w:hAnsi="Symbol"/>
      </w:rPr>
    </w:lvl>
  </w:abstractNum>
  <w:abstractNum w:abstractNumId="6">
    <w:nsid w:val="00000007"/>
    <w:multiLevelType w:val="singleLevel"/>
    <w:tmpl w:val="00000007"/>
    <w:name w:val="WW8Num6"/>
    <w:lvl w:ilvl="0">
      <w:start w:val="1"/>
      <w:numFmt w:val="bullet"/>
      <w:lvlText w:val=""/>
      <w:lvlJc w:val="left"/>
      <w:pPr>
        <w:tabs>
          <w:tab w:val="num" w:pos="1440"/>
        </w:tabs>
        <w:ind w:left="1440" w:hanging="360"/>
      </w:pPr>
      <w:rPr>
        <w:rFonts w:ascii="Symbol" w:hAnsi="Symbol"/>
      </w:rPr>
    </w:lvl>
  </w:abstractNum>
  <w:abstractNum w:abstractNumId="7">
    <w:nsid w:val="00000008"/>
    <w:multiLevelType w:val="singleLevel"/>
    <w:tmpl w:val="00000008"/>
    <w:name w:val="WW8Num7"/>
    <w:lvl w:ilvl="0">
      <w:start w:val="1"/>
      <w:numFmt w:val="bullet"/>
      <w:lvlText w:val=""/>
      <w:lvlJc w:val="left"/>
      <w:pPr>
        <w:tabs>
          <w:tab w:val="num" w:pos="1080"/>
        </w:tabs>
        <w:ind w:left="1080" w:hanging="360"/>
      </w:pPr>
      <w:rPr>
        <w:rFonts w:ascii="Symbol" w:hAnsi="Symbol"/>
      </w:rPr>
    </w:lvl>
  </w:abstractNum>
  <w:abstractNum w:abstractNumId="8">
    <w:nsid w:val="00000009"/>
    <w:multiLevelType w:val="singleLevel"/>
    <w:tmpl w:val="00000009"/>
    <w:name w:val="WW8Num8"/>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9"/>
    <w:lvl w:ilvl="0">
      <w:start w:val="1"/>
      <w:numFmt w:val="decimal"/>
      <w:lvlText w:val="%1."/>
      <w:lvlJc w:val="left"/>
      <w:pPr>
        <w:tabs>
          <w:tab w:val="num" w:pos="360"/>
        </w:tabs>
        <w:ind w:left="360" w:hanging="360"/>
      </w:pPr>
    </w:lvl>
  </w:abstractNum>
  <w:abstractNum w:abstractNumId="10">
    <w:nsid w:val="0000000B"/>
    <w:multiLevelType w:val="singleLevel"/>
    <w:tmpl w:val="0000000B"/>
    <w:name w:val="WW8Num10"/>
    <w:lvl w:ilvl="0">
      <w:start w:val="1"/>
      <w:numFmt w:val="bullet"/>
      <w:lvlText w:val=""/>
      <w:lvlJc w:val="left"/>
      <w:pPr>
        <w:tabs>
          <w:tab w:val="num" w:pos="360"/>
        </w:tabs>
        <w:ind w:left="360" w:hanging="360"/>
      </w:pPr>
      <w:rPr>
        <w:rFonts w:ascii="Symbol" w:hAnsi="Symbol"/>
      </w:rPr>
    </w:lvl>
  </w:abstractNum>
  <w:abstractNum w:abstractNumId="11">
    <w:nsid w:val="14B940F1"/>
    <w:multiLevelType w:val="hybridMultilevel"/>
    <w:tmpl w:val="236418D0"/>
    <w:lvl w:ilvl="0" w:tplc="8326C268">
      <w:start w:val="1"/>
      <w:numFmt w:val="none"/>
      <w:lvlText w:val="-"/>
      <w:lvlJc w:val="left"/>
      <w:pPr>
        <w:tabs>
          <w:tab w:val="num" w:pos="360"/>
        </w:tabs>
        <w:ind w:left="360" w:hanging="360"/>
      </w:pPr>
      <w:rPr>
        <w:rFonts w:ascii="Arial Unicode MS" w:eastAsia="Arial Unicode MS" w:hAnsi="Arial Unicode MS" w:hint="eastAsia"/>
        <w:b/>
        <w:i w:val="0"/>
        <w:sz w:val="28"/>
        <w:szCs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CCA1551"/>
    <w:multiLevelType w:val="hybridMultilevel"/>
    <w:tmpl w:val="FC9814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mic Sans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mic Sans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mic Sans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3BA3F13"/>
    <w:multiLevelType w:val="hybridMultilevel"/>
    <w:tmpl w:val="0BF4F664"/>
    <w:lvl w:ilvl="0" w:tplc="25602D4E">
      <w:numFmt w:val="bullet"/>
      <w:lvlText w:val="-"/>
      <w:lvlJc w:val="left"/>
      <w:pPr>
        <w:tabs>
          <w:tab w:val="num" w:pos="720"/>
        </w:tabs>
        <w:ind w:left="720" w:hanging="360"/>
      </w:pPr>
      <w:rPr>
        <w:rFonts w:ascii="Times New Roman" w:eastAsia="MS Mincho"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mic Sans M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mic Sans M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mic Sans M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67C15AB"/>
    <w:multiLevelType w:val="hybridMultilevel"/>
    <w:tmpl w:val="F904C15E"/>
    <w:lvl w:ilvl="0" w:tplc="EC2E232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75B1964"/>
    <w:multiLevelType w:val="hybridMultilevel"/>
    <w:tmpl w:val="917CC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89A5641"/>
    <w:multiLevelType w:val="hybridMultilevel"/>
    <w:tmpl w:val="747AD232"/>
    <w:lvl w:ilvl="0" w:tplc="5E5C4EC6">
      <w:numFmt w:val="bullet"/>
      <w:lvlText w:val="-"/>
      <w:lvlJc w:val="left"/>
      <w:pPr>
        <w:ind w:left="720" w:hanging="360"/>
      </w:pPr>
      <w:rPr>
        <w:rFonts w:ascii="Arial" w:eastAsia="Times New Roman" w:hAnsi="Arial" w:cs="Comic Sans MS" w:hint="default"/>
      </w:rPr>
    </w:lvl>
    <w:lvl w:ilvl="1" w:tplc="04070003" w:tentative="1">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B517097"/>
    <w:multiLevelType w:val="hybridMultilevel"/>
    <w:tmpl w:val="5DECA3DC"/>
    <w:lvl w:ilvl="0" w:tplc="8326C268">
      <w:start w:val="1"/>
      <w:numFmt w:val="none"/>
      <w:lvlText w:val="-"/>
      <w:lvlJc w:val="left"/>
      <w:pPr>
        <w:tabs>
          <w:tab w:val="num" w:pos="360"/>
        </w:tabs>
        <w:ind w:left="360" w:hanging="360"/>
      </w:pPr>
      <w:rPr>
        <w:rFonts w:ascii="Arial Unicode MS" w:eastAsia="Arial Unicode MS" w:hAnsi="Arial Unicode MS" w:hint="eastAsia"/>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C744BB"/>
    <w:multiLevelType w:val="hybridMultilevel"/>
    <w:tmpl w:val="08006456"/>
    <w:lvl w:ilvl="0" w:tplc="7874926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FC41E03"/>
    <w:multiLevelType w:val="hybridMultilevel"/>
    <w:tmpl w:val="44D8952C"/>
    <w:lvl w:ilvl="0" w:tplc="207C7538">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D41306B"/>
    <w:multiLevelType w:val="hybridMultilevel"/>
    <w:tmpl w:val="FA820F46"/>
    <w:lvl w:ilvl="0" w:tplc="5A18D36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1417607"/>
    <w:multiLevelType w:val="hybridMultilevel"/>
    <w:tmpl w:val="6CC660BC"/>
    <w:lvl w:ilvl="0" w:tplc="1F94FC4A">
      <w:start w:val="1"/>
      <w:numFmt w:val="decimal"/>
      <w:lvlText w:val="%1."/>
      <w:lvlJc w:val="left"/>
      <w:pPr>
        <w:ind w:left="720" w:hanging="360"/>
      </w:pPr>
    </w:lvl>
    <w:lvl w:ilvl="1" w:tplc="3C96B366" w:tentative="1">
      <w:start w:val="1"/>
      <w:numFmt w:val="lowerLetter"/>
      <w:lvlText w:val="%2."/>
      <w:lvlJc w:val="left"/>
      <w:pPr>
        <w:ind w:left="1440" w:hanging="360"/>
      </w:pPr>
    </w:lvl>
    <w:lvl w:ilvl="2" w:tplc="DF988616" w:tentative="1">
      <w:start w:val="1"/>
      <w:numFmt w:val="lowerRoman"/>
      <w:lvlText w:val="%3."/>
      <w:lvlJc w:val="right"/>
      <w:pPr>
        <w:ind w:left="2160" w:hanging="180"/>
      </w:pPr>
    </w:lvl>
    <w:lvl w:ilvl="3" w:tplc="7F707522" w:tentative="1">
      <w:start w:val="1"/>
      <w:numFmt w:val="decimal"/>
      <w:lvlText w:val="%4."/>
      <w:lvlJc w:val="left"/>
      <w:pPr>
        <w:ind w:left="2880" w:hanging="360"/>
      </w:pPr>
    </w:lvl>
    <w:lvl w:ilvl="4" w:tplc="0B422A4C" w:tentative="1">
      <w:start w:val="1"/>
      <w:numFmt w:val="lowerLetter"/>
      <w:lvlText w:val="%5."/>
      <w:lvlJc w:val="left"/>
      <w:pPr>
        <w:ind w:left="3600" w:hanging="360"/>
      </w:pPr>
    </w:lvl>
    <w:lvl w:ilvl="5" w:tplc="13D08C54" w:tentative="1">
      <w:start w:val="1"/>
      <w:numFmt w:val="lowerRoman"/>
      <w:lvlText w:val="%6."/>
      <w:lvlJc w:val="right"/>
      <w:pPr>
        <w:ind w:left="4320" w:hanging="180"/>
      </w:pPr>
    </w:lvl>
    <w:lvl w:ilvl="6" w:tplc="19425DC2" w:tentative="1">
      <w:start w:val="1"/>
      <w:numFmt w:val="decimal"/>
      <w:lvlText w:val="%7."/>
      <w:lvlJc w:val="left"/>
      <w:pPr>
        <w:ind w:left="5040" w:hanging="360"/>
      </w:pPr>
    </w:lvl>
    <w:lvl w:ilvl="7" w:tplc="4462D4FE" w:tentative="1">
      <w:start w:val="1"/>
      <w:numFmt w:val="lowerLetter"/>
      <w:lvlText w:val="%8."/>
      <w:lvlJc w:val="left"/>
      <w:pPr>
        <w:ind w:left="5760" w:hanging="360"/>
      </w:pPr>
    </w:lvl>
    <w:lvl w:ilvl="8" w:tplc="B45A8BD0" w:tentative="1">
      <w:start w:val="1"/>
      <w:numFmt w:val="lowerRoman"/>
      <w:lvlText w:val="%9."/>
      <w:lvlJc w:val="right"/>
      <w:pPr>
        <w:ind w:left="6480" w:hanging="180"/>
      </w:pPr>
    </w:lvl>
  </w:abstractNum>
  <w:abstractNum w:abstractNumId="22">
    <w:nsid w:val="54BA25E2"/>
    <w:multiLevelType w:val="hybridMultilevel"/>
    <w:tmpl w:val="F4C24EAE"/>
    <w:lvl w:ilvl="0" w:tplc="0409000F">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59205AF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nsid w:val="59C6377D"/>
    <w:multiLevelType w:val="hybridMultilevel"/>
    <w:tmpl w:val="DB98E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C8D670F"/>
    <w:multiLevelType w:val="hybridMultilevel"/>
    <w:tmpl w:val="F4064C7A"/>
    <w:lvl w:ilvl="0" w:tplc="9F8C5910">
      <w:numFmt w:val="bullet"/>
      <w:lvlText w:val="-"/>
      <w:lvlJc w:val="left"/>
      <w:pPr>
        <w:ind w:left="720" w:hanging="360"/>
      </w:pPr>
      <w:rPr>
        <w:rFonts w:ascii="Calibri" w:eastAsiaTheme="minorHAnsi" w:hAnsi="Calibri" w:cstheme="minorBidi" w:hint="default"/>
      </w:rPr>
    </w:lvl>
    <w:lvl w:ilvl="1" w:tplc="2B78F276" w:tentative="1">
      <w:start w:val="1"/>
      <w:numFmt w:val="bullet"/>
      <w:lvlText w:val="o"/>
      <w:lvlJc w:val="left"/>
      <w:pPr>
        <w:ind w:left="1440" w:hanging="360"/>
      </w:pPr>
      <w:rPr>
        <w:rFonts w:ascii="Courier New" w:hAnsi="Courier New" w:cs="Arial Unicode MS" w:hint="default"/>
      </w:rPr>
    </w:lvl>
    <w:lvl w:ilvl="2" w:tplc="39DC060C" w:tentative="1">
      <w:start w:val="1"/>
      <w:numFmt w:val="bullet"/>
      <w:lvlText w:val=""/>
      <w:lvlJc w:val="left"/>
      <w:pPr>
        <w:ind w:left="2160" w:hanging="360"/>
      </w:pPr>
      <w:rPr>
        <w:rFonts w:ascii="Wingdings" w:hAnsi="Wingdings" w:hint="default"/>
      </w:rPr>
    </w:lvl>
    <w:lvl w:ilvl="3" w:tplc="4DD0993A" w:tentative="1">
      <w:start w:val="1"/>
      <w:numFmt w:val="bullet"/>
      <w:lvlText w:val=""/>
      <w:lvlJc w:val="left"/>
      <w:pPr>
        <w:ind w:left="2880" w:hanging="360"/>
      </w:pPr>
      <w:rPr>
        <w:rFonts w:ascii="Symbol" w:hAnsi="Symbol" w:hint="default"/>
      </w:rPr>
    </w:lvl>
    <w:lvl w:ilvl="4" w:tplc="B6F08D48" w:tentative="1">
      <w:start w:val="1"/>
      <w:numFmt w:val="bullet"/>
      <w:lvlText w:val="o"/>
      <w:lvlJc w:val="left"/>
      <w:pPr>
        <w:ind w:left="3600" w:hanging="360"/>
      </w:pPr>
      <w:rPr>
        <w:rFonts w:ascii="Courier New" w:hAnsi="Courier New" w:cs="Arial Unicode MS" w:hint="default"/>
      </w:rPr>
    </w:lvl>
    <w:lvl w:ilvl="5" w:tplc="6E4E2DEA" w:tentative="1">
      <w:start w:val="1"/>
      <w:numFmt w:val="bullet"/>
      <w:lvlText w:val=""/>
      <w:lvlJc w:val="left"/>
      <w:pPr>
        <w:ind w:left="4320" w:hanging="360"/>
      </w:pPr>
      <w:rPr>
        <w:rFonts w:ascii="Wingdings" w:hAnsi="Wingdings" w:hint="default"/>
      </w:rPr>
    </w:lvl>
    <w:lvl w:ilvl="6" w:tplc="C8225126" w:tentative="1">
      <w:start w:val="1"/>
      <w:numFmt w:val="bullet"/>
      <w:lvlText w:val=""/>
      <w:lvlJc w:val="left"/>
      <w:pPr>
        <w:ind w:left="5040" w:hanging="360"/>
      </w:pPr>
      <w:rPr>
        <w:rFonts w:ascii="Symbol" w:hAnsi="Symbol" w:hint="default"/>
      </w:rPr>
    </w:lvl>
    <w:lvl w:ilvl="7" w:tplc="B8866926" w:tentative="1">
      <w:start w:val="1"/>
      <w:numFmt w:val="bullet"/>
      <w:lvlText w:val="o"/>
      <w:lvlJc w:val="left"/>
      <w:pPr>
        <w:ind w:left="5760" w:hanging="360"/>
      </w:pPr>
      <w:rPr>
        <w:rFonts w:ascii="Courier New" w:hAnsi="Courier New" w:cs="Arial Unicode MS" w:hint="default"/>
      </w:rPr>
    </w:lvl>
    <w:lvl w:ilvl="8" w:tplc="3BFA6022" w:tentative="1">
      <w:start w:val="1"/>
      <w:numFmt w:val="bullet"/>
      <w:lvlText w:val=""/>
      <w:lvlJc w:val="left"/>
      <w:pPr>
        <w:ind w:left="6480" w:hanging="360"/>
      </w:pPr>
      <w:rPr>
        <w:rFonts w:ascii="Wingdings" w:hAnsi="Wingdings" w:hint="default"/>
      </w:rPr>
    </w:lvl>
  </w:abstractNum>
  <w:abstractNum w:abstractNumId="26">
    <w:nsid w:val="638B05D5"/>
    <w:multiLevelType w:val="hybridMultilevel"/>
    <w:tmpl w:val="C65417B4"/>
    <w:lvl w:ilvl="0" w:tplc="40068990">
      <w:numFmt w:val="bullet"/>
      <w:lvlText w:val="-"/>
      <w:lvlJc w:val="left"/>
      <w:pPr>
        <w:ind w:left="720" w:hanging="360"/>
      </w:pPr>
      <w:rPr>
        <w:rFonts w:ascii="Calibri" w:eastAsiaTheme="minorHAnsi" w:hAnsi="Calibri" w:cstheme="minorBidi" w:hint="default"/>
      </w:rPr>
    </w:lvl>
    <w:lvl w:ilvl="1" w:tplc="F5F2CC84" w:tentative="1">
      <w:start w:val="1"/>
      <w:numFmt w:val="bullet"/>
      <w:lvlText w:val="o"/>
      <w:lvlJc w:val="left"/>
      <w:pPr>
        <w:ind w:left="1440" w:hanging="360"/>
      </w:pPr>
      <w:rPr>
        <w:rFonts w:ascii="Courier New" w:hAnsi="Courier New" w:cs="Arial Unicode MS" w:hint="default"/>
      </w:rPr>
    </w:lvl>
    <w:lvl w:ilvl="2" w:tplc="924259D4" w:tentative="1">
      <w:start w:val="1"/>
      <w:numFmt w:val="bullet"/>
      <w:lvlText w:val=""/>
      <w:lvlJc w:val="left"/>
      <w:pPr>
        <w:ind w:left="2160" w:hanging="360"/>
      </w:pPr>
      <w:rPr>
        <w:rFonts w:ascii="Wingdings" w:hAnsi="Wingdings" w:hint="default"/>
      </w:rPr>
    </w:lvl>
    <w:lvl w:ilvl="3" w:tplc="88DE11D0" w:tentative="1">
      <w:start w:val="1"/>
      <w:numFmt w:val="bullet"/>
      <w:lvlText w:val=""/>
      <w:lvlJc w:val="left"/>
      <w:pPr>
        <w:ind w:left="2880" w:hanging="360"/>
      </w:pPr>
      <w:rPr>
        <w:rFonts w:ascii="Symbol" w:hAnsi="Symbol" w:hint="default"/>
      </w:rPr>
    </w:lvl>
    <w:lvl w:ilvl="4" w:tplc="9C060500" w:tentative="1">
      <w:start w:val="1"/>
      <w:numFmt w:val="bullet"/>
      <w:lvlText w:val="o"/>
      <w:lvlJc w:val="left"/>
      <w:pPr>
        <w:ind w:left="3600" w:hanging="360"/>
      </w:pPr>
      <w:rPr>
        <w:rFonts w:ascii="Courier New" w:hAnsi="Courier New" w:cs="Arial Unicode MS" w:hint="default"/>
      </w:rPr>
    </w:lvl>
    <w:lvl w:ilvl="5" w:tplc="4416571C" w:tentative="1">
      <w:start w:val="1"/>
      <w:numFmt w:val="bullet"/>
      <w:lvlText w:val=""/>
      <w:lvlJc w:val="left"/>
      <w:pPr>
        <w:ind w:left="4320" w:hanging="360"/>
      </w:pPr>
      <w:rPr>
        <w:rFonts w:ascii="Wingdings" w:hAnsi="Wingdings" w:hint="default"/>
      </w:rPr>
    </w:lvl>
    <w:lvl w:ilvl="6" w:tplc="29AE871C" w:tentative="1">
      <w:start w:val="1"/>
      <w:numFmt w:val="bullet"/>
      <w:lvlText w:val=""/>
      <w:lvlJc w:val="left"/>
      <w:pPr>
        <w:ind w:left="5040" w:hanging="360"/>
      </w:pPr>
      <w:rPr>
        <w:rFonts w:ascii="Symbol" w:hAnsi="Symbol" w:hint="default"/>
      </w:rPr>
    </w:lvl>
    <w:lvl w:ilvl="7" w:tplc="AC9A0BE4" w:tentative="1">
      <w:start w:val="1"/>
      <w:numFmt w:val="bullet"/>
      <w:lvlText w:val="o"/>
      <w:lvlJc w:val="left"/>
      <w:pPr>
        <w:ind w:left="5760" w:hanging="360"/>
      </w:pPr>
      <w:rPr>
        <w:rFonts w:ascii="Courier New" w:hAnsi="Courier New" w:cs="Arial Unicode MS" w:hint="default"/>
      </w:rPr>
    </w:lvl>
    <w:lvl w:ilvl="8" w:tplc="8B1E935E" w:tentative="1">
      <w:start w:val="1"/>
      <w:numFmt w:val="bullet"/>
      <w:lvlText w:val=""/>
      <w:lvlJc w:val="left"/>
      <w:pPr>
        <w:ind w:left="6480" w:hanging="360"/>
      </w:pPr>
      <w:rPr>
        <w:rFonts w:ascii="Wingdings" w:hAnsi="Wingdings" w:hint="default"/>
      </w:rPr>
    </w:lvl>
  </w:abstractNum>
  <w:abstractNum w:abstractNumId="27">
    <w:nsid w:val="6A8B1B46"/>
    <w:multiLevelType w:val="hybridMultilevel"/>
    <w:tmpl w:val="1AE2CE1E"/>
    <w:lvl w:ilvl="0" w:tplc="1A1E4B52">
      <w:numFmt w:val="bullet"/>
      <w:lvlText w:val="-"/>
      <w:lvlJc w:val="left"/>
      <w:pPr>
        <w:ind w:left="720" w:hanging="360"/>
      </w:pPr>
      <w:rPr>
        <w:rFonts w:ascii="Times New Roman" w:eastAsiaTheme="minorHAnsi" w:hAnsi="Times New Roman" w:cs="Times New Roman" w:hint="default"/>
      </w:rPr>
    </w:lvl>
    <w:lvl w:ilvl="1" w:tplc="1E40FB7E" w:tentative="1">
      <w:start w:val="1"/>
      <w:numFmt w:val="bullet"/>
      <w:lvlText w:val="o"/>
      <w:lvlJc w:val="left"/>
      <w:pPr>
        <w:ind w:left="1440" w:hanging="360"/>
      </w:pPr>
      <w:rPr>
        <w:rFonts w:ascii="Courier New" w:hAnsi="Courier New" w:cs="Arial Unicode MS" w:hint="default"/>
      </w:rPr>
    </w:lvl>
    <w:lvl w:ilvl="2" w:tplc="A6161D36" w:tentative="1">
      <w:start w:val="1"/>
      <w:numFmt w:val="bullet"/>
      <w:lvlText w:val=""/>
      <w:lvlJc w:val="left"/>
      <w:pPr>
        <w:ind w:left="2160" w:hanging="360"/>
      </w:pPr>
      <w:rPr>
        <w:rFonts w:ascii="Wingdings" w:hAnsi="Wingdings" w:hint="default"/>
      </w:rPr>
    </w:lvl>
    <w:lvl w:ilvl="3" w:tplc="0A629346" w:tentative="1">
      <w:start w:val="1"/>
      <w:numFmt w:val="bullet"/>
      <w:lvlText w:val=""/>
      <w:lvlJc w:val="left"/>
      <w:pPr>
        <w:ind w:left="2880" w:hanging="360"/>
      </w:pPr>
      <w:rPr>
        <w:rFonts w:ascii="Symbol" w:hAnsi="Symbol" w:hint="default"/>
      </w:rPr>
    </w:lvl>
    <w:lvl w:ilvl="4" w:tplc="64FC7326" w:tentative="1">
      <w:start w:val="1"/>
      <w:numFmt w:val="bullet"/>
      <w:lvlText w:val="o"/>
      <w:lvlJc w:val="left"/>
      <w:pPr>
        <w:ind w:left="3600" w:hanging="360"/>
      </w:pPr>
      <w:rPr>
        <w:rFonts w:ascii="Courier New" w:hAnsi="Courier New" w:cs="Arial Unicode MS" w:hint="default"/>
      </w:rPr>
    </w:lvl>
    <w:lvl w:ilvl="5" w:tplc="1AFCB100" w:tentative="1">
      <w:start w:val="1"/>
      <w:numFmt w:val="bullet"/>
      <w:lvlText w:val=""/>
      <w:lvlJc w:val="left"/>
      <w:pPr>
        <w:ind w:left="4320" w:hanging="360"/>
      </w:pPr>
      <w:rPr>
        <w:rFonts w:ascii="Wingdings" w:hAnsi="Wingdings" w:hint="default"/>
      </w:rPr>
    </w:lvl>
    <w:lvl w:ilvl="6" w:tplc="BD4A3A86" w:tentative="1">
      <w:start w:val="1"/>
      <w:numFmt w:val="bullet"/>
      <w:lvlText w:val=""/>
      <w:lvlJc w:val="left"/>
      <w:pPr>
        <w:ind w:left="5040" w:hanging="360"/>
      </w:pPr>
      <w:rPr>
        <w:rFonts w:ascii="Symbol" w:hAnsi="Symbol" w:hint="default"/>
      </w:rPr>
    </w:lvl>
    <w:lvl w:ilvl="7" w:tplc="9500B27C" w:tentative="1">
      <w:start w:val="1"/>
      <w:numFmt w:val="bullet"/>
      <w:lvlText w:val="o"/>
      <w:lvlJc w:val="left"/>
      <w:pPr>
        <w:ind w:left="5760" w:hanging="360"/>
      </w:pPr>
      <w:rPr>
        <w:rFonts w:ascii="Courier New" w:hAnsi="Courier New" w:cs="Arial Unicode MS" w:hint="default"/>
      </w:rPr>
    </w:lvl>
    <w:lvl w:ilvl="8" w:tplc="BBB6A938" w:tentative="1">
      <w:start w:val="1"/>
      <w:numFmt w:val="bullet"/>
      <w:lvlText w:val=""/>
      <w:lvlJc w:val="left"/>
      <w:pPr>
        <w:ind w:left="6480" w:hanging="360"/>
      </w:pPr>
      <w:rPr>
        <w:rFonts w:ascii="Wingdings" w:hAnsi="Wingdings" w:hint="default"/>
      </w:rPr>
    </w:lvl>
  </w:abstractNum>
  <w:abstractNum w:abstractNumId="28">
    <w:nsid w:val="6B932857"/>
    <w:multiLevelType w:val="hybridMultilevel"/>
    <w:tmpl w:val="93B2AAEA"/>
    <w:lvl w:ilvl="0" w:tplc="E47C2BCE">
      <w:start w:val="7"/>
      <w:numFmt w:val="bullet"/>
      <w:lvlText w:val="-"/>
      <w:lvlJc w:val="left"/>
      <w:pPr>
        <w:tabs>
          <w:tab w:val="num" w:pos="720"/>
        </w:tabs>
        <w:ind w:left="720" w:hanging="360"/>
      </w:pPr>
      <w:rPr>
        <w:rFonts w:ascii="Arial" w:eastAsia="Batang" w:hAnsi="Arial" w:cs="Comic Sans MS" w:hint="default"/>
      </w:rPr>
    </w:lvl>
    <w:lvl w:ilvl="1" w:tplc="F7866770" w:tentative="1">
      <w:start w:val="1"/>
      <w:numFmt w:val="bullet"/>
      <w:lvlText w:val="o"/>
      <w:lvlJc w:val="left"/>
      <w:pPr>
        <w:tabs>
          <w:tab w:val="num" w:pos="1440"/>
        </w:tabs>
        <w:ind w:left="1440" w:hanging="360"/>
      </w:pPr>
      <w:rPr>
        <w:rFonts w:ascii="Courier New" w:hAnsi="Courier New" w:cs="Arial Unicode MS" w:hint="default"/>
      </w:rPr>
    </w:lvl>
    <w:lvl w:ilvl="2" w:tplc="CFDA8772" w:tentative="1">
      <w:start w:val="1"/>
      <w:numFmt w:val="bullet"/>
      <w:lvlText w:val=""/>
      <w:lvlJc w:val="left"/>
      <w:pPr>
        <w:tabs>
          <w:tab w:val="num" w:pos="2160"/>
        </w:tabs>
        <w:ind w:left="2160" w:hanging="360"/>
      </w:pPr>
      <w:rPr>
        <w:rFonts w:ascii="Wingdings" w:hAnsi="Wingdings" w:hint="default"/>
      </w:rPr>
    </w:lvl>
    <w:lvl w:ilvl="3" w:tplc="860E34B0" w:tentative="1">
      <w:start w:val="1"/>
      <w:numFmt w:val="bullet"/>
      <w:lvlText w:val=""/>
      <w:lvlJc w:val="left"/>
      <w:pPr>
        <w:tabs>
          <w:tab w:val="num" w:pos="2880"/>
        </w:tabs>
        <w:ind w:left="2880" w:hanging="360"/>
      </w:pPr>
      <w:rPr>
        <w:rFonts w:ascii="Symbol" w:hAnsi="Symbol" w:hint="default"/>
      </w:rPr>
    </w:lvl>
    <w:lvl w:ilvl="4" w:tplc="9B3E0AB6" w:tentative="1">
      <w:start w:val="1"/>
      <w:numFmt w:val="bullet"/>
      <w:lvlText w:val="o"/>
      <w:lvlJc w:val="left"/>
      <w:pPr>
        <w:tabs>
          <w:tab w:val="num" w:pos="3600"/>
        </w:tabs>
        <w:ind w:left="3600" w:hanging="360"/>
      </w:pPr>
      <w:rPr>
        <w:rFonts w:ascii="Courier New" w:hAnsi="Courier New" w:cs="Arial Unicode MS" w:hint="default"/>
      </w:rPr>
    </w:lvl>
    <w:lvl w:ilvl="5" w:tplc="3582198E" w:tentative="1">
      <w:start w:val="1"/>
      <w:numFmt w:val="bullet"/>
      <w:lvlText w:val=""/>
      <w:lvlJc w:val="left"/>
      <w:pPr>
        <w:tabs>
          <w:tab w:val="num" w:pos="4320"/>
        </w:tabs>
        <w:ind w:left="4320" w:hanging="360"/>
      </w:pPr>
      <w:rPr>
        <w:rFonts w:ascii="Wingdings" w:hAnsi="Wingdings" w:hint="default"/>
      </w:rPr>
    </w:lvl>
    <w:lvl w:ilvl="6" w:tplc="CF2AF9C6" w:tentative="1">
      <w:start w:val="1"/>
      <w:numFmt w:val="bullet"/>
      <w:lvlText w:val=""/>
      <w:lvlJc w:val="left"/>
      <w:pPr>
        <w:tabs>
          <w:tab w:val="num" w:pos="5040"/>
        </w:tabs>
        <w:ind w:left="5040" w:hanging="360"/>
      </w:pPr>
      <w:rPr>
        <w:rFonts w:ascii="Symbol" w:hAnsi="Symbol" w:hint="default"/>
      </w:rPr>
    </w:lvl>
    <w:lvl w:ilvl="7" w:tplc="AD12019E" w:tentative="1">
      <w:start w:val="1"/>
      <w:numFmt w:val="bullet"/>
      <w:lvlText w:val="o"/>
      <w:lvlJc w:val="left"/>
      <w:pPr>
        <w:tabs>
          <w:tab w:val="num" w:pos="5760"/>
        </w:tabs>
        <w:ind w:left="5760" w:hanging="360"/>
      </w:pPr>
      <w:rPr>
        <w:rFonts w:ascii="Courier New" w:hAnsi="Courier New" w:cs="Arial Unicode MS" w:hint="default"/>
      </w:rPr>
    </w:lvl>
    <w:lvl w:ilvl="8" w:tplc="69BCC1AA" w:tentative="1">
      <w:start w:val="1"/>
      <w:numFmt w:val="bullet"/>
      <w:lvlText w:val=""/>
      <w:lvlJc w:val="left"/>
      <w:pPr>
        <w:tabs>
          <w:tab w:val="num" w:pos="6480"/>
        </w:tabs>
        <w:ind w:left="6480" w:hanging="360"/>
      </w:pPr>
      <w:rPr>
        <w:rFonts w:ascii="Wingdings" w:hAnsi="Wingdings" w:hint="default"/>
      </w:rPr>
    </w:lvl>
  </w:abstractNum>
  <w:abstractNum w:abstractNumId="29">
    <w:nsid w:val="6C525FF6"/>
    <w:multiLevelType w:val="hybridMultilevel"/>
    <w:tmpl w:val="497C9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16E5095"/>
    <w:multiLevelType w:val="hybridMultilevel"/>
    <w:tmpl w:val="F642E54A"/>
    <w:lvl w:ilvl="0" w:tplc="78749262">
      <w:start w:val="1"/>
      <w:numFmt w:val="decimal"/>
      <w:lvlText w:val="%1."/>
      <w:lvlJc w:val="left"/>
      <w:pPr>
        <w:ind w:left="720" w:hanging="360"/>
      </w:pPr>
      <w:rPr>
        <w:rFonts w:hint="default"/>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31">
    <w:nsid w:val="74B92E48"/>
    <w:multiLevelType w:val="multilevel"/>
    <w:tmpl w:val="F4C24EA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nsid w:val="76A30FA9"/>
    <w:multiLevelType w:val="hybridMultilevel"/>
    <w:tmpl w:val="18D8941A"/>
    <w:lvl w:ilvl="0" w:tplc="DEBE99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9575D53"/>
    <w:multiLevelType w:val="hybridMultilevel"/>
    <w:tmpl w:val="EB00FAA0"/>
    <w:lvl w:ilvl="0" w:tplc="CEDE939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Arial Unicode M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Unicode M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Unicode MS"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B9971BE"/>
    <w:multiLevelType w:val="hybridMultilevel"/>
    <w:tmpl w:val="943E869A"/>
    <w:lvl w:ilvl="0" w:tplc="0407000F">
      <w:start w:val="1"/>
      <w:numFmt w:val="bullet"/>
      <w:lvlText w:val=""/>
      <w:lvlJc w:val="left"/>
      <w:pPr>
        <w:ind w:left="1068" w:hanging="360"/>
      </w:pPr>
      <w:rPr>
        <w:rFonts w:ascii="Symbol" w:hAnsi="Symbol" w:hint="default"/>
      </w:rPr>
    </w:lvl>
    <w:lvl w:ilvl="1" w:tplc="04070019" w:tentative="1">
      <w:start w:val="1"/>
      <w:numFmt w:val="bullet"/>
      <w:lvlText w:val="o"/>
      <w:lvlJc w:val="left"/>
      <w:pPr>
        <w:ind w:left="1788" w:hanging="360"/>
      </w:pPr>
      <w:rPr>
        <w:rFonts w:ascii="Courier New" w:hAnsi="Courier New" w:cs="Arial Unicode MS" w:hint="default"/>
      </w:rPr>
    </w:lvl>
    <w:lvl w:ilvl="2" w:tplc="0407001B" w:tentative="1">
      <w:start w:val="1"/>
      <w:numFmt w:val="bullet"/>
      <w:lvlText w:val=""/>
      <w:lvlJc w:val="left"/>
      <w:pPr>
        <w:ind w:left="2508" w:hanging="360"/>
      </w:pPr>
      <w:rPr>
        <w:rFonts w:ascii="Wingdings" w:hAnsi="Wingdings" w:hint="default"/>
      </w:rPr>
    </w:lvl>
    <w:lvl w:ilvl="3" w:tplc="0407000F" w:tentative="1">
      <w:start w:val="1"/>
      <w:numFmt w:val="bullet"/>
      <w:lvlText w:val=""/>
      <w:lvlJc w:val="left"/>
      <w:pPr>
        <w:ind w:left="3228" w:hanging="360"/>
      </w:pPr>
      <w:rPr>
        <w:rFonts w:ascii="Symbol" w:hAnsi="Symbol" w:hint="default"/>
      </w:rPr>
    </w:lvl>
    <w:lvl w:ilvl="4" w:tplc="04070019" w:tentative="1">
      <w:start w:val="1"/>
      <w:numFmt w:val="bullet"/>
      <w:lvlText w:val="o"/>
      <w:lvlJc w:val="left"/>
      <w:pPr>
        <w:ind w:left="3948" w:hanging="360"/>
      </w:pPr>
      <w:rPr>
        <w:rFonts w:ascii="Courier New" w:hAnsi="Courier New" w:cs="Arial Unicode MS" w:hint="default"/>
      </w:rPr>
    </w:lvl>
    <w:lvl w:ilvl="5" w:tplc="0407001B" w:tentative="1">
      <w:start w:val="1"/>
      <w:numFmt w:val="bullet"/>
      <w:lvlText w:val=""/>
      <w:lvlJc w:val="left"/>
      <w:pPr>
        <w:ind w:left="4668" w:hanging="360"/>
      </w:pPr>
      <w:rPr>
        <w:rFonts w:ascii="Wingdings" w:hAnsi="Wingdings" w:hint="default"/>
      </w:rPr>
    </w:lvl>
    <w:lvl w:ilvl="6" w:tplc="0407000F" w:tentative="1">
      <w:start w:val="1"/>
      <w:numFmt w:val="bullet"/>
      <w:lvlText w:val=""/>
      <w:lvlJc w:val="left"/>
      <w:pPr>
        <w:ind w:left="5388" w:hanging="360"/>
      </w:pPr>
      <w:rPr>
        <w:rFonts w:ascii="Symbol" w:hAnsi="Symbol" w:hint="default"/>
      </w:rPr>
    </w:lvl>
    <w:lvl w:ilvl="7" w:tplc="04070019" w:tentative="1">
      <w:start w:val="1"/>
      <w:numFmt w:val="bullet"/>
      <w:lvlText w:val="o"/>
      <w:lvlJc w:val="left"/>
      <w:pPr>
        <w:ind w:left="6108" w:hanging="360"/>
      </w:pPr>
      <w:rPr>
        <w:rFonts w:ascii="Courier New" w:hAnsi="Courier New" w:cs="Arial Unicode MS" w:hint="default"/>
      </w:rPr>
    </w:lvl>
    <w:lvl w:ilvl="8" w:tplc="0407001B" w:tentative="1">
      <w:start w:val="1"/>
      <w:numFmt w:val="bullet"/>
      <w:lvlText w:val=""/>
      <w:lvlJc w:val="left"/>
      <w:pPr>
        <w:ind w:left="6828" w:hanging="360"/>
      </w:pPr>
      <w:rPr>
        <w:rFonts w:ascii="Wingdings" w:hAnsi="Wingdings" w:hint="default"/>
      </w:rPr>
    </w:lvl>
  </w:abstractNum>
  <w:abstractNum w:abstractNumId="35">
    <w:nsid w:val="7D7E1E2E"/>
    <w:multiLevelType w:val="hybridMultilevel"/>
    <w:tmpl w:val="68D64DD4"/>
    <w:lvl w:ilvl="0" w:tplc="0E2AB52C">
      <w:numFmt w:val="bullet"/>
      <w:lvlText w:val="-"/>
      <w:lvlJc w:val="left"/>
      <w:pPr>
        <w:ind w:left="720" w:hanging="360"/>
      </w:pPr>
      <w:rPr>
        <w:rFonts w:ascii="Calibri" w:eastAsiaTheme="minorHAnsi" w:hAnsi="Calibri" w:cstheme="minorBidi" w:hint="default"/>
      </w:rPr>
    </w:lvl>
    <w:lvl w:ilvl="1" w:tplc="ED186C26">
      <w:start w:val="1"/>
      <w:numFmt w:val="bullet"/>
      <w:lvlText w:val="o"/>
      <w:lvlJc w:val="left"/>
      <w:pPr>
        <w:ind w:left="1440" w:hanging="360"/>
      </w:pPr>
      <w:rPr>
        <w:rFonts w:ascii="Courier New" w:hAnsi="Courier New" w:cs="Arial Unicode MS" w:hint="default"/>
      </w:rPr>
    </w:lvl>
    <w:lvl w:ilvl="2" w:tplc="4910804A" w:tentative="1">
      <w:start w:val="1"/>
      <w:numFmt w:val="bullet"/>
      <w:lvlText w:val=""/>
      <w:lvlJc w:val="left"/>
      <w:pPr>
        <w:ind w:left="2160" w:hanging="360"/>
      </w:pPr>
      <w:rPr>
        <w:rFonts w:ascii="Wingdings" w:hAnsi="Wingdings" w:hint="default"/>
      </w:rPr>
    </w:lvl>
    <w:lvl w:ilvl="3" w:tplc="23F270BE" w:tentative="1">
      <w:start w:val="1"/>
      <w:numFmt w:val="bullet"/>
      <w:lvlText w:val=""/>
      <w:lvlJc w:val="left"/>
      <w:pPr>
        <w:ind w:left="2880" w:hanging="360"/>
      </w:pPr>
      <w:rPr>
        <w:rFonts w:ascii="Symbol" w:hAnsi="Symbol" w:hint="default"/>
      </w:rPr>
    </w:lvl>
    <w:lvl w:ilvl="4" w:tplc="C8A27EC0" w:tentative="1">
      <w:start w:val="1"/>
      <w:numFmt w:val="bullet"/>
      <w:lvlText w:val="o"/>
      <w:lvlJc w:val="left"/>
      <w:pPr>
        <w:ind w:left="3600" w:hanging="360"/>
      </w:pPr>
      <w:rPr>
        <w:rFonts w:ascii="Courier New" w:hAnsi="Courier New" w:cs="Arial Unicode MS" w:hint="default"/>
      </w:rPr>
    </w:lvl>
    <w:lvl w:ilvl="5" w:tplc="1090DDB0" w:tentative="1">
      <w:start w:val="1"/>
      <w:numFmt w:val="bullet"/>
      <w:lvlText w:val=""/>
      <w:lvlJc w:val="left"/>
      <w:pPr>
        <w:ind w:left="4320" w:hanging="360"/>
      </w:pPr>
      <w:rPr>
        <w:rFonts w:ascii="Wingdings" w:hAnsi="Wingdings" w:hint="default"/>
      </w:rPr>
    </w:lvl>
    <w:lvl w:ilvl="6" w:tplc="4E046E1A" w:tentative="1">
      <w:start w:val="1"/>
      <w:numFmt w:val="bullet"/>
      <w:lvlText w:val=""/>
      <w:lvlJc w:val="left"/>
      <w:pPr>
        <w:ind w:left="5040" w:hanging="360"/>
      </w:pPr>
      <w:rPr>
        <w:rFonts w:ascii="Symbol" w:hAnsi="Symbol" w:hint="default"/>
      </w:rPr>
    </w:lvl>
    <w:lvl w:ilvl="7" w:tplc="489AAE06" w:tentative="1">
      <w:start w:val="1"/>
      <w:numFmt w:val="bullet"/>
      <w:lvlText w:val="o"/>
      <w:lvlJc w:val="left"/>
      <w:pPr>
        <w:ind w:left="5760" w:hanging="360"/>
      </w:pPr>
      <w:rPr>
        <w:rFonts w:ascii="Courier New" w:hAnsi="Courier New" w:cs="Arial Unicode MS" w:hint="default"/>
      </w:rPr>
    </w:lvl>
    <w:lvl w:ilvl="8" w:tplc="8F9E4AE0"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5"/>
  </w:num>
  <w:num w:numId="14">
    <w:abstractNumId w:val="22"/>
  </w:num>
  <w:num w:numId="15">
    <w:abstractNumId w:val="31"/>
  </w:num>
  <w:num w:numId="16">
    <w:abstractNumId w:val="17"/>
  </w:num>
  <w:num w:numId="17">
    <w:abstractNumId w:val="12"/>
  </w:num>
  <w:num w:numId="18">
    <w:abstractNumId w:val="13"/>
  </w:num>
  <w:num w:numId="19">
    <w:abstractNumId w:val="26"/>
  </w:num>
  <w:num w:numId="20">
    <w:abstractNumId w:val="28"/>
  </w:num>
  <w:num w:numId="21">
    <w:abstractNumId w:val="33"/>
  </w:num>
  <w:num w:numId="22">
    <w:abstractNumId w:val="18"/>
  </w:num>
  <w:num w:numId="23">
    <w:abstractNumId w:val="35"/>
  </w:num>
  <w:num w:numId="24">
    <w:abstractNumId w:val="25"/>
  </w:num>
  <w:num w:numId="25">
    <w:abstractNumId w:val="30"/>
  </w:num>
  <w:num w:numId="26">
    <w:abstractNumId w:val="32"/>
  </w:num>
  <w:num w:numId="27">
    <w:abstractNumId w:val="27"/>
  </w:num>
  <w:num w:numId="28">
    <w:abstractNumId w:val="14"/>
  </w:num>
  <w:num w:numId="29">
    <w:abstractNumId w:val="19"/>
  </w:num>
  <w:num w:numId="30">
    <w:abstractNumId w:val="20"/>
  </w:num>
  <w:num w:numId="31">
    <w:abstractNumId w:val="34"/>
  </w:num>
  <w:num w:numId="32">
    <w:abstractNumId w:val="21"/>
  </w:num>
  <w:num w:numId="33">
    <w:abstractNumId w:val="23"/>
  </w:num>
  <w:num w:numId="34">
    <w:abstractNumId w:val="24"/>
  </w:num>
  <w:num w:numId="35">
    <w:abstractNumId w:val="29"/>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trackRevisions/>
  <w:doNotTrackMoves/>
  <w:defaultTabStop w:val="851"/>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doNotValidateAgainstSchema/>
  <w:doNotDemarcateInvalidXml/>
  <w:hdrShapeDefaults>
    <o:shapedefaults v:ext="edit" spidmax="2050"/>
  </w:hdrShapeDefaults>
  <w:footnotePr>
    <w:pos w:val="beneathText"/>
    <w:footnote w:id="-1"/>
    <w:footnote w:id="0"/>
  </w:footnotePr>
  <w:endnotePr>
    <w:endnote w:id="-1"/>
    <w:endnote w:id="0"/>
  </w:endnotePr>
  <w:compat>
    <w:applyBreakingRules/>
  </w:compat>
  <w:rsids>
    <w:rsidRoot w:val="00170EA9"/>
    <w:rsid w:val="000001EF"/>
    <w:rsid w:val="0000282C"/>
    <w:rsid w:val="00017638"/>
    <w:rsid w:val="00020765"/>
    <w:rsid w:val="00030427"/>
    <w:rsid w:val="0003756A"/>
    <w:rsid w:val="0004526D"/>
    <w:rsid w:val="000461CF"/>
    <w:rsid w:val="00047251"/>
    <w:rsid w:val="000B3D83"/>
    <w:rsid w:val="000C2AF0"/>
    <w:rsid w:val="000F125C"/>
    <w:rsid w:val="001206BB"/>
    <w:rsid w:val="0012567E"/>
    <w:rsid w:val="0012600C"/>
    <w:rsid w:val="00142392"/>
    <w:rsid w:val="001525E1"/>
    <w:rsid w:val="00170EA9"/>
    <w:rsid w:val="00182805"/>
    <w:rsid w:val="00191A95"/>
    <w:rsid w:val="001A12A6"/>
    <w:rsid w:val="001A17B8"/>
    <w:rsid w:val="001A4728"/>
    <w:rsid w:val="001B4337"/>
    <w:rsid w:val="001C0FD9"/>
    <w:rsid w:val="001F61E7"/>
    <w:rsid w:val="00213C06"/>
    <w:rsid w:val="00217D4E"/>
    <w:rsid w:val="002302D3"/>
    <w:rsid w:val="00236BF4"/>
    <w:rsid w:val="002A5BDC"/>
    <w:rsid w:val="002B1262"/>
    <w:rsid w:val="002C0069"/>
    <w:rsid w:val="002C1810"/>
    <w:rsid w:val="0032517F"/>
    <w:rsid w:val="00343E3B"/>
    <w:rsid w:val="0035575E"/>
    <w:rsid w:val="00390437"/>
    <w:rsid w:val="003B72AA"/>
    <w:rsid w:val="003F3F6E"/>
    <w:rsid w:val="003F4887"/>
    <w:rsid w:val="00406B06"/>
    <w:rsid w:val="00406D28"/>
    <w:rsid w:val="00430E2A"/>
    <w:rsid w:val="004418B2"/>
    <w:rsid w:val="00466F9F"/>
    <w:rsid w:val="00475566"/>
    <w:rsid w:val="004A4440"/>
    <w:rsid w:val="004B4B55"/>
    <w:rsid w:val="004D58F1"/>
    <w:rsid w:val="00500563"/>
    <w:rsid w:val="005009FF"/>
    <w:rsid w:val="00522FE6"/>
    <w:rsid w:val="005307F9"/>
    <w:rsid w:val="005339DC"/>
    <w:rsid w:val="005359AD"/>
    <w:rsid w:val="00544552"/>
    <w:rsid w:val="00557334"/>
    <w:rsid w:val="00566236"/>
    <w:rsid w:val="00577F71"/>
    <w:rsid w:val="005B551A"/>
    <w:rsid w:val="005D7D55"/>
    <w:rsid w:val="005E2C26"/>
    <w:rsid w:val="006124EC"/>
    <w:rsid w:val="006138F8"/>
    <w:rsid w:val="00623DCB"/>
    <w:rsid w:val="0064777F"/>
    <w:rsid w:val="00655A6B"/>
    <w:rsid w:val="00696237"/>
    <w:rsid w:val="006A3A2C"/>
    <w:rsid w:val="006B3207"/>
    <w:rsid w:val="006D542C"/>
    <w:rsid w:val="00731ADC"/>
    <w:rsid w:val="00732C1D"/>
    <w:rsid w:val="00733F83"/>
    <w:rsid w:val="007B11B0"/>
    <w:rsid w:val="007C0C28"/>
    <w:rsid w:val="007E08F9"/>
    <w:rsid w:val="007E1C30"/>
    <w:rsid w:val="0080151D"/>
    <w:rsid w:val="00821675"/>
    <w:rsid w:val="00831F53"/>
    <w:rsid w:val="008464C2"/>
    <w:rsid w:val="008545DF"/>
    <w:rsid w:val="008804CC"/>
    <w:rsid w:val="008A3461"/>
    <w:rsid w:val="008C0136"/>
    <w:rsid w:val="008F01DE"/>
    <w:rsid w:val="0099012B"/>
    <w:rsid w:val="009941D2"/>
    <w:rsid w:val="009B66A4"/>
    <w:rsid w:val="009E346B"/>
    <w:rsid w:val="009F42FE"/>
    <w:rsid w:val="00A62DED"/>
    <w:rsid w:val="00AB479A"/>
    <w:rsid w:val="00AB6B01"/>
    <w:rsid w:val="00AE2B37"/>
    <w:rsid w:val="00B15DE4"/>
    <w:rsid w:val="00B269EB"/>
    <w:rsid w:val="00B355DA"/>
    <w:rsid w:val="00B53969"/>
    <w:rsid w:val="00B678F7"/>
    <w:rsid w:val="00BA29FC"/>
    <w:rsid w:val="00BE3D59"/>
    <w:rsid w:val="00BE4765"/>
    <w:rsid w:val="00BF5BE8"/>
    <w:rsid w:val="00C0347D"/>
    <w:rsid w:val="00C33ADC"/>
    <w:rsid w:val="00C44E6E"/>
    <w:rsid w:val="00C54630"/>
    <w:rsid w:val="00C62A1F"/>
    <w:rsid w:val="00CC66B0"/>
    <w:rsid w:val="00CD5F96"/>
    <w:rsid w:val="00D10AF0"/>
    <w:rsid w:val="00D50AB9"/>
    <w:rsid w:val="00D7052F"/>
    <w:rsid w:val="00D8296B"/>
    <w:rsid w:val="00D93090"/>
    <w:rsid w:val="00D96C84"/>
    <w:rsid w:val="00E0694B"/>
    <w:rsid w:val="00E06DDA"/>
    <w:rsid w:val="00E20027"/>
    <w:rsid w:val="00E27C1E"/>
    <w:rsid w:val="00E3191A"/>
    <w:rsid w:val="00E40B29"/>
    <w:rsid w:val="00E46273"/>
    <w:rsid w:val="00EA3708"/>
    <w:rsid w:val="00ED3FDC"/>
    <w:rsid w:val="00ED7B73"/>
    <w:rsid w:val="00EF473B"/>
    <w:rsid w:val="00F24E11"/>
    <w:rsid w:val="00F45B0B"/>
    <w:rsid w:val="00F54935"/>
    <w:rsid w:val="00F75F27"/>
    <w:rsid w:val="00FB4BFA"/>
    <w:rsid w:val="00FD4C3E"/>
    <w:rsid w:val="00FF162F"/>
  </w:rsids>
  <m:mathPr>
    <m:mathFont m:val="Century Schoolbook"/>
    <m:brkBin m:val="before"/>
    <m:brkBinSub m:val="--"/>
    <m:smallFrac m:val="off"/>
    <m:dispDef m:val="off"/>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de-DE" w:eastAsia="en-US" w:bidi="ar-SA"/>
      </w:rPr>
    </w:rPrDefault>
    <w:pPrDefault/>
  </w:docDefaults>
  <w:latentStyles w:defLockedState="0" w:defUIPriority="0" w:defSemiHidden="0" w:defUnhideWhenUsed="0" w:defQFormat="0" w:count="276"/>
  <w:style w:type="paragraph" w:default="1" w:styleId="Standard">
    <w:name w:val="Normal"/>
    <w:qFormat/>
    <w:rsid w:val="00390437"/>
    <w:pPr>
      <w:widowControl w:val="0"/>
      <w:suppressAutoHyphens/>
    </w:pPr>
    <w:rPr>
      <w:rFonts w:ascii="Arial" w:hAnsi="Arial"/>
      <w:lang w:val="en-GB"/>
    </w:rPr>
  </w:style>
  <w:style w:type="paragraph" w:styleId="berschrift1">
    <w:name w:val="heading 1"/>
    <w:basedOn w:val="Standard"/>
    <w:next w:val="DocumentBody"/>
    <w:link w:val="berschrift1Zeichen1"/>
    <w:uiPriority w:val="9"/>
    <w:qFormat/>
    <w:rsid w:val="00390437"/>
    <w:pPr>
      <w:keepNext/>
      <w:numPr>
        <w:numId w:val="33"/>
      </w:numPr>
      <w:spacing w:before="240" w:after="120"/>
      <w:outlineLvl w:val="0"/>
    </w:pPr>
    <w:rPr>
      <w:b/>
      <w:kern w:val="1"/>
    </w:rPr>
  </w:style>
  <w:style w:type="paragraph" w:styleId="berschrift2">
    <w:name w:val="heading 2"/>
    <w:basedOn w:val="Standard"/>
    <w:next w:val="DocumentBody"/>
    <w:link w:val="berschrift2Zeichen1"/>
    <w:qFormat/>
    <w:rsid w:val="00390437"/>
    <w:pPr>
      <w:keepNext/>
      <w:numPr>
        <w:ilvl w:val="1"/>
        <w:numId w:val="33"/>
      </w:numPr>
      <w:spacing w:before="240"/>
      <w:outlineLvl w:val="1"/>
    </w:pPr>
    <w:rPr>
      <w:b/>
    </w:rPr>
  </w:style>
  <w:style w:type="paragraph" w:styleId="berschrift3">
    <w:name w:val="heading 3"/>
    <w:basedOn w:val="Standard"/>
    <w:next w:val="DocumentBody"/>
    <w:link w:val="berschrift3Zeichen"/>
    <w:qFormat/>
    <w:rsid w:val="00390437"/>
    <w:pPr>
      <w:keepNext/>
      <w:numPr>
        <w:ilvl w:val="2"/>
        <w:numId w:val="33"/>
      </w:numPr>
      <w:spacing w:before="240"/>
      <w:outlineLvl w:val="2"/>
    </w:pPr>
    <w:rPr>
      <w:rFonts w:ascii="Helvetica" w:hAnsi="Helvetica"/>
      <w:b/>
    </w:rPr>
  </w:style>
  <w:style w:type="paragraph" w:styleId="berschrift4">
    <w:name w:val="heading 4"/>
    <w:basedOn w:val="Standard"/>
    <w:next w:val="Standard"/>
    <w:link w:val="berschrift4Zeichen"/>
    <w:qFormat/>
    <w:rsid w:val="00390437"/>
    <w:pPr>
      <w:keepNext/>
      <w:numPr>
        <w:ilvl w:val="3"/>
        <w:numId w:val="33"/>
      </w:numPr>
      <w:spacing w:before="240" w:after="60"/>
      <w:outlineLvl w:val="3"/>
    </w:pPr>
    <w:rPr>
      <w:rFonts w:ascii="Times New Roman" w:hAnsi="Times New Roman"/>
      <w:b/>
      <w:sz w:val="28"/>
      <w:szCs w:val="28"/>
    </w:rPr>
  </w:style>
  <w:style w:type="paragraph" w:styleId="berschrift5">
    <w:name w:val="heading 5"/>
    <w:basedOn w:val="Standard"/>
    <w:next w:val="Standard"/>
    <w:link w:val="berschrift5Zeichen"/>
    <w:qFormat/>
    <w:rsid w:val="00390437"/>
    <w:pPr>
      <w:numPr>
        <w:ilvl w:val="4"/>
        <w:numId w:val="33"/>
      </w:numPr>
      <w:spacing w:before="240" w:after="60"/>
      <w:outlineLvl w:val="4"/>
    </w:pPr>
    <w:rPr>
      <w:b/>
      <w:i/>
      <w:sz w:val="26"/>
      <w:szCs w:val="26"/>
    </w:rPr>
  </w:style>
  <w:style w:type="paragraph" w:styleId="berschrift6">
    <w:name w:val="heading 6"/>
    <w:basedOn w:val="Standard"/>
    <w:next w:val="Standard"/>
    <w:link w:val="berschrift6Zeichen"/>
    <w:qFormat/>
    <w:rsid w:val="00390437"/>
    <w:pPr>
      <w:numPr>
        <w:ilvl w:val="5"/>
        <w:numId w:val="33"/>
      </w:numPr>
      <w:spacing w:before="240" w:after="60"/>
      <w:outlineLvl w:val="5"/>
    </w:pPr>
    <w:rPr>
      <w:rFonts w:ascii="Times New Roman" w:hAnsi="Times New Roman"/>
      <w:b/>
      <w:sz w:val="22"/>
      <w:szCs w:val="22"/>
    </w:rPr>
  </w:style>
  <w:style w:type="paragraph" w:styleId="berschrift7">
    <w:name w:val="heading 7"/>
    <w:basedOn w:val="Standard"/>
    <w:next w:val="Standard"/>
    <w:link w:val="berschrift7Zeichen"/>
    <w:qFormat/>
    <w:rsid w:val="00390437"/>
    <w:pPr>
      <w:numPr>
        <w:ilvl w:val="6"/>
        <w:numId w:val="33"/>
      </w:numPr>
      <w:spacing w:before="240" w:after="60"/>
      <w:outlineLvl w:val="6"/>
    </w:pPr>
    <w:rPr>
      <w:rFonts w:ascii="Times New Roman" w:hAnsi="Times New Roman"/>
    </w:rPr>
  </w:style>
  <w:style w:type="paragraph" w:styleId="berschrift8">
    <w:name w:val="heading 8"/>
    <w:basedOn w:val="Standard"/>
    <w:next w:val="Standard"/>
    <w:link w:val="berschrift8Zeichen"/>
    <w:qFormat/>
    <w:rsid w:val="00390437"/>
    <w:pPr>
      <w:numPr>
        <w:ilvl w:val="7"/>
        <w:numId w:val="33"/>
      </w:numPr>
      <w:spacing w:before="240" w:after="60"/>
      <w:outlineLvl w:val="7"/>
    </w:pPr>
    <w:rPr>
      <w:rFonts w:ascii="Times New Roman" w:hAnsi="Times New Roman"/>
      <w:i/>
    </w:rPr>
  </w:style>
  <w:style w:type="paragraph" w:styleId="berschrift9">
    <w:name w:val="heading 9"/>
    <w:basedOn w:val="Standard"/>
    <w:next w:val="Standard"/>
    <w:link w:val="berschrift9Zeichen"/>
    <w:qFormat/>
    <w:rsid w:val="00390437"/>
    <w:pPr>
      <w:numPr>
        <w:ilvl w:val="8"/>
        <w:numId w:val="33"/>
      </w:numPr>
      <w:spacing w:before="240" w:after="60"/>
      <w:outlineLvl w:val="8"/>
    </w:pPr>
    <w:rPr>
      <w:sz w:val="22"/>
      <w:szCs w:val="22"/>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1"/>
    <w:uiPriority w:val="99"/>
    <w:rsid w:val="00390437"/>
    <w:rPr>
      <w:rFonts w:ascii="Tahoma" w:hAnsi="Tahoma"/>
      <w:sz w:val="16"/>
      <w:szCs w:val="16"/>
    </w:rPr>
  </w:style>
  <w:style w:type="character" w:customStyle="1" w:styleId="BalloonTextChar">
    <w:name w:val="Balloon Text Char"/>
    <w:basedOn w:val="Absatzstandardschriftart"/>
    <w:link w:val="Sprechblasentext"/>
    <w:uiPriority w:val="99"/>
    <w:semiHidden/>
    <w:rsid w:val="00325D68"/>
    <w:rPr>
      <w:rFonts w:ascii="Lucida Grande" w:hAnsi="Lucida Grande"/>
      <w:sz w:val="18"/>
      <w:szCs w:val="18"/>
    </w:rPr>
  </w:style>
  <w:style w:type="character" w:customStyle="1" w:styleId="WW8Num5z0">
    <w:name w:val="WW8Num5z0"/>
    <w:rsid w:val="00390437"/>
    <w:rPr>
      <w:rFonts w:ascii="Symbol" w:hAnsi="Symbol"/>
    </w:rPr>
  </w:style>
  <w:style w:type="character" w:customStyle="1" w:styleId="WW8Num6z0">
    <w:name w:val="WW8Num6z0"/>
    <w:rsid w:val="00390437"/>
    <w:rPr>
      <w:rFonts w:ascii="Symbol" w:hAnsi="Symbol"/>
    </w:rPr>
  </w:style>
  <w:style w:type="character" w:customStyle="1" w:styleId="WW8Num7z0">
    <w:name w:val="WW8Num7z0"/>
    <w:rsid w:val="00390437"/>
    <w:rPr>
      <w:rFonts w:ascii="Symbol" w:hAnsi="Symbol"/>
    </w:rPr>
  </w:style>
  <w:style w:type="character" w:customStyle="1" w:styleId="WW8Num8z0">
    <w:name w:val="WW8Num8z0"/>
    <w:rsid w:val="00390437"/>
    <w:rPr>
      <w:rFonts w:ascii="Symbol" w:hAnsi="Symbol"/>
    </w:rPr>
  </w:style>
  <w:style w:type="character" w:customStyle="1" w:styleId="WW8Num10z0">
    <w:name w:val="WW8Num10z0"/>
    <w:rsid w:val="00390437"/>
    <w:rPr>
      <w:rFonts w:ascii="Symbol" w:hAnsi="Symbol"/>
    </w:rPr>
  </w:style>
  <w:style w:type="character" w:customStyle="1" w:styleId="WW8Num11z0">
    <w:name w:val="WW8Num11z0"/>
    <w:rsid w:val="00390437"/>
    <w:rPr>
      <w:rFonts w:ascii="Symbol" w:hAnsi="Symbol"/>
    </w:rPr>
  </w:style>
  <w:style w:type="character" w:customStyle="1" w:styleId="WW8Num11z1">
    <w:name w:val="WW8Num11z1"/>
    <w:rsid w:val="00390437"/>
    <w:rPr>
      <w:rFonts w:ascii="Courier New" w:hAnsi="Courier New"/>
    </w:rPr>
  </w:style>
  <w:style w:type="character" w:customStyle="1" w:styleId="WW8Num11z2">
    <w:name w:val="WW8Num11z2"/>
    <w:rsid w:val="00390437"/>
    <w:rPr>
      <w:rFonts w:ascii="Wingdings" w:hAnsi="Wingdings"/>
    </w:rPr>
  </w:style>
  <w:style w:type="character" w:customStyle="1" w:styleId="WW8Num13z0">
    <w:name w:val="WW8Num13z0"/>
    <w:rsid w:val="00390437"/>
    <w:rPr>
      <w:rFonts w:ascii="Symbol" w:hAnsi="Symbol"/>
    </w:rPr>
  </w:style>
  <w:style w:type="character" w:customStyle="1" w:styleId="WW8Num13z1">
    <w:name w:val="WW8Num13z1"/>
    <w:rsid w:val="00390437"/>
    <w:rPr>
      <w:rFonts w:ascii="Courier New" w:hAnsi="Courier New"/>
    </w:rPr>
  </w:style>
  <w:style w:type="character" w:customStyle="1" w:styleId="WW8Num13z2">
    <w:name w:val="WW8Num13z2"/>
    <w:rsid w:val="00390437"/>
    <w:rPr>
      <w:rFonts w:ascii="Wingdings" w:hAnsi="Wingdings"/>
    </w:rPr>
  </w:style>
  <w:style w:type="character" w:customStyle="1" w:styleId="WW8Num14z0">
    <w:name w:val="WW8Num14z0"/>
    <w:rsid w:val="00390437"/>
    <w:rPr>
      <w:rFonts w:ascii="Symbol" w:hAnsi="Symbol"/>
    </w:rPr>
  </w:style>
  <w:style w:type="character" w:customStyle="1" w:styleId="WW8Num14z1">
    <w:name w:val="WW8Num14z1"/>
    <w:rsid w:val="00390437"/>
    <w:rPr>
      <w:rFonts w:ascii="Courier New" w:hAnsi="Courier New"/>
    </w:rPr>
  </w:style>
  <w:style w:type="character" w:customStyle="1" w:styleId="WW8Num14z2">
    <w:name w:val="WW8Num14z2"/>
    <w:rsid w:val="00390437"/>
    <w:rPr>
      <w:rFonts w:ascii="Wingdings" w:hAnsi="Wingdings"/>
    </w:rPr>
  </w:style>
  <w:style w:type="character" w:customStyle="1" w:styleId="WW8Num17z0">
    <w:name w:val="WW8Num17z0"/>
    <w:rsid w:val="00390437"/>
    <w:rPr>
      <w:rFonts w:ascii="Symbol" w:hAnsi="Symbol"/>
    </w:rPr>
  </w:style>
  <w:style w:type="character" w:customStyle="1" w:styleId="WW8Num17z1">
    <w:name w:val="WW8Num17z1"/>
    <w:rsid w:val="00390437"/>
    <w:rPr>
      <w:rFonts w:ascii="Courier New" w:hAnsi="Courier New"/>
    </w:rPr>
  </w:style>
  <w:style w:type="character" w:customStyle="1" w:styleId="WW8Num17z2">
    <w:name w:val="WW8Num17z2"/>
    <w:rsid w:val="00390437"/>
    <w:rPr>
      <w:rFonts w:ascii="Wingdings" w:hAnsi="Wingdings"/>
    </w:rPr>
  </w:style>
  <w:style w:type="character" w:customStyle="1" w:styleId="WW8Num18z0">
    <w:name w:val="WW8Num18z0"/>
    <w:rsid w:val="00390437"/>
    <w:rPr>
      <w:rFonts w:ascii="Symbol" w:hAnsi="Symbol"/>
    </w:rPr>
  </w:style>
  <w:style w:type="character" w:customStyle="1" w:styleId="WW8Num18z1">
    <w:name w:val="WW8Num18z1"/>
    <w:rsid w:val="00390437"/>
    <w:rPr>
      <w:rFonts w:ascii="Courier New" w:hAnsi="Courier New"/>
    </w:rPr>
  </w:style>
  <w:style w:type="character" w:customStyle="1" w:styleId="WW8Num18z2">
    <w:name w:val="WW8Num18z2"/>
    <w:rsid w:val="00390437"/>
    <w:rPr>
      <w:rFonts w:ascii="Wingdings" w:hAnsi="Wingdings"/>
    </w:rPr>
  </w:style>
  <w:style w:type="character" w:customStyle="1" w:styleId="WW8Num20z0">
    <w:name w:val="WW8Num20z0"/>
    <w:rsid w:val="00390437"/>
    <w:rPr>
      <w:rFonts w:ascii="Symbol" w:hAnsi="Symbol"/>
    </w:rPr>
  </w:style>
  <w:style w:type="character" w:customStyle="1" w:styleId="WW8Num20z1">
    <w:name w:val="WW8Num20z1"/>
    <w:rsid w:val="00390437"/>
    <w:rPr>
      <w:rFonts w:ascii="Courier New" w:hAnsi="Courier New"/>
    </w:rPr>
  </w:style>
  <w:style w:type="character" w:customStyle="1" w:styleId="WW8Num20z2">
    <w:name w:val="WW8Num20z2"/>
    <w:rsid w:val="00390437"/>
    <w:rPr>
      <w:rFonts w:ascii="Wingdings" w:hAnsi="Wingdings"/>
    </w:rPr>
  </w:style>
  <w:style w:type="character" w:customStyle="1" w:styleId="WW8Num22z2">
    <w:name w:val="WW8Num22z2"/>
    <w:rsid w:val="00390437"/>
    <w:rPr>
      <w:rFonts w:ascii="Times New Roman" w:hAnsi="Times New Roman"/>
      <w:b/>
      <w:noProof w:val="0"/>
    </w:rPr>
  </w:style>
  <w:style w:type="character" w:customStyle="1" w:styleId="WW8Num23z0">
    <w:name w:val="WW8Num23z0"/>
    <w:rsid w:val="00390437"/>
    <w:rPr>
      <w:rFonts w:ascii="Symbol" w:hAnsi="Symbol"/>
    </w:rPr>
  </w:style>
  <w:style w:type="character" w:customStyle="1" w:styleId="WW8Num23z1">
    <w:name w:val="WW8Num23z1"/>
    <w:rsid w:val="00390437"/>
    <w:rPr>
      <w:rFonts w:ascii="Courier New" w:hAnsi="Courier New"/>
    </w:rPr>
  </w:style>
  <w:style w:type="character" w:customStyle="1" w:styleId="WW8Num23z2">
    <w:name w:val="WW8Num23z2"/>
    <w:rsid w:val="00390437"/>
    <w:rPr>
      <w:rFonts w:ascii="Wingdings" w:hAnsi="Wingdings"/>
    </w:rPr>
  </w:style>
  <w:style w:type="character" w:customStyle="1" w:styleId="WW8Num24z1">
    <w:name w:val="WW8Num24z1"/>
    <w:rsid w:val="00390437"/>
    <w:rPr>
      <w:rFonts w:ascii="Symbol" w:hAnsi="Symbol"/>
    </w:rPr>
  </w:style>
  <w:style w:type="character" w:customStyle="1" w:styleId="WW8Num25z0">
    <w:name w:val="WW8Num25z0"/>
    <w:rsid w:val="00390437"/>
    <w:rPr>
      <w:rFonts w:ascii="Symbol" w:hAnsi="Symbol"/>
    </w:rPr>
  </w:style>
  <w:style w:type="character" w:customStyle="1" w:styleId="WW8Num25z1">
    <w:name w:val="WW8Num25z1"/>
    <w:rsid w:val="00390437"/>
    <w:rPr>
      <w:rFonts w:ascii="Courier New" w:hAnsi="Courier New"/>
    </w:rPr>
  </w:style>
  <w:style w:type="character" w:customStyle="1" w:styleId="WW8Num25z2">
    <w:name w:val="WW8Num25z2"/>
    <w:rsid w:val="00390437"/>
    <w:rPr>
      <w:rFonts w:ascii="Wingdings" w:hAnsi="Wingdings"/>
    </w:rPr>
  </w:style>
  <w:style w:type="character" w:customStyle="1" w:styleId="WW8Num26z0">
    <w:name w:val="WW8Num26z0"/>
    <w:rsid w:val="00390437"/>
    <w:rPr>
      <w:rFonts w:ascii="Calibri" w:eastAsia="Cambria" w:hAnsi="Calibri" w:cs="Times New Roman"/>
    </w:rPr>
  </w:style>
  <w:style w:type="character" w:customStyle="1" w:styleId="WW8Num26z1">
    <w:name w:val="WW8Num26z1"/>
    <w:rsid w:val="00390437"/>
    <w:rPr>
      <w:rFonts w:ascii="Courier New" w:hAnsi="Courier New" w:cs="Arial"/>
    </w:rPr>
  </w:style>
  <w:style w:type="character" w:customStyle="1" w:styleId="WW8Num26z2">
    <w:name w:val="WW8Num26z2"/>
    <w:rsid w:val="00390437"/>
    <w:rPr>
      <w:rFonts w:ascii="Wingdings" w:hAnsi="Wingdings"/>
    </w:rPr>
  </w:style>
  <w:style w:type="character" w:customStyle="1" w:styleId="WW8Num26z3">
    <w:name w:val="WW8Num26z3"/>
    <w:rsid w:val="00390437"/>
    <w:rPr>
      <w:rFonts w:ascii="Symbol" w:hAnsi="Symbol"/>
    </w:rPr>
  </w:style>
  <w:style w:type="character" w:customStyle="1" w:styleId="WW8Num29z0">
    <w:name w:val="WW8Num29z0"/>
    <w:rsid w:val="00390437"/>
    <w:rPr>
      <w:rFonts w:ascii="Symbol" w:hAnsi="Symbol"/>
    </w:rPr>
  </w:style>
  <w:style w:type="character" w:customStyle="1" w:styleId="WW8Num29z1">
    <w:name w:val="WW8Num29z1"/>
    <w:rsid w:val="00390437"/>
    <w:rPr>
      <w:rFonts w:ascii="Courier New" w:hAnsi="Courier New"/>
    </w:rPr>
  </w:style>
  <w:style w:type="character" w:customStyle="1" w:styleId="WW8Num29z2">
    <w:name w:val="WW8Num29z2"/>
    <w:rsid w:val="00390437"/>
    <w:rPr>
      <w:rFonts w:ascii="Wingdings" w:hAnsi="Wingdings"/>
    </w:rPr>
  </w:style>
  <w:style w:type="character" w:customStyle="1" w:styleId="WW8Num30z0">
    <w:name w:val="WW8Num30z0"/>
    <w:rsid w:val="00390437"/>
    <w:rPr>
      <w:rFonts w:ascii="Symbol" w:hAnsi="Symbol"/>
    </w:rPr>
  </w:style>
  <w:style w:type="character" w:customStyle="1" w:styleId="WW8Num30z1">
    <w:name w:val="WW8Num30z1"/>
    <w:rsid w:val="00390437"/>
    <w:rPr>
      <w:rFonts w:ascii="Courier New" w:hAnsi="Courier New"/>
    </w:rPr>
  </w:style>
  <w:style w:type="character" w:customStyle="1" w:styleId="WW8Num30z2">
    <w:name w:val="WW8Num30z2"/>
    <w:rsid w:val="00390437"/>
    <w:rPr>
      <w:rFonts w:ascii="Wingdings" w:hAnsi="Wingdings"/>
    </w:rPr>
  </w:style>
  <w:style w:type="character" w:customStyle="1" w:styleId="WW8Num33z0">
    <w:name w:val="WW8Num33z0"/>
    <w:rsid w:val="00390437"/>
    <w:rPr>
      <w:rFonts w:ascii="Symbol" w:hAnsi="Symbol"/>
    </w:rPr>
  </w:style>
  <w:style w:type="character" w:customStyle="1" w:styleId="WW8Num33z1">
    <w:name w:val="WW8Num33z1"/>
    <w:rsid w:val="00390437"/>
    <w:rPr>
      <w:rFonts w:ascii="Courier New" w:hAnsi="Courier New"/>
    </w:rPr>
  </w:style>
  <w:style w:type="character" w:customStyle="1" w:styleId="WW8Num33z2">
    <w:name w:val="WW8Num33z2"/>
    <w:rsid w:val="00390437"/>
    <w:rPr>
      <w:rFonts w:ascii="Wingdings" w:hAnsi="Wingdings"/>
    </w:rPr>
  </w:style>
  <w:style w:type="character" w:customStyle="1" w:styleId="WW8Num34z0">
    <w:name w:val="WW8Num34z0"/>
    <w:rsid w:val="00390437"/>
    <w:rPr>
      <w:rFonts w:ascii="Symbol" w:hAnsi="Symbol"/>
    </w:rPr>
  </w:style>
  <w:style w:type="character" w:customStyle="1" w:styleId="WW8Num34z1">
    <w:name w:val="WW8Num34z1"/>
    <w:rsid w:val="00390437"/>
    <w:rPr>
      <w:rFonts w:ascii="Times New Roman" w:eastAsia="MS Mincho" w:hAnsi="Times New Roman" w:cs="Times New Roman"/>
    </w:rPr>
  </w:style>
  <w:style w:type="character" w:customStyle="1" w:styleId="WW8Num34z2">
    <w:name w:val="WW8Num34z2"/>
    <w:rsid w:val="00390437"/>
    <w:rPr>
      <w:rFonts w:ascii="Wingdings" w:hAnsi="Wingdings"/>
    </w:rPr>
  </w:style>
  <w:style w:type="character" w:customStyle="1" w:styleId="WW8Num34z4">
    <w:name w:val="WW8Num34z4"/>
    <w:rsid w:val="00390437"/>
    <w:rPr>
      <w:rFonts w:ascii="Courier New" w:hAnsi="Courier New"/>
    </w:rPr>
  </w:style>
  <w:style w:type="character" w:customStyle="1" w:styleId="WW8Num36z0">
    <w:name w:val="WW8Num36z0"/>
    <w:rsid w:val="00390437"/>
    <w:rPr>
      <w:rFonts w:ascii="Symbol" w:hAnsi="Symbol"/>
    </w:rPr>
  </w:style>
  <w:style w:type="character" w:customStyle="1" w:styleId="WW8Num36z1">
    <w:name w:val="WW8Num36z1"/>
    <w:rsid w:val="00390437"/>
    <w:rPr>
      <w:rFonts w:ascii="Courier New" w:hAnsi="Courier New"/>
    </w:rPr>
  </w:style>
  <w:style w:type="character" w:customStyle="1" w:styleId="WW8Num36z2">
    <w:name w:val="WW8Num36z2"/>
    <w:rsid w:val="00390437"/>
    <w:rPr>
      <w:rFonts w:ascii="Wingdings" w:hAnsi="Wingdings"/>
    </w:rPr>
  </w:style>
  <w:style w:type="character" w:customStyle="1" w:styleId="WW8Num37z0">
    <w:name w:val="WW8Num37z0"/>
    <w:rsid w:val="00390437"/>
    <w:rPr>
      <w:rFonts w:ascii="Symbol" w:hAnsi="Symbol"/>
    </w:rPr>
  </w:style>
  <w:style w:type="character" w:customStyle="1" w:styleId="WW8Num37z1">
    <w:name w:val="WW8Num37z1"/>
    <w:rsid w:val="00390437"/>
    <w:rPr>
      <w:rFonts w:ascii="Times New Roman" w:eastAsia="MS Mincho" w:hAnsi="Times New Roman" w:cs="Times New Roman"/>
    </w:rPr>
  </w:style>
  <w:style w:type="character" w:customStyle="1" w:styleId="WW8Num37z2">
    <w:name w:val="WW8Num37z2"/>
    <w:rsid w:val="00390437"/>
    <w:rPr>
      <w:rFonts w:ascii="Wingdings" w:hAnsi="Wingdings"/>
    </w:rPr>
  </w:style>
  <w:style w:type="character" w:customStyle="1" w:styleId="WW8Num37z4">
    <w:name w:val="WW8Num37z4"/>
    <w:rsid w:val="00390437"/>
    <w:rPr>
      <w:rFonts w:ascii="Courier New" w:hAnsi="Courier New"/>
    </w:rPr>
  </w:style>
  <w:style w:type="character" w:customStyle="1" w:styleId="WW8Num38z0">
    <w:name w:val="WW8Num38z0"/>
    <w:rsid w:val="00390437"/>
    <w:rPr>
      <w:rFonts w:ascii="Symbol" w:hAnsi="Symbol"/>
    </w:rPr>
  </w:style>
  <w:style w:type="character" w:customStyle="1" w:styleId="WW8Num38z1">
    <w:name w:val="WW8Num38z1"/>
    <w:rsid w:val="00390437"/>
    <w:rPr>
      <w:rFonts w:ascii="Courier New" w:hAnsi="Courier New"/>
    </w:rPr>
  </w:style>
  <w:style w:type="character" w:customStyle="1" w:styleId="WW8Num38z2">
    <w:name w:val="WW8Num38z2"/>
    <w:rsid w:val="00390437"/>
    <w:rPr>
      <w:rFonts w:ascii="Wingdings" w:hAnsi="Wingdings"/>
    </w:rPr>
  </w:style>
  <w:style w:type="character" w:customStyle="1" w:styleId="WW8Num39z0">
    <w:name w:val="WW8Num39z0"/>
    <w:rsid w:val="00390437"/>
    <w:rPr>
      <w:rFonts w:ascii="Calibri" w:eastAsia="Cambria" w:hAnsi="Calibri" w:cs="Times New Roman"/>
    </w:rPr>
  </w:style>
  <w:style w:type="character" w:customStyle="1" w:styleId="WW8Num39z1">
    <w:name w:val="WW8Num39z1"/>
    <w:rsid w:val="00390437"/>
    <w:rPr>
      <w:rFonts w:ascii="Courier New" w:hAnsi="Courier New" w:cs="Arial"/>
    </w:rPr>
  </w:style>
  <w:style w:type="character" w:customStyle="1" w:styleId="WW8Num39z2">
    <w:name w:val="WW8Num39z2"/>
    <w:rsid w:val="00390437"/>
    <w:rPr>
      <w:rFonts w:ascii="Wingdings" w:hAnsi="Wingdings"/>
    </w:rPr>
  </w:style>
  <w:style w:type="character" w:customStyle="1" w:styleId="WW8Num39z3">
    <w:name w:val="WW8Num39z3"/>
    <w:rsid w:val="00390437"/>
    <w:rPr>
      <w:rFonts w:ascii="Symbol" w:hAnsi="Symbol"/>
    </w:rPr>
  </w:style>
  <w:style w:type="character" w:customStyle="1" w:styleId="WW8Num40z0">
    <w:name w:val="WW8Num40z0"/>
    <w:rsid w:val="00390437"/>
    <w:rPr>
      <w:rFonts w:ascii="Symbol" w:hAnsi="Symbol"/>
    </w:rPr>
  </w:style>
  <w:style w:type="character" w:customStyle="1" w:styleId="WW8Num40z1">
    <w:name w:val="WW8Num40z1"/>
    <w:rsid w:val="00390437"/>
    <w:rPr>
      <w:rFonts w:ascii="Times New Roman" w:eastAsia="MS Mincho" w:hAnsi="Times New Roman" w:cs="Times New Roman"/>
    </w:rPr>
  </w:style>
  <w:style w:type="character" w:customStyle="1" w:styleId="WW8Num40z2">
    <w:name w:val="WW8Num40z2"/>
    <w:rsid w:val="00390437"/>
    <w:rPr>
      <w:rFonts w:ascii="Wingdings" w:hAnsi="Wingdings"/>
    </w:rPr>
  </w:style>
  <w:style w:type="character" w:customStyle="1" w:styleId="WW8Num40z4">
    <w:name w:val="WW8Num40z4"/>
    <w:rsid w:val="00390437"/>
    <w:rPr>
      <w:rFonts w:ascii="Courier New" w:hAnsi="Courier New"/>
    </w:rPr>
  </w:style>
  <w:style w:type="character" w:customStyle="1" w:styleId="WW8Num42z0">
    <w:name w:val="WW8Num42z0"/>
    <w:rsid w:val="00390437"/>
    <w:rPr>
      <w:rFonts w:ascii="Symbol" w:hAnsi="Symbol"/>
    </w:rPr>
  </w:style>
  <w:style w:type="character" w:customStyle="1" w:styleId="WW8Num45z0">
    <w:name w:val="WW8Num45z0"/>
    <w:rsid w:val="00390437"/>
    <w:rPr>
      <w:rFonts w:ascii="Times New Roman" w:eastAsia="MS Mincho" w:hAnsi="Times New Roman"/>
    </w:rPr>
  </w:style>
  <w:style w:type="character" w:customStyle="1" w:styleId="WW8Num45z1">
    <w:name w:val="WW8Num45z1"/>
    <w:rsid w:val="00390437"/>
    <w:rPr>
      <w:rFonts w:ascii="Courier New" w:hAnsi="Courier New"/>
    </w:rPr>
  </w:style>
  <w:style w:type="character" w:customStyle="1" w:styleId="WW8Num45z2">
    <w:name w:val="WW8Num45z2"/>
    <w:rsid w:val="00390437"/>
    <w:rPr>
      <w:rFonts w:ascii="Wingdings" w:hAnsi="Wingdings"/>
    </w:rPr>
  </w:style>
  <w:style w:type="character" w:customStyle="1" w:styleId="WW8Num45z3">
    <w:name w:val="WW8Num45z3"/>
    <w:rsid w:val="00390437"/>
    <w:rPr>
      <w:rFonts w:ascii="Symbol" w:hAnsi="Symbol"/>
    </w:rPr>
  </w:style>
  <w:style w:type="character" w:customStyle="1" w:styleId="WW8Num46z0">
    <w:name w:val="WW8Num46z0"/>
    <w:rsid w:val="00390437"/>
    <w:rPr>
      <w:rFonts w:ascii="Times New Roman" w:eastAsia="MS Mincho" w:hAnsi="Times New Roman"/>
    </w:rPr>
  </w:style>
  <w:style w:type="character" w:customStyle="1" w:styleId="WW8Num46z1">
    <w:name w:val="WW8Num46z1"/>
    <w:rsid w:val="00390437"/>
    <w:rPr>
      <w:rFonts w:ascii="Courier New" w:hAnsi="Courier New"/>
    </w:rPr>
  </w:style>
  <w:style w:type="character" w:customStyle="1" w:styleId="WW8Num46z2">
    <w:name w:val="WW8Num46z2"/>
    <w:rsid w:val="00390437"/>
    <w:rPr>
      <w:rFonts w:ascii="Wingdings" w:hAnsi="Wingdings"/>
    </w:rPr>
  </w:style>
  <w:style w:type="character" w:customStyle="1" w:styleId="WW8Num46z3">
    <w:name w:val="WW8Num46z3"/>
    <w:rsid w:val="00390437"/>
    <w:rPr>
      <w:rFonts w:ascii="Symbol" w:hAnsi="Symbol"/>
    </w:rPr>
  </w:style>
  <w:style w:type="character" w:customStyle="1" w:styleId="Absatz-Standardschriftart1">
    <w:name w:val="Absatz-Standardschriftart1"/>
    <w:rsid w:val="00390437"/>
  </w:style>
  <w:style w:type="character" w:styleId="Link">
    <w:name w:val="Hyperlink"/>
    <w:basedOn w:val="Absatz-Standardschriftart1"/>
    <w:uiPriority w:val="99"/>
    <w:rsid w:val="00390437"/>
    <w:rPr>
      <w:color w:val="0000FF"/>
      <w:u w:val="single"/>
    </w:rPr>
  </w:style>
  <w:style w:type="character" w:styleId="Seitenzahl">
    <w:name w:val="page number"/>
    <w:basedOn w:val="Absatz-Standardschriftart1"/>
    <w:rsid w:val="00390437"/>
  </w:style>
  <w:style w:type="character" w:styleId="GesichteterLink">
    <w:name w:val="FollowedHyperlink"/>
    <w:basedOn w:val="Absatz-Standardschriftart1"/>
    <w:rsid w:val="00390437"/>
    <w:rPr>
      <w:color w:val="800080"/>
      <w:u w:val="single"/>
    </w:rPr>
  </w:style>
  <w:style w:type="character" w:styleId="Kommentarzeichen">
    <w:name w:val="annotation reference"/>
    <w:basedOn w:val="Absatz-Standardschriftart1"/>
    <w:rsid w:val="00390437"/>
    <w:rPr>
      <w:sz w:val="16"/>
      <w:szCs w:val="16"/>
    </w:rPr>
  </w:style>
  <w:style w:type="character" w:customStyle="1" w:styleId="Italic">
    <w:name w:val="Italic"/>
    <w:basedOn w:val="Absatz-Standardschriftart1"/>
    <w:rsid w:val="00390437"/>
    <w:rPr>
      <w:i/>
    </w:rPr>
  </w:style>
  <w:style w:type="character" w:styleId="Funotenzeichen">
    <w:name w:val="footnote reference"/>
    <w:basedOn w:val="Absatz-Standardschriftart1"/>
    <w:rsid w:val="00390437"/>
    <w:rPr>
      <w:vertAlign w:val="superscript"/>
    </w:rPr>
  </w:style>
  <w:style w:type="character" w:customStyle="1" w:styleId="DocumentBodyZchn">
    <w:name w:val="Document Body Zchn"/>
    <w:basedOn w:val="Absatz-Standardschriftart1"/>
    <w:rsid w:val="00390437"/>
    <w:rPr>
      <w:rFonts w:ascii="Arial" w:hAnsi="Arial"/>
      <w:noProof w:val="0"/>
      <w:lang w:val="en-US" w:eastAsia="ar-SA" w:bidi="ar-SA"/>
    </w:rPr>
  </w:style>
  <w:style w:type="character" w:customStyle="1" w:styleId="EnumerationElementZchn">
    <w:name w:val="Enumeration Element Zchn"/>
    <w:basedOn w:val="Absatz-Standardschriftart1"/>
    <w:rsid w:val="00390437"/>
    <w:rPr>
      <w:rFonts w:ascii="Arial" w:hAnsi="Arial"/>
      <w:noProof w:val="0"/>
      <w:lang w:val="en-GB" w:eastAsia="ar-SA" w:bidi="ar-SA"/>
    </w:rPr>
  </w:style>
  <w:style w:type="character" w:customStyle="1" w:styleId="berschrift1Zeichen">
    <w:name w:val="Überschrift 1 Zeichen"/>
    <w:basedOn w:val="Absatz-Standardschriftart1"/>
    <w:rsid w:val="00390437"/>
    <w:rPr>
      <w:rFonts w:ascii="Arial" w:hAnsi="Arial"/>
      <w:b/>
      <w:noProof w:val="0"/>
      <w:kern w:val="1"/>
      <w:lang w:val="en-US"/>
    </w:rPr>
  </w:style>
  <w:style w:type="character" w:customStyle="1" w:styleId="berschrift2Zeichen">
    <w:name w:val="Überschrift 2 Zeichen"/>
    <w:basedOn w:val="Absatz-Standardschriftart1"/>
    <w:rsid w:val="00390437"/>
    <w:rPr>
      <w:rFonts w:ascii="Arial" w:hAnsi="Arial"/>
      <w:b/>
      <w:noProof w:val="0"/>
      <w:lang w:val="en-US"/>
    </w:rPr>
  </w:style>
  <w:style w:type="character" w:customStyle="1" w:styleId="KommentartextZeichen">
    <w:name w:val="Kommentartext Zeichen"/>
    <w:basedOn w:val="Absatz-Standardschriftart1"/>
    <w:rsid w:val="00390437"/>
    <w:rPr>
      <w:rFonts w:ascii="Arial" w:hAnsi="Arial"/>
      <w:noProof w:val="0"/>
      <w:lang w:val="en-US"/>
    </w:rPr>
  </w:style>
  <w:style w:type="character" w:customStyle="1" w:styleId="KommentarthemaZeichen">
    <w:name w:val="Kommentarthema Zeichen"/>
    <w:basedOn w:val="KommentartextZeichen"/>
    <w:rsid w:val="00390437"/>
    <w:rPr>
      <w:b/>
    </w:rPr>
  </w:style>
  <w:style w:type="character" w:customStyle="1" w:styleId="SprechblasentextZeichen">
    <w:name w:val="Sprechblasentext Zeichen"/>
    <w:basedOn w:val="Absatz-Standardschriftart1"/>
    <w:rsid w:val="00390437"/>
    <w:rPr>
      <w:rFonts w:ascii="Tahoma" w:hAnsi="Tahoma"/>
      <w:noProof w:val="0"/>
      <w:sz w:val="16"/>
      <w:szCs w:val="16"/>
      <w:lang w:val="en-US"/>
    </w:rPr>
  </w:style>
  <w:style w:type="character" w:customStyle="1" w:styleId="Nummerierungszeichen">
    <w:name w:val="Nummerierungszeichen"/>
    <w:rsid w:val="00390437"/>
  </w:style>
  <w:style w:type="paragraph" w:customStyle="1" w:styleId="berschrift">
    <w:name w:val="Überschrift"/>
    <w:basedOn w:val="Standard"/>
    <w:next w:val="Textkrper"/>
    <w:rsid w:val="00390437"/>
    <w:pPr>
      <w:keepNext/>
      <w:spacing w:before="240" w:after="120"/>
    </w:pPr>
    <w:rPr>
      <w:rFonts w:eastAsia="DejaVu Sans" w:cs="DejaVu Sans"/>
      <w:sz w:val="28"/>
      <w:szCs w:val="28"/>
    </w:rPr>
  </w:style>
  <w:style w:type="paragraph" w:styleId="Textkrper">
    <w:name w:val="Body Text"/>
    <w:basedOn w:val="Standard"/>
    <w:rsid w:val="00390437"/>
    <w:pPr>
      <w:spacing w:after="120"/>
    </w:pPr>
  </w:style>
  <w:style w:type="paragraph" w:styleId="Liste">
    <w:name w:val="List"/>
    <w:basedOn w:val="Standard"/>
    <w:rsid w:val="00390437"/>
    <w:pPr>
      <w:ind w:left="360" w:hanging="360"/>
    </w:pPr>
  </w:style>
  <w:style w:type="paragraph" w:styleId="Beschriftung">
    <w:name w:val="caption"/>
    <w:basedOn w:val="Standard"/>
    <w:next w:val="Standard"/>
    <w:uiPriority w:val="35"/>
    <w:qFormat/>
    <w:rsid w:val="00020765"/>
    <w:pPr>
      <w:spacing w:before="120" w:after="120"/>
      <w:jc w:val="center"/>
    </w:pPr>
    <w:rPr>
      <w:b/>
    </w:rPr>
  </w:style>
  <w:style w:type="paragraph" w:customStyle="1" w:styleId="Verzeichnis">
    <w:name w:val="Verzeichnis"/>
    <w:basedOn w:val="Standard"/>
    <w:rsid w:val="00390437"/>
    <w:pPr>
      <w:suppressLineNumbers/>
    </w:pPr>
  </w:style>
  <w:style w:type="paragraph" w:customStyle="1" w:styleId="AuthorBlock">
    <w:name w:val="Author Block"/>
    <w:basedOn w:val="Standard"/>
    <w:rsid w:val="00390437"/>
  </w:style>
  <w:style w:type="paragraph" w:customStyle="1" w:styleId="HTMLBody">
    <w:name w:val="HTML Body"/>
    <w:rsid w:val="00390437"/>
    <w:pPr>
      <w:widowControl w:val="0"/>
      <w:suppressAutoHyphens/>
      <w:autoSpaceDE w:val="0"/>
    </w:pPr>
    <w:rPr>
      <w:rFonts w:ascii="Comic Sans MS" w:eastAsia="Arial" w:hAnsi="Comic Sans MS"/>
      <w:sz w:val="18"/>
      <w:szCs w:val="18"/>
      <w:lang w:val="en-US"/>
    </w:rPr>
  </w:style>
  <w:style w:type="paragraph" w:styleId="Kopfzeile">
    <w:name w:val="header"/>
    <w:basedOn w:val="Standard"/>
    <w:link w:val="KopfzeileZeichen"/>
    <w:rsid w:val="00390437"/>
    <w:pPr>
      <w:tabs>
        <w:tab w:val="center" w:pos="4253"/>
        <w:tab w:val="right" w:pos="8505"/>
      </w:tabs>
    </w:pPr>
  </w:style>
  <w:style w:type="paragraph" w:styleId="Fuzeile">
    <w:name w:val="footer"/>
    <w:basedOn w:val="Standard"/>
    <w:rsid w:val="00390437"/>
    <w:pPr>
      <w:tabs>
        <w:tab w:val="center" w:pos="4320"/>
        <w:tab w:val="right" w:pos="8640"/>
      </w:tabs>
    </w:pPr>
  </w:style>
  <w:style w:type="paragraph" w:styleId="Blocktext">
    <w:name w:val="Block Text"/>
    <w:basedOn w:val="Standard"/>
    <w:rsid w:val="00390437"/>
    <w:pPr>
      <w:ind w:left="360" w:right="720"/>
    </w:pPr>
    <w:rPr>
      <w:rFonts w:ascii="Courier New" w:hAnsi="Courier New"/>
      <w:sz w:val="18"/>
      <w:szCs w:val="18"/>
    </w:rPr>
  </w:style>
  <w:style w:type="paragraph" w:styleId="StandardWeb">
    <w:name w:val="Normal (Web)"/>
    <w:basedOn w:val="Standard"/>
    <w:rsid w:val="00390437"/>
    <w:rPr>
      <w:rFonts w:ascii="Times New Roman" w:hAnsi="Times New Roman"/>
    </w:rPr>
  </w:style>
  <w:style w:type="paragraph" w:styleId="NurText">
    <w:name w:val="Plain Text"/>
    <w:basedOn w:val="Standard"/>
    <w:rsid w:val="00390437"/>
    <w:pPr>
      <w:ind w:left="720"/>
    </w:pPr>
    <w:rPr>
      <w:rFonts w:ascii="Courier New" w:hAnsi="Courier New"/>
    </w:rPr>
  </w:style>
  <w:style w:type="paragraph" w:styleId="Textkrpereinzug">
    <w:name w:val="Body Text Indent"/>
    <w:basedOn w:val="Standard"/>
    <w:rsid w:val="00390437"/>
    <w:pPr>
      <w:spacing w:after="120"/>
      <w:ind w:left="360"/>
    </w:pPr>
  </w:style>
  <w:style w:type="paragraph" w:styleId="Textkrper3">
    <w:name w:val="Body Text 3"/>
    <w:basedOn w:val="Standard"/>
    <w:rsid w:val="00390437"/>
    <w:pPr>
      <w:spacing w:after="120"/>
    </w:pPr>
    <w:rPr>
      <w:sz w:val="16"/>
      <w:szCs w:val="16"/>
    </w:rPr>
  </w:style>
  <w:style w:type="paragraph" w:styleId="Textkrper-Erstzeileneinzug">
    <w:name w:val="Body Text First Indent"/>
    <w:basedOn w:val="Textkrper"/>
    <w:rsid w:val="00390437"/>
    <w:pPr>
      <w:ind w:firstLine="210"/>
    </w:pPr>
  </w:style>
  <w:style w:type="paragraph" w:styleId="Textkrper-Erstzeileneinzug2">
    <w:name w:val="Body Text First Indent 2"/>
    <w:basedOn w:val="Textkrpereinzug"/>
    <w:rsid w:val="00390437"/>
    <w:pPr>
      <w:ind w:firstLine="210"/>
    </w:pPr>
  </w:style>
  <w:style w:type="paragraph" w:customStyle="1" w:styleId="Textkrper-Einzug21">
    <w:name w:val="Textkörper-Einzug 21"/>
    <w:basedOn w:val="Standard"/>
    <w:rsid w:val="00390437"/>
    <w:pPr>
      <w:spacing w:after="120" w:line="480" w:lineRule="auto"/>
      <w:ind w:left="360"/>
    </w:pPr>
  </w:style>
  <w:style w:type="paragraph" w:customStyle="1" w:styleId="Textkrper-Einzug31">
    <w:name w:val="Textkörper-Einzug 31"/>
    <w:basedOn w:val="Standard"/>
    <w:rsid w:val="00390437"/>
    <w:pPr>
      <w:spacing w:after="120"/>
      <w:ind w:left="360"/>
    </w:pPr>
    <w:rPr>
      <w:sz w:val="16"/>
      <w:szCs w:val="16"/>
    </w:rPr>
  </w:style>
  <w:style w:type="paragraph" w:styleId="Gruformel">
    <w:name w:val="Closing"/>
    <w:basedOn w:val="Standard"/>
    <w:rsid w:val="00390437"/>
    <w:pPr>
      <w:ind w:left="4320"/>
    </w:pPr>
  </w:style>
  <w:style w:type="paragraph" w:styleId="Kommentartext">
    <w:name w:val="annotation text"/>
    <w:basedOn w:val="Standard"/>
    <w:link w:val="KommentartextZeichen1"/>
    <w:rsid w:val="00390437"/>
  </w:style>
  <w:style w:type="paragraph" w:styleId="Datum">
    <w:name w:val="Date"/>
    <w:basedOn w:val="Standard"/>
    <w:next w:val="Standard"/>
    <w:rsid w:val="00390437"/>
  </w:style>
  <w:style w:type="paragraph" w:styleId="Dokumentstruktur">
    <w:name w:val="Document Map"/>
    <w:basedOn w:val="Standard"/>
    <w:rsid w:val="00390437"/>
    <w:pPr>
      <w:shd w:val="clear" w:color="auto" w:fill="000080"/>
    </w:pPr>
    <w:rPr>
      <w:rFonts w:ascii="Tahoma" w:hAnsi="Tahoma"/>
    </w:rPr>
  </w:style>
  <w:style w:type="paragraph" w:styleId="E-Mail-Signatur">
    <w:name w:val="E-mail Signature"/>
    <w:basedOn w:val="Standard"/>
    <w:rsid w:val="00390437"/>
  </w:style>
  <w:style w:type="paragraph" w:styleId="Endnotentext">
    <w:name w:val="endnote text"/>
    <w:basedOn w:val="Standard"/>
    <w:rsid w:val="00390437"/>
  </w:style>
  <w:style w:type="paragraph" w:styleId="Umschlagadresse">
    <w:name w:val="envelope address"/>
    <w:basedOn w:val="Standard"/>
    <w:rsid w:val="00390437"/>
    <w:pPr>
      <w:ind w:left="2880"/>
    </w:pPr>
  </w:style>
  <w:style w:type="paragraph" w:styleId="Absenderadresse">
    <w:name w:val="envelope return"/>
    <w:basedOn w:val="Standard"/>
    <w:rsid w:val="00390437"/>
  </w:style>
  <w:style w:type="paragraph" w:styleId="Funotentext">
    <w:name w:val="footnote text"/>
    <w:basedOn w:val="Standard"/>
    <w:rsid w:val="00390437"/>
  </w:style>
  <w:style w:type="paragraph" w:styleId="HTMLAdresse">
    <w:name w:val="HTML Address"/>
    <w:basedOn w:val="Standard"/>
    <w:rsid w:val="00390437"/>
    <w:rPr>
      <w:i/>
    </w:rPr>
  </w:style>
  <w:style w:type="paragraph" w:styleId="HTMLVorformatiert">
    <w:name w:val="HTML Preformatted"/>
    <w:basedOn w:val="Standard"/>
    <w:rsid w:val="00390437"/>
    <w:rPr>
      <w:rFonts w:ascii="Courier New" w:hAnsi="Courier New"/>
    </w:rPr>
  </w:style>
  <w:style w:type="paragraph" w:styleId="Index1">
    <w:name w:val="index 1"/>
    <w:basedOn w:val="Standard"/>
    <w:next w:val="Standard"/>
    <w:rsid w:val="00390437"/>
    <w:pPr>
      <w:ind w:left="200" w:hanging="200"/>
    </w:pPr>
  </w:style>
  <w:style w:type="paragraph" w:styleId="Index2">
    <w:name w:val="index 2"/>
    <w:basedOn w:val="Standard"/>
    <w:next w:val="Standard"/>
    <w:rsid w:val="00390437"/>
    <w:pPr>
      <w:ind w:left="400" w:hanging="200"/>
    </w:pPr>
  </w:style>
  <w:style w:type="paragraph" w:styleId="Index3">
    <w:name w:val="index 3"/>
    <w:basedOn w:val="Standard"/>
    <w:next w:val="Standard"/>
    <w:rsid w:val="00390437"/>
    <w:pPr>
      <w:ind w:left="600" w:hanging="200"/>
    </w:pPr>
  </w:style>
  <w:style w:type="paragraph" w:styleId="Index4">
    <w:name w:val="index 4"/>
    <w:basedOn w:val="Standard"/>
    <w:next w:val="Standard"/>
    <w:rsid w:val="00390437"/>
    <w:pPr>
      <w:ind w:left="800" w:hanging="200"/>
    </w:pPr>
  </w:style>
  <w:style w:type="paragraph" w:styleId="Index5">
    <w:name w:val="index 5"/>
    <w:basedOn w:val="Standard"/>
    <w:next w:val="Standard"/>
    <w:rsid w:val="00390437"/>
    <w:pPr>
      <w:ind w:left="1000" w:hanging="200"/>
    </w:pPr>
  </w:style>
  <w:style w:type="paragraph" w:styleId="Index6">
    <w:name w:val="index 6"/>
    <w:basedOn w:val="Standard"/>
    <w:next w:val="Standard"/>
    <w:rsid w:val="00390437"/>
    <w:pPr>
      <w:ind w:left="1200" w:hanging="200"/>
    </w:pPr>
  </w:style>
  <w:style w:type="paragraph" w:styleId="Index7">
    <w:name w:val="index 7"/>
    <w:basedOn w:val="Standard"/>
    <w:next w:val="Standard"/>
    <w:rsid w:val="00390437"/>
    <w:pPr>
      <w:ind w:left="1400" w:hanging="200"/>
    </w:pPr>
  </w:style>
  <w:style w:type="paragraph" w:styleId="Index8">
    <w:name w:val="index 8"/>
    <w:basedOn w:val="Standard"/>
    <w:next w:val="Standard"/>
    <w:rsid w:val="00390437"/>
    <w:pPr>
      <w:ind w:left="1600" w:hanging="200"/>
    </w:pPr>
  </w:style>
  <w:style w:type="paragraph" w:styleId="Index9">
    <w:name w:val="index 9"/>
    <w:basedOn w:val="Standard"/>
    <w:next w:val="Standard"/>
    <w:rsid w:val="00390437"/>
    <w:pPr>
      <w:ind w:left="1800" w:hanging="200"/>
    </w:pPr>
  </w:style>
  <w:style w:type="paragraph" w:styleId="Indexberschrift">
    <w:name w:val="index heading"/>
    <w:basedOn w:val="Standard"/>
    <w:next w:val="Index1"/>
    <w:rsid w:val="00390437"/>
    <w:rPr>
      <w:b/>
    </w:rPr>
  </w:style>
  <w:style w:type="paragraph" w:styleId="Liste2">
    <w:name w:val="List 2"/>
    <w:basedOn w:val="Standard"/>
    <w:rsid w:val="00390437"/>
    <w:pPr>
      <w:ind w:left="720" w:hanging="360"/>
    </w:pPr>
  </w:style>
  <w:style w:type="paragraph" w:styleId="Liste3">
    <w:name w:val="List 3"/>
    <w:basedOn w:val="Standard"/>
    <w:rsid w:val="00390437"/>
    <w:pPr>
      <w:ind w:left="1080" w:hanging="360"/>
    </w:pPr>
  </w:style>
  <w:style w:type="paragraph" w:styleId="Liste4">
    <w:name w:val="List 4"/>
    <w:basedOn w:val="Standard"/>
    <w:rsid w:val="00390437"/>
    <w:pPr>
      <w:ind w:left="1440" w:hanging="360"/>
    </w:pPr>
  </w:style>
  <w:style w:type="paragraph" w:styleId="Liste5">
    <w:name w:val="List 5"/>
    <w:basedOn w:val="Standard"/>
    <w:rsid w:val="00390437"/>
    <w:pPr>
      <w:ind w:left="1800" w:hanging="360"/>
    </w:pPr>
  </w:style>
  <w:style w:type="paragraph" w:styleId="Aufzhlungszeichen">
    <w:name w:val="List Bullet"/>
    <w:basedOn w:val="Standard"/>
    <w:rsid w:val="00390437"/>
    <w:pPr>
      <w:tabs>
        <w:tab w:val="num" w:pos="360"/>
      </w:tabs>
      <w:ind w:left="360" w:hanging="360"/>
    </w:pPr>
  </w:style>
  <w:style w:type="paragraph" w:styleId="Aufzhlungszeichen2">
    <w:name w:val="List Bullet 2"/>
    <w:basedOn w:val="Standard"/>
    <w:rsid w:val="00390437"/>
    <w:pPr>
      <w:tabs>
        <w:tab w:val="num" w:pos="720"/>
      </w:tabs>
      <w:ind w:left="720" w:hanging="360"/>
    </w:pPr>
  </w:style>
  <w:style w:type="paragraph" w:styleId="Aufzhlungszeichen3">
    <w:name w:val="List Bullet 3"/>
    <w:basedOn w:val="Standard"/>
    <w:rsid w:val="00390437"/>
    <w:pPr>
      <w:tabs>
        <w:tab w:val="num" w:pos="1080"/>
      </w:tabs>
      <w:ind w:left="1080" w:hanging="360"/>
    </w:pPr>
  </w:style>
  <w:style w:type="paragraph" w:styleId="Aufzhlungszeichen4">
    <w:name w:val="List Bullet 4"/>
    <w:basedOn w:val="Standard"/>
    <w:rsid w:val="00390437"/>
    <w:pPr>
      <w:tabs>
        <w:tab w:val="num" w:pos="1440"/>
      </w:tabs>
      <w:ind w:left="1440" w:hanging="360"/>
    </w:pPr>
  </w:style>
  <w:style w:type="paragraph" w:styleId="Aufzhlungszeichen5">
    <w:name w:val="List Bullet 5"/>
    <w:basedOn w:val="Standard"/>
    <w:rsid w:val="00390437"/>
    <w:pPr>
      <w:tabs>
        <w:tab w:val="num" w:pos="1800"/>
      </w:tabs>
      <w:ind w:left="1800" w:hanging="360"/>
    </w:pPr>
  </w:style>
  <w:style w:type="paragraph" w:styleId="Listenfortsetzung">
    <w:name w:val="List Continue"/>
    <w:basedOn w:val="Standard"/>
    <w:rsid w:val="00390437"/>
    <w:pPr>
      <w:spacing w:after="120"/>
      <w:ind w:left="360"/>
    </w:pPr>
  </w:style>
  <w:style w:type="paragraph" w:styleId="Listenfortsetzung2">
    <w:name w:val="List Continue 2"/>
    <w:basedOn w:val="Standard"/>
    <w:rsid w:val="00390437"/>
    <w:pPr>
      <w:spacing w:after="120"/>
      <w:ind w:left="720"/>
    </w:pPr>
  </w:style>
  <w:style w:type="paragraph" w:styleId="Listenfortsetzung3">
    <w:name w:val="List Continue 3"/>
    <w:basedOn w:val="Standard"/>
    <w:rsid w:val="00390437"/>
    <w:pPr>
      <w:spacing w:after="120"/>
      <w:ind w:left="1080"/>
    </w:pPr>
  </w:style>
  <w:style w:type="paragraph" w:styleId="Listenfortsetzung4">
    <w:name w:val="List Continue 4"/>
    <w:basedOn w:val="Standard"/>
    <w:rsid w:val="00390437"/>
    <w:pPr>
      <w:spacing w:after="120"/>
      <w:ind w:left="1440"/>
    </w:pPr>
  </w:style>
  <w:style w:type="paragraph" w:styleId="Listenfortsetzung5">
    <w:name w:val="List Continue 5"/>
    <w:basedOn w:val="Standard"/>
    <w:rsid w:val="00390437"/>
    <w:pPr>
      <w:spacing w:after="120"/>
      <w:ind w:left="1800"/>
    </w:pPr>
  </w:style>
  <w:style w:type="paragraph" w:styleId="Listennummer">
    <w:name w:val="List Number"/>
    <w:basedOn w:val="Standard"/>
    <w:rsid w:val="00390437"/>
    <w:pPr>
      <w:tabs>
        <w:tab w:val="num" w:pos="360"/>
      </w:tabs>
      <w:ind w:left="360" w:hanging="360"/>
    </w:pPr>
  </w:style>
  <w:style w:type="paragraph" w:styleId="Listennummer2">
    <w:name w:val="List Number 2"/>
    <w:basedOn w:val="Standard"/>
    <w:rsid w:val="00390437"/>
    <w:pPr>
      <w:tabs>
        <w:tab w:val="num" w:pos="720"/>
      </w:tabs>
      <w:ind w:left="720" w:hanging="360"/>
    </w:pPr>
  </w:style>
  <w:style w:type="paragraph" w:styleId="Listennummer3">
    <w:name w:val="List Number 3"/>
    <w:basedOn w:val="Standard"/>
    <w:rsid w:val="00390437"/>
    <w:pPr>
      <w:tabs>
        <w:tab w:val="num" w:pos="1080"/>
      </w:tabs>
      <w:ind w:left="1080" w:hanging="360"/>
    </w:pPr>
  </w:style>
  <w:style w:type="paragraph" w:styleId="Listennummer4">
    <w:name w:val="List Number 4"/>
    <w:basedOn w:val="Standard"/>
    <w:rsid w:val="00390437"/>
    <w:pPr>
      <w:tabs>
        <w:tab w:val="num" w:pos="1440"/>
      </w:tabs>
      <w:ind w:left="1440" w:hanging="360"/>
    </w:pPr>
  </w:style>
  <w:style w:type="paragraph" w:styleId="Listennummer5">
    <w:name w:val="List Number 5"/>
    <w:basedOn w:val="Standard"/>
    <w:rsid w:val="00390437"/>
    <w:pPr>
      <w:tabs>
        <w:tab w:val="num" w:pos="1800"/>
      </w:tabs>
      <w:ind w:left="1800" w:hanging="360"/>
    </w:pPr>
  </w:style>
  <w:style w:type="paragraph" w:styleId="Makrotext">
    <w:name w:val="macro"/>
    <w:rsid w:val="00390437"/>
    <w:pPr>
      <w:widowControl w:val="0"/>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lang w:val="en-US"/>
    </w:rPr>
  </w:style>
  <w:style w:type="paragraph" w:styleId="Nachrichtenkopf">
    <w:name w:val="Message Header"/>
    <w:basedOn w:val="Standard"/>
    <w:rsid w:val="00390437"/>
    <w:pPr>
      <w:pBdr>
        <w:top w:val="single" w:sz="4" w:space="1" w:color="000000"/>
        <w:left w:val="single" w:sz="4" w:space="1" w:color="000000"/>
        <w:bottom w:val="single" w:sz="4" w:space="1" w:color="000000"/>
        <w:right w:val="single" w:sz="4" w:space="1" w:color="000000"/>
      </w:pBdr>
      <w:shd w:val="clear" w:color="auto" w:fill="CCCCCC"/>
      <w:ind w:left="1080" w:hanging="1080"/>
    </w:pPr>
  </w:style>
  <w:style w:type="paragraph" w:styleId="Standardeinzug">
    <w:name w:val="Normal Indent"/>
    <w:basedOn w:val="Standard"/>
    <w:rsid w:val="00390437"/>
    <w:pPr>
      <w:ind w:left="720"/>
    </w:pPr>
  </w:style>
  <w:style w:type="paragraph" w:styleId="Fu-Endnotenberschrift">
    <w:name w:val="Note Heading"/>
    <w:basedOn w:val="Standard"/>
    <w:next w:val="Standard"/>
    <w:rsid w:val="00390437"/>
  </w:style>
  <w:style w:type="paragraph" w:styleId="Anrede">
    <w:name w:val="Salutation"/>
    <w:basedOn w:val="Standard"/>
    <w:next w:val="Standard"/>
    <w:rsid w:val="00390437"/>
  </w:style>
  <w:style w:type="paragraph" w:styleId="Unterschrift">
    <w:name w:val="Signature"/>
    <w:basedOn w:val="Standard"/>
    <w:rsid w:val="00390437"/>
    <w:pPr>
      <w:ind w:left="4320"/>
    </w:pPr>
  </w:style>
  <w:style w:type="paragraph" w:styleId="Untertitel">
    <w:name w:val="Subtitle"/>
    <w:basedOn w:val="Standard"/>
    <w:next w:val="Textkrper"/>
    <w:qFormat/>
    <w:rsid w:val="00390437"/>
    <w:pPr>
      <w:spacing w:after="60"/>
      <w:jc w:val="center"/>
    </w:pPr>
  </w:style>
  <w:style w:type="paragraph" w:customStyle="1" w:styleId="Zusatz2">
    <w:name w:val="Zusatz 2"/>
    <w:basedOn w:val="Standard"/>
    <w:next w:val="Standard"/>
    <w:rsid w:val="00390437"/>
    <w:pPr>
      <w:ind w:left="200" w:hanging="200"/>
    </w:pPr>
  </w:style>
  <w:style w:type="paragraph" w:styleId="Abbildungsverzeichnis">
    <w:name w:val="table of figures"/>
    <w:basedOn w:val="Standard"/>
    <w:next w:val="Standard"/>
    <w:rsid w:val="00390437"/>
    <w:pPr>
      <w:ind w:left="400" w:hanging="400"/>
    </w:pPr>
  </w:style>
  <w:style w:type="paragraph" w:styleId="Titel">
    <w:name w:val="Title"/>
    <w:basedOn w:val="Standard"/>
    <w:next w:val="Untertitel"/>
    <w:qFormat/>
    <w:rsid w:val="00390437"/>
    <w:pPr>
      <w:spacing w:before="240" w:after="60"/>
      <w:jc w:val="center"/>
    </w:pPr>
    <w:rPr>
      <w:b/>
      <w:kern w:val="1"/>
      <w:sz w:val="32"/>
      <w:szCs w:val="32"/>
    </w:rPr>
  </w:style>
  <w:style w:type="paragraph" w:styleId="Zusatz1">
    <w:name w:val="toa heading"/>
    <w:basedOn w:val="Standard"/>
    <w:next w:val="Standard"/>
    <w:rsid w:val="00390437"/>
    <w:pPr>
      <w:spacing w:before="120"/>
    </w:pPr>
    <w:rPr>
      <w:b/>
    </w:rPr>
  </w:style>
  <w:style w:type="paragraph" w:styleId="Verzeichnis1">
    <w:name w:val="toc 1"/>
    <w:basedOn w:val="Standard"/>
    <w:next w:val="Standard"/>
    <w:uiPriority w:val="39"/>
    <w:rsid w:val="00390437"/>
  </w:style>
  <w:style w:type="paragraph" w:styleId="Verzeichnis2">
    <w:name w:val="toc 2"/>
    <w:basedOn w:val="Standard"/>
    <w:next w:val="Standard"/>
    <w:uiPriority w:val="39"/>
    <w:rsid w:val="00390437"/>
    <w:pPr>
      <w:ind w:left="200"/>
    </w:pPr>
  </w:style>
  <w:style w:type="paragraph" w:styleId="Verzeichnis3">
    <w:name w:val="toc 3"/>
    <w:basedOn w:val="Standard"/>
    <w:next w:val="Standard"/>
    <w:uiPriority w:val="39"/>
    <w:rsid w:val="00390437"/>
    <w:pPr>
      <w:ind w:left="400"/>
    </w:pPr>
  </w:style>
  <w:style w:type="paragraph" w:styleId="Verzeichnis4">
    <w:name w:val="toc 4"/>
    <w:basedOn w:val="Standard"/>
    <w:next w:val="Standard"/>
    <w:uiPriority w:val="39"/>
    <w:rsid w:val="00390437"/>
    <w:pPr>
      <w:ind w:left="600"/>
    </w:pPr>
  </w:style>
  <w:style w:type="paragraph" w:styleId="Verzeichnis5">
    <w:name w:val="toc 5"/>
    <w:basedOn w:val="Standard"/>
    <w:next w:val="Standard"/>
    <w:uiPriority w:val="39"/>
    <w:rsid w:val="00390437"/>
    <w:pPr>
      <w:ind w:left="800"/>
    </w:pPr>
  </w:style>
  <w:style w:type="paragraph" w:styleId="Verzeichnis6">
    <w:name w:val="toc 6"/>
    <w:basedOn w:val="Standard"/>
    <w:next w:val="Standard"/>
    <w:uiPriority w:val="39"/>
    <w:rsid w:val="00390437"/>
    <w:pPr>
      <w:ind w:left="1000"/>
    </w:pPr>
  </w:style>
  <w:style w:type="paragraph" w:styleId="Verzeichnis7">
    <w:name w:val="toc 7"/>
    <w:basedOn w:val="Standard"/>
    <w:next w:val="Standard"/>
    <w:uiPriority w:val="39"/>
    <w:rsid w:val="00390437"/>
    <w:pPr>
      <w:ind w:left="1200"/>
    </w:pPr>
  </w:style>
  <w:style w:type="paragraph" w:styleId="Verzeichnis8">
    <w:name w:val="toc 8"/>
    <w:basedOn w:val="Standard"/>
    <w:next w:val="Standard"/>
    <w:uiPriority w:val="39"/>
    <w:rsid w:val="00390437"/>
    <w:pPr>
      <w:ind w:left="1400"/>
    </w:pPr>
  </w:style>
  <w:style w:type="paragraph" w:styleId="Verzeichnis9">
    <w:name w:val="toc 9"/>
    <w:basedOn w:val="Standard"/>
    <w:next w:val="Standard"/>
    <w:uiPriority w:val="39"/>
    <w:rsid w:val="00390437"/>
    <w:pPr>
      <w:ind w:left="1600"/>
    </w:pPr>
  </w:style>
  <w:style w:type="paragraph" w:styleId="Kommentarthema">
    <w:name w:val="annotation subject"/>
    <w:basedOn w:val="Kommentartext"/>
    <w:next w:val="Kommentartext"/>
    <w:link w:val="KommentarthemaZeichen1"/>
    <w:uiPriority w:val="99"/>
    <w:rsid w:val="00390437"/>
    <w:rPr>
      <w:b/>
    </w:rPr>
  </w:style>
  <w:style w:type="paragraph" w:customStyle="1" w:styleId="Reference">
    <w:name w:val="Reference"/>
    <w:basedOn w:val="Standard"/>
    <w:rsid w:val="00390437"/>
    <w:pPr>
      <w:ind w:left="360" w:hanging="360"/>
    </w:pPr>
  </w:style>
  <w:style w:type="paragraph" w:customStyle="1" w:styleId="DocumentBody">
    <w:name w:val="Document Body"/>
    <w:basedOn w:val="Standard"/>
    <w:rsid w:val="00390437"/>
    <w:pPr>
      <w:spacing w:after="120"/>
      <w:jc w:val="both"/>
    </w:pPr>
  </w:style>
  <w:style w:type="paragraph" w:customStyle="1" w:styleId="FormatvorlageLinks0cmHngend063cm">
    <w:name w:val="Formatvorlage Links:  0 cm Hängend:  063 cm"/>
    <w:basedOn w:val="Standard"/>
    <w:rsid w:val="00390437"/>
    <w:pPr>
      <w:ind w:left="284" w:hanging="284"/>
    </w:pPr>
  </w:style>
  <w:style w:type="paragraph" w:customStyle="1" w:styleId="PreambleHeading">
    <w:name w:val="Preamble Heading"/>
    <w:basedOn w:val="Standard"/>
    <w:rsid w:val="00390437"/>
    <w:pPr>
      <w:spacing w:before="240" w:after="120"/>
    </w:pPr>
    <w:rPr>
      <w:u w:val="single"/>
    </w:rPr>
  </w:style>
  <w:style w:type="paragraph" w:customStyle="1" w:styleId="DocumentTitle">
    <w:name w:val="Document Title"/>
    <w:basedOn w:val="Standard"/>
    <w:rsid w:val="00390437"/>
    <w:pPr>
      <w:spacing w:before="360" w:after="360"/>
      <w:jc w:val="center"/>
    </w:pPr>
    <w:rPr>
      <w:b/>
      <w:bCs/>
    </w:rPr>
  </w:style>
  <w:style w:type="paragraph" w:customStyle="1" w:styleId="EnumerationElement">
    <w:name w:val="Enumeration Element"/>
    <w:basedOn w:val="Standard"/>
    <w:rsid w:val="00390437"/>
    <w:pPr>
      <w:spacing w:after="120"/>
    </w:pPr>
  </w:style>
  <w:style w:type="paragraph" w:customStyle="1" w:styleId="nobreak">
    <w:name w:val="nobreak"/>
    <w:basedOn w:val="Standard"/>
    <w:next w:val="Standard"/>
    <w:rsid w:val="00390437"/>
    <w:pPr>
      <w:keepNext/>
    </w:pPr>
  </w:style>
  <w:style w:type="paragraph" w:styleId="Listenabsatz">
    <w:name w:val="List Paragraph"/>
    <w:basedOn w:val="Standard"/>
    <w:uiPriority w:val="34"/>
    <w:qFormat/>
    <w:rsid w:val="00390437"/>
    <w:pPr>
      <w:spacing w:after="200" w:line="276" w:lineRule="auto"/>
      <w:ind w:left="720"/>
    </w:pPr>
    <w:rPr>
      <w:rFonts w:ascii="Cambria" w:eastAsia="Cambria" w:hAnsi="Cambria"/>
      <w:sz w:val="22"/>
      <w:szCs w:val="22"/>
      <w:lang w:val="de-DE"/>
    </w:rPr>
  </w:style>
  <w:style w:type="paragraph" w:customStyle="1" w:styleId="Inhaltsverzeichnis10">
    <w:name w:val="Inhaltsverzeichnis 10"/>
    <w:basedOn w:val="Verzeichnis"/>
    <w:rsid w:val="00390437"/>
    <w:pPr>
      <w:tabs>
        <w:tab w:val="right" w:leader="dot" w:pos="9637"/>
      </w:tabs>
      <w:ind w:left="2547"/>
    </w:pPr>
  </w:style>
  <w:style w:type="paragraph" w:customStyle="1" w:styleId="TabellenInhalt">
    <w:name w:val="Tabellen Inhalt"/>
    <w:basedOn w:val="Standard"/>
    <w:rsid w:val="00390437"/>
    <w:pPr>
      <w:suppressLineNumbers/>
    </w:pPr>
  </w:style>
  <w:style w:type="paragraph" w:customStyle="1" w:styleId="Tabellenberschrift">
    <w:name w:val="Tabellen Überschrift"/>
    <w:basedOn w:val="TabellenInhalt"/>
    <w:rsid w:val="00390437"/>
    <w:pPr>
      <w:jc w:val="center"/>
    </w:pPr>
    <w:rPr>
      <w:b/>
      <w:bCs/>
    </w:rPr>
  </w:style>
  <w:style w:type="character" w:customStyle="1" w:styleId="SprechblasentextZeichen1">
    <w:name w:val="Sprechblasentext Zeichen1"/>
    <w:basedOn w:val="Absatzstandardschriftart"/>
    <w:link w:val="Sprechblasentext"/>
    <w:uiPriority w:val="99"/>
    <w:rsid w:val="004A6362"/>
    <w:rPr>
      <w:rFonts w:ascii="Tahoma" w:hAnsi="Tahoma"/>
      <w:sz w:val="16"/>
      <w:szCs w:val="16"/>
      <w:lang w:val="en-US"/>
    </w:rPr>
  </w:style>
  <w:style w:type="character" w:customStyle="1" w:styleId="berschrift2Zeichen1">
    <w:name w:val="Überschrift 2 Zeichen1"/>
    <w:basedOn w:val="Absatzstandardschriftart"/>
    <w:link w:val="berschrift2"/>
    <w:rsid w:val="00507077"/>
    <w:rPr>
      <w:rFonts w:ascii="Arial" w:hAnsi="Arial"/>
      <w:b/>
      <w:lang w:val="en-GB"/>
    </w:rPr>
  </w:style>
  <w:style w:type="character" w:styleId="Betont">
    <w:name w:val="Strong"/>
    <w:uiPriority w:val="22"/>
    <w:qFormat/>
    <w:rsid w:val="00406D28"/>
    <w:rPr>
      <w:lang w:eastAsia="ja-JP"/>
    </w:rPr>
  </w:style>
  <w:style w:type="character" w:customStyle="1" w:styleId="berschrift1Zeichen1">
    <w:name w:val="Überschrift 1 Zeichen1"/>
    <w:basedOn w:val="Absatzstandardschriftart"/>
    <w:link w:val="berschrift1"/>
    <w:uiPriority w:val="9"/>
    <w:rsid w:val="00731ADC"/>
    <w:rPr>
      <w:rFonts w:ascii="Arial" w:hAnsi="Arial"/>
      <w:b/>
      <w:kern w:val="1"/>
      <w:lang w:val="en-GB"/>
    </w:rPr>
  </w:style>
  <w:style w:type="character" w:customStyle="1" w:styleId="berschrift3Zeichen">
    <w:name w:val="Überschrift 3 Zeichen"/>
    <w:basedOn w:val="Absatzstandardschriftart"/>
    <w:link w:val="berschrift3"/>
    <w:rsid w:val="00731ADC"/>
    <w:rPr>
      <w:rFonts w:ascii="Helvetica" w:hAnsi="Helvetica"/>
      <w:b/>
      <w:lang w:val="en-GB"/>
    </w:rPr>
  </w:style>
  <w:style w:type="character" w:customStyle="1" w:styleId="berschrift4Zeichen">
    <w:name w:val="Überschrift 4 Zeichen"/>
    <w:basedOn w:val="Absatzstandardschriftart"/>
    <w:link w:val="berschrift4"/>
    <w:rsid w:val="00731ADC"/>
    <w:rPr>
      <w:b/>
      <w:sz w:val="28"/>
      <w:szCs w:val="28"/>
      <w:lang w:val="en-GB"/>
    </w:rPr>
  </w:style>
  <w:style w:type="character" w:customStyle="1" w:styleId="berschrift5Zeichen">
    <w:name w:val="Überschrift 5 Zeichen"/>
    <w:basedOn w:val="Absatzstandardschriftart"/>
    <w:link w:val="berschrift5"/>
    <w:rsid w:val="00731ADC"/>
    <w:rPr>
      <w:rFonts w:ascii="Arial" w:hAnsi="Arial"/>
      <w:b/>
      <w:i/>
      <w:sz w:val="26"/>
      <w:szCs w:val="26"/>
      <w:lang w:val="en-GB"/>
    </w:rPr>
  </w:style>
  <w:style w:type="character" w:customStyle="1" w:styleId="berschrift6Zeichen">
    <w:name w:val="Überschrift 6 Zeichen"/>
    <w:basedOn w:val="Absatzstandardschriftart"/>
    <w:link w:val="berschrift6"/>
    <w:rsid w:val="00731ADC"/>
    <w:rPr>
      <w:b/>
      <w:sz w:val="22"/>
      <w:szCs w:val="22"/>
      <w:lang w:val="en-GB"/>
    </w:rPr>
  </w:style>
  <w:style w:type="character" w:customStyle="1" w:styleId="berschrift7Zeichen">
    <w:name w:val="Überschrift 7 Zeichen"/>
    <w:basedOn w:val="Absatzstandardschriftart"/>
    <w:link w:val="berschrift7"/>
    <w:rsid w:val="00731ADC"/>
    <w:rPr>
      <w:lang w:val="en-GB"/>
    </w:rPr>
  </w:style>
  <w:style w:type="character" w:customStyle="1" w:styleId="berschrift8Zeichen">
    <w:name w:val="Überschrift 8 Zeichen"/>
    <w:basedOn w:val="Absatzstandardschriftart"/>
    <w:link w:val="berschrift8"/>
    <w:rsid w:val="00731ADC"/>
    <w:rPr>
      <w:i/>
      <w:lang w:val="en-GB"/>
    </w:rPr>
  </w:style>
  <w:style w:type="character" w:customStyle="1" w:styleId="berschrift9Zeichen">
    <w:name w:val="Überschrift 9 Zeichen"/>
    <w:basedOn w:val="Absatzstandardschriftart"/>
    <w:link w:val="berschrift9"/>
    <w:rsid w:val="00731ADC"/>
    <w:rPr>
      <w:rFonts w:ascii="Arial" w:hAnsi="Arial"/>
      <w:sz w:val="22"/>
      <w:szCs w:val="22"/>
      <w:lang w:val="en-GB"/>
    </w:rPr>
  </w:style>
  <w:style w:type="character" w:customStyle="1" w:styleId="KommentartextZeichen1">
    <w:name w:val="Kommentartext Zeichen1"/>
    <w:basedOn w:val="Absatzstandardschriftart"/>
    <w:link w:val="Kommentartext"/>
    <w:rsid w:val="00731ADC"/>
    <w:rPr>
      <w:rFonts w:ascii="Arial" w:hAnsi="Arial"/>
      <w:lang w:val="en-GB"/>
    </w:rPr>
  </w:style>
  <w:style w:type="character" w:customStyle="1" w:styleId="KommentarthemaZeichen1">
    <w:name w:val="Kommentarthema Zeichen1"/>
    <w:basedOn w:val="KommentartextZeichen1"/>
    <w:link w:val="Kommentarthema"/>
    <w:uiPriority w:val="99"/>
    <w:rsid w:val="00731ADC"/>
    <w:rPr>
      <w:b/>
    </w:rPr>
  </w:style>
  <w:style w:type="table" w:styleId="Tabellenraster">
    <w:name w:val="Table Grid"/>
    <w:basedOn w:val="NormaleTabelle"/>
    <w:uiPriority w:val="59"/>
    <w:rsid w:val="00731ADC"/>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iveHervorhebung">
    <w:name w:val="Intense Emphasis"/>
    <w:basedOn w:val="Absatzstandardschriftart"/>
    <w:uiPriority w:val="21"/>
    <w:qFormat/>
    <w:rsid w:val="00731ADC"/>
    <w:rPr>
      <w:b/>
      <w:bCs/>
      <w:i/>
      <w:iCs/>
      <w:color w:val="4F81BD" w:themeColor="accent1"/>
    </w:rPr>
  </w:style>
  <w:style w:type="paragraph" w:styleId="Bearbeitung">
    <w:name w:val="Revision"/>
    <w:hidden/>
    <w:uiPriority w:val="99"/>
    <w:rsid w:val="00731ADC"/>
    <w:rPr>
      <w:rFonts w:eastAsiaTheme="minorHAnsi" w:cstheme="minorBidi"/>
      <w:szCs w:val="22"/>
      <w:lang w:val="en-US"/>
    </w:rPr>
  </w:style>
  <w:style w:type="paragraph" w:customStyle="1" w:styleId="Code">
    <w:name w:val="Code"/>
    <w:basedOn w:val="Standard"/>
    <w:link w:val="CodeZchn"/>
    <w:qFormat/>
    <w:rsid w:val="00731ADC"/>
    <w:pPr>
      <w:keepNext/>
      <w:keepLines/>
      <w:widowControl/>
      <w:shd w:val="clear" w:color="auto" w:fill="D9D9D9" w:themeFill="background1" w:themeFillShade="D9"/>
      <w:suppressAutoHyphens w:val="0"/>
      <w:spacing w:after="200" w:line="276" w:lineRule="auto"/>
    </w:pPr>
    <w:rPr>
      <w:rFonts w:ascii="Courier New" w:eastAsiaTheme="minorHAnsi" w:hAnsi="Courier New" w:cs="Courier New"/>
      <w:sz w:val="20"/>
      <w:szCs w:val="20"/>
      <w:lang w:val="en-US" w:eastAsia="de-DE"/>
    </w:rPr>
  </w:style>
  <w:style w:type="character" w:customStyle="1" w:styleId="CodeZchn">
    <w:name w:val="Code Zchn"/>
    <w:basedOn w:val="Absatzstandardschriftart"/>
    <w:link w:val="Code"/>
    <w:rsid w:val="00731ADC"/>
    <w:rPr>
      <w:rFonts w:ascii="Courier New" w:eastAsiaTheme="minorHAnsi" w:hAnsi="Courier New" w:cs="Courier New"/>
      <w:sz w:val="20"/>
      <w:szCs w:val="20"/>
      <w:shd w:val="clear" w:color="auto" w:fill="D9D9D9" w:themeFill="background1" w:themeFillShade="D9"/>
      <w:lang w:val="en-US" w:eastAsia="de-DE"/>
    </w:rPr>
  </w:style>
  <w:style w:type="character" w:customStyle="1" w:styleId="KopfzeileZeichen">
    <w:name w:val="Kopfzeile Zeichen"/>
    <w:basedOn w:val="Absatzstandardschriftart"/>
    <w:link w:val="Kopfzeile"/>
    <w:rsid w:val="00475566"/>
    <w:rPr>
      <w:rFonts w:ascii="Arial" w:hAnsi="Arial"/>
      <w:lang w:val="en-GB"/>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2.xml"/><Relationship Id="rId47" Type="http://schemas.openxmlformats.org/officeDocument/2006/relationships/footer" Target="footer10.xml"/><Relationship Id="rId48" Type="http://schemas.openxmlformats.org/officeDocument/2006/relationships/footer" Target="footer11.xml"/><Relationship Id="rId49" Type="http://schemas.openxmlformats.org/officeDocument/2006/relationships/header" Target="header13.xml"/><Relationship Id="rId20" Type="http://schemas.openxmlformats.org/officeDocument/2006/relationships/footer" Target="footer6.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image" Target="media/image2.emf"/><Relationship Id="rId28" Type="http://schemas.openxmlformats.org/officeDocument/2006/relationships/package" Target="embeddings/Microsoft_Office_PowerPoint-Folie1111.sldx"/><Relationship Id="rId29" Type="http://schemas.openxmlformats.org/officeDocument/2006/relationships/image" Target="media/image3.emf"/><Relationship Id="rId50" Type="http://schemas.openxmlformats.org/officeDocument/2006/relationships/footer" Target="footer12.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package" Target="embeddings/Microsoft_Office_PowerPoint-Folie2222.sldx"/><Relationship Id="rId31" Type="http://schemas.openxmlformats.org/officeDocument/2006/relationships/image" Target="media/image4.png"/><Relationship Id="rId32" Type="http://schemas.openxmlformats.org/officeDocument/2006/relationships/image" Target="media/image5.emf"/><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package" Target="embeddings/Microsoft_Office_PowerPoint-Folie3333.sldx"/><Relationship Id="rId34" Type="http://schemas.openxmlformats.org/officeDocument/2006/relationships/image" Target="media/image6.emf"/><Relationship Id="rId35" Type="http://schemas.openxmlformats.org/officeDocument/2006/relationships/package" Target="embeddings/Microsoft_Office_PowerPoint-Folie4444.sldx"/><Relationship Id="rId36" Type="http://schemas.openxmlformats.org/officeDocument/2006/relationships/image" Target="media/image7.emf"/><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7.xml"/><Relationship Id="rId37" Type="http://schemas.openxmlformats.org/officeDocument/2006/relationships/package" Target="embeddings/Microsoft_Office_PowerPoint-Folie5555.sldx"/><Relationship Id="rId38" Type="http://schemas.openxmlformats.org/officeDocument/2006/relationships/hyperlink" Target="mailto:dominic.battre@tu-berlin.de" TargetMode="External"/><Relationship Id="rId39" Type="http://schemas.openxmlformats.org/officeDocument/2006/relationships/hyperlink" Target="mailto:F.M.Brazier@tudelft.nl" TargetMode="External"/><Relationship Id="rId40" Type="http://schemas.openxmlformats.org/officeDocument/2006/relationships/hyperlink" Target="mailto:K.P.Clark@tudelft.nl" TargetMode="External"/><Relationship Id="rId41" Type="http://schemas.openxmlformats.org/officeDocument/2006/relationships/hyperlink" Target="mailto:alexander.papaspyrou@tu-dortmund.de" TargetMode="External"/><Relationship Id="rId42" Type="http://schemas.openxmlformats.org/officeDocument/2006/relationships/hyperlink" Target="mailto:oliver.waeldrich@scai.fraunhofer.de" TargetMode="External"/><Relationship Id="rId43" Type="http://schemas.openxmlformats.org/officeDocument/2006/relationships/hyperlink" Target="mailto:philipp.wieder@udo.edu" TargetMode="External"/><Relationship Id="rId44" Type="http://schemas.openxmlformats.org/officeDocument/2006/relationships/hyperlink" Target="mailto:Wolfgang.Ziegler@scai.fraunhofer.de" TargetMode="External"/><Relationship Id="rId45" Type="http://schemas.openxmlformats.org/officeDocument/2006/relationships/header" Target="header1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b:Source>
    <b:Tag>Bra97</b:Tag>
    <b:SourceType>DocumentFromInternetSite</b:SourceType>
    <b:Guid>{AF01AD9E-17AC-4B8E-8F54-02DB3B849C76}</b:Guid>
    <b:LCID>2115</b:LCID>
    <b:Author>
      <b:Author>
        <b:NameList>
          <b:Person>
            <b:Last>Bradner</b:Last>
            <b:First>S.</b:First>
          </b:Person>
        </b:NameList>
      </b:Author>
    </b:Author>
    <b:Title>Key words for use in RFCs to Indicate Requirement Levels</b:Title>
    <b:InternetSiteTitle>The Internet Engineering Task Force Best Current Practice</b:InternetSiteTitle>
    <b:ProductionCompany>Internet Engineering Task Force</b:ProductionCompany>
    <b:Year>1997</b:Year>
    <b:Month>March</b:Month>
    <b:YearAccessed>2010</b:YearAccessed>
    <b:MonthAccessed>March</b:MonthAccessed>
    <b:DayAccessed>08</b:DayAccessed>
    <b:URL>http://www.ietf.org/rfc/rfc2119.txt</b:URL>
    <b:RefOrder>1</b:RefOrder>
  </b:Source>
</b:Sources>
</file>

<file path=customXml/itemProps1.xml><?xml version="1.0" encoding="utf-8"?>
<ds:datastoreItem xmlns:ds="http://schemas.openxmlformats.org/officeDocument/2006/customXml" ds:itemID="{DAFCFB64-D450-F84A-8E3F-11EAFAC64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11692</Words>
  <Characters>66648</Characters>
  <Application>Microsoft Macintosh Word</Application>
  <DocSecurity>0</DocSecurity>
  <Lines>555</Lines>
  <Paragraphs>133</Paragraphs>
  <ScaleCrop>false</ScaleCrop>
  <HeadingPairs>
    <vt:vector size="6" baseType="variant">
      <vt:variant>
        <vt:lpstr>Titel</vt:lpstr>
      </vt:variant>
      <vt:variant>
        <vt:i4>1</vt:i4>
      </vt:variant>
      <vt:variant>
        <vt:lpstr>Überschriften</vt:lpstr>
      </vt:variant>
      <vt:variant>
        <vt:i4>37</vt:i4>
      </vt:variant>
      <vt:variant>
        <vt:lpstr>Title</vt:lpstr>
      </vt:variant>
      <vt:variant>
        <vt:i4>1</vt:i4>
      </vt:variant>
    </vt:vector>
  </HeadingPairs>
  <TitlesOfParts>
    <vt:vector size="39" baseType="lpstr">
      <vt:lpstr>Grid Scheduling Architecture – Requirements and Recommendations</vt:lpstr>
      <vt:lpstr>Introduction</vt:lpstr>
      <vt:lpstr>    Requirements</vt:lpstr>
      <vt:lpstr>    Out of Scope</vt:lpstr>
      <vt:lpstr>Notational Conventions and Terminology</vt:lpstr>
      <vt:lpstr>    Namespaces</vt:lpstr>
      <vt:lpstr>Use Cases</vt:lpstr>
      <vt:lpstr>    Advance Reservation of Compute Resources </vt:lpstr>
      <vt:lpstr>WS-Agreement Negotiation Model</vt:lpstr>
      <vt:lpstr>WS-Negotiation Protocol and Language</vt:lpstr>
      <vt:lpstr>    Negotiation</vt:lpstr>
      <vt:lpstr>        Negotiation Context</vt:lpstr>
      <vt:lpstr>    Negotiation Offer</vt:lpstr>
      <vt:lpstr>        Negotiation Offer Structure</vt:lpstr>
      <vt:lpstr>        Negotiation Offer Context</vt:lpstr>
      <vt:lpstr>        Negotiation Offer States</vt:lpstr>
      <vt:lpstr>    Creation of Negotiated and Renegotiated Agreements  </vt:lpstr>
      <vt:lpstr>        Negotiation Extension Document</vt:lpstr>
      <vt:lpstr>        Renegotiation Extension Document</vt:lpstr>
      <vt:lpstr>    Negotiation Port Types and Operation</vt:lpstr>
      <vt:lpstr>        Simple client-server negotiation</vt:lpstr>
      <vt:lpstr>        Bilateral negotiation with asymmetric agreement layer</vt:lpstr>
      <vt:lpstr>        Re-Negotiation of agreements with symmetric Agreement Layer</vt:lpstr>
      <vt:lpstr>        Negotiation Factory Port Type</vt:lpstr>
      <vt:lpstr>        Negotiation Port Type</vt:lpstr>
      <vt:lpstr>        Offer Advertisement Port Type</vt:lpstr>
      <vt:lpstr>Contributors</vt:lpstr>
      <vt:lpstr>Glossary</vt:lpstr>
      <vt:lpstr>Intellectual Property Statement</vt:lpstr>
      <vt:lpstr>Disclaimer</vt:lpstr>
      <vt:lpstr>Full Copyright Notice</vt:lpstr>
      <vt:lpstr>References</vt:lpstr>
      <vt:lpstr>    Appendix 1: XML Schema and WSDL</vt:lpstr>
      <vt:lpstr>        Negotiation Types Schema</vt:lpstr>
      <vt:lpstr>        Negotiation Factory WSDL</vt:lpstr>
      <vt:lpstr>        Negotiation WSDL</vt:lpstr>
      <vt:lpstr>        Advertisement WSDL</vt:lpstr>
      <vt:lpstr/>
      <vt:lpstr>Grid Scheduling Architecture – Requirements and Recommendations</vt:lpstr>
    </vt:vector>
  </TitlesOfParts>
  <Company/>
  <LinksUpToDate>false</LinksUpToDate>
  <CharactersWithSpaces>81848</CharactersWithSpaces>
  <SharedDoc>false</SharedDoc>
  <HLinks>
    <vt:vector size="84" baseType="variant">
      <vt:variant>
        <vt:i4>5701735</vt:i4>
      </vt:variant>
      <vt:variant>
        <vt:i4>156</vt:i4>
      </vt:variant>
      <vt:variant>
        <vt:i4>0</vt:i4>
      </vt:variant>
      <vt:variant>
        <vt:i4>5</vt:i4>
      </vt:variant>
      <vt:variant>
        <vt:lpwstr>mailto:wolfgang.ziegler@scai.fraunhofer.de</vt:lpwstr>
      </vt:variant>
      <vt:variant>
        <vt:lpwstr/>
      </vt:variant>
      <vt:variant>
        <vt:i4>8061029</vt:i4>
      </vt:variant>
      <vt:variant>
        <vt:i4>153</vt:i4>
      </vt:variant>
      <vt:variant>
        <vt:i4>0</vt:i4>
      </vt:variant>
      <vt:variant>
        <vt:i4>5</vt:i4>
      </vt:variant>
      <vt:variant>
        <vt:lpwstr>mailto:philipp.wieder@udo.edu</vt:lpwstr>
      </vt:variant>
      <vt:variant>
        <vt:lpwstr/>
      </vt:variant>
      <vt:variant>
        <vt:i4>5308534</vt:i4>
      </vt:variant>
      <vt:variant>
        <vt:i4>150</vt:i4>
      </vt:variant>
      <vt:variant>
        <vt:i4>0</vt:i4>
      </vt:variant>
      <vt:variant>
        <vt:i4>5</vt:i4>
      </vt:variant>
      <vt:variant>
        <vt:lpwstr>mailto:oliver.waeldrich@scai.fraunhofer.de</vt:lpwstr>
      </vt:variant>
      <vt:variant>
        <vt:lpwstr/>
      </vt:variant>
      <vt:variant>
        <vt:i4>6815844</vt:i4>
      </vt:variant>
      <vt:variant>
        <vt:i4>147</vt:i4>
      </vt:variant>
      <vt:variant>
        <vt:i4>0</vt:i4>
      </vt:variant>
      <vt:variant>
        <vt:i4>5</vt:i4>
      </vt:variant>
      <vt:variant>
        <vt:lpwstr>mailto:igor.rosenberg@atosresearch.eu</vt:lpwstr>
      </vt:variant>
      <vt:variant>
        <vt:lpwstr/>
      </vt:variant>
      <vt:variant>
        <vt:i4>327713</vt:i4>
      </vt:variant>
      <vt:variant>
        <vt:i4>144</vt:i4>
      </vt:variant>
      <vt:variant>
        <vt:i4>0</vt:i4>
      </vt:variant>
      <vt:variant>
        <vt:i4>5</vt:i4>
      </vt:variant>
      <vt:variant>
        <vt:lpwstr>mailto:dominic.battre@tu-berlin.de</vt:lpwstr>
      </vt:variant>
      <vt:variant>
        <vt:lpwstr/>
      </vt:variant>
      <vt:variant>
        <vt:i4>8192121</vt:i4>
      </vt:variant>
      <vt:variant>
        <vt:i4>141</vt:i4>
      </vt:variant>
      <vt:variant>
        <vt:i4>0</vt:i4>
      </vt:variant>
      <vt:variant>
        <vt:i4>5</vt:i4>
      </vt:variant>
      <vt:variant>
        <vt:lpwstr>http://packcs-e0.scai.fraunhofer.de/mss-project/index.html</vt:lpwstr>
      </vt:variant>
      <vt:variant>
        <vt:lpwstr/>
      </vt:variant>
      <vt:variant>
        <vt:i4>7929983</vt:i4>
      </vt:variant>
      <vt:variant>
        <vt:i4>138</vt:i4>
      </vt:variant>
      <vt:variant>
        <vt:i4>0</vt:i4>
      </vt:variant>
      <vt:variant>
        <vt:i4>5</vt:i4>
      </vt:variant>
      <vt:variant>
        <vt:lpwstr>http://packcs-e0.scai.fhg.de/mss-project/wsag4j/index.html</vt:lpwstr>
      </vt:variant>
      <vt:variant>
        <vt:lpwstr/>
      </vt:variant>
      <vt:variant>
        <vt:i4>1245221</vt:i4>
      </vt:variant>
      <vt:variant>
        <vt:i4>135</vt:i4>
      </vt:variant>
      <vt:variant>
        <vt:i4>0</vt:i4>
      </vt:variant>
      <vt:variant>
        <vt:i4>5</vt:i4>
      </vt:variant>
      <vt:variant>
        <vt:lpwstr>http://www.cs.umu.se/research/grid/jss/index.html</vt:lpwstr>
      </vt:variant>
      <vt:variant>
        <vt:lpwstr/>
      </vt:variant>
      <vt:variant>
        <vt:i4>7471198</vt:i4>
      </vt:variant>
      <vt:variant>
        <vt:i4>132</vt:i4>
      </vt:variant>
      <vt:variant>
        <vt:i4>0</vt:i4>
      </vt:variant>
      <vt:variant>
        <vt:i4>5</vt:i4>
      </vt:variant>
      <vt:variant>
        <vt:lpwstr>http://www.iw.uni-karlsruhe.de/catnets/</vt:lpwstr>
      </vt:variant>
      <vt:variant>
        <vt:lpwstr/>
      </vt:variant>
      <vt:variant>
        <vt:i4>1179721</vt:i4>
      </vt:variant>
      <vt:variant>
        <vt:i4>129</vt:i4>
      </vt:variant>
      <vt:variant>
        <vt:i4>0</vt:i4>
      </vt:variant>
      <vt:variant>
        <vt:i4>5</vt:i4>
      </vt:variant>
      <vt:variant>
        <vt:lpwstr>https://gforge.beingrid.eu/gf/project/slanegotiator/</vt:lpwstr>
      </vt:variant>
      <vt:variant>
        <vt:lpwstr/>
      </vt:variant>
      <vt:variant>
        <vt:i4>2031686</vt:i4>
      </vt:variant>
      <vt:variant>
        <vt:i4>126</vt:i4>
      </vt:variant>
      <vt:variant>
        <vt:i4>0</vt:i4>
      </vt:variant>
      <vt:variant>
        <vt:i4>5</vt:i4>
      </vt:variant>
      <vt:variant>
        <vt:lpwstr>http://www.assessgrid.eu</vt:lpwstr>
      </vt:variant>
      <vt:variant>
        <vt:lpwstr/>
      </vt:variant>
      <vt:variant>
        <vt:i4>393281</vt:i4>
      </vt:variant>
      <vt:variant>
        <vt:i4>123</vt:i4>
      </vt:variant>
      <vt:variant>
        <vt:i4>0</vt:i4>
      </vt:variant>
      <vt:variant>
        <vt:i4>5</vt:i4>
      </vt:variant>
      <vt:variant>
        <vt:lpwstr>https://cit-server.cit.tu-berlin.de/trac/negmgr/wiki</vt:lpwstr>
      </vt:variant>
      <vt:variant>
        <vt:lpwstr/>
      </vt:variant>
      <vt:variant>
        <vt:i4>2621508</vt:i4>
      </vt:variant>
      <vt:variant>
        <vt:i4>120</vt:i4>
      </vt:variant>
      <vt:variant>
        <vt:i4>0</vt:i4>
      </vt:variant>
      <vt:variant>
        <vt:i4>5</vt:i4>
      </vt:variant>
      <vt:variant>
        <vt:lpwstr>http://www.dps.uibk.ac.at/projects/askalon/</vt:lpwstr>
      </vt:variant>
      <vt:variant>
        <vt:lpwstr/>
      </vt:variant>
      <vt:variant>
        <vt:i4>7798870</vt:i4>
      </vt:variant>
      <vt:variant>
        <vt:i4>117</vt:i4>
      </vt:variant>
      <vt:variant>
        <vt:i4>0</vt:i4>
      </vt:variant>
      <vt:variant>
        <vt:i4>5</vt:i4>
      </vt:variant>
      <vt:variant>
        <vt:lpwstr>http://www.agentscape.org/index_html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Grid Scheduling Architecture – Requirements and Recommendations</dc:title>
  <dc:subject>OGF Informational Document (GSA-RG)</dc:subject>
  <dc:creator>Alexander Papaspyrou, Philipp Wieder</dc:creator>
  <cp:keywords/>
  <cp:lastModifiedBy>Ph W</cp:lastModifiedBy>
  <cp:revision>3</cp:revision>
  <cp:lastPrinted>2008-01-22T10:15:00Z</cp:lastPrinted>
  <dcterms:created xsi:type="dcterms:W3CDTF">2010-09-02T09:35:00Z</dcterms:created>
  <dcterms:modified xsi:type="dcterms:W3CDTF">2010-09-02T09:44:00Z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doc-name">
    <vt:lpwstr>GFD.draft</vt:lpwstr>
  </property>
  <property fmtid="{D5CDD505-2E9C-101B-9397-08002B2CF9AE}" pid="3" name="ggf-doc-revision-date">
    <vt:lpwstr> </vt:lpwstr>
  </property>
  <property fmtid="{D5CDD505-2E9C-101B-9397-08002B2CF9AE}" pid="4" name="ggf-doc-version">
    <vt:lpwstr>1.0</vt:lpwstr>
  </property>
  <property fmtid="{D5CDD505-2E9C-101B-9397-08002B2CF9AE}" pid="5" name="ggf-doc-version-date">
    <vt:lpwstr>February 26, 2008</vt:lpwstr>
  </property>
  <property fmtid="{D5CDD505-2E9C-101B-9397-08002B2CF9AE}" pid="6" name="ggf-group-mail">
    <vt:lpwstr>gsa-rg@ggf.org</vt:lpwstr>
  </property>
  <property fmtid="{D5CDD505-2E9C-101B-9397-08002B2CF9AE}" pid="7" name="ggf-group-name">
    <vt:lpwstr>GSA-RG</vt:lpwstr>
  </property>
  <property fmtid="{D5CDD505-2E9C-101B-9397-08002B2CF9AE}" pid="8" name="ggf-gwd-type">
    <vt:lpwstr>GWD-I</vt:lpwstr>
  </property>
</Properties>
</file>